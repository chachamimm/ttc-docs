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7B5719" w14:textId="28BC6DE3" w:rsidR="006639A0" w:rsidRDefault="002C0AE1" w:rsidP="006639A0">
      <w:pPr>
        <w:pStyle w:val="a0"/>
        <w:snapToGrid w:val="0"/>
        <w:spacing w:line="400" w:lineRule="exact"/>
        <w:outlineLvl w:val="0"/>
        <w:rPr>
          <w:sz w:val="24"/>
        </w:rPr>
      </w:pPr>
      <w:bookmarkStart w:id="0" w:name="_Toc252293179"/>
      <w:bookmarkStart w:id="1" w:name="_Toc252293439"/>
      <w:bookmarkStart w:id="2" w:name="_Toc252293941"/>
      <w:bookmarkStart w:id="3" w:name="_Toc252465814"/>
      <w:bookmarkStart w:id="4" w:name="_Toc252524438"/>
      <w:bookmarkStart w:id="5" w:name="_Toc252524527"/>
      <w:bookmarkStart w:id="6" w:name="_Toc252524618"/>
      <w:bookmarkStart w:id="7" w:name="_Toc252525775"/>
      <w:bookmarkStart w:id="8" w:name="_Toc415164174"/>
      <w:bookmarkStart w:id="9" w:name="_Toc415166333"/>
      <w:bookmarkStart w:id="10" w:name="_Toc415166374"/>
      <w:bookmarkStart w:id="11" w:name="_Toc415166442"/>
      <w:bookmarkStart w:id="12" w:name="_Toc415215670"/>
      <w:bookmarkStart w:id="13" w:name="_Toc416169917"/>
      <w:bookmarkStart w:id="14" w:name="_Toc419177252"/>
      <w:bookmarkStart w:id="15" w:name="_Toc420951717"/>
      <w:bookmarkStart w:id="16" w:name="_Toc421216126"/>
      <w:bookmarkStart w:id="17" w:name="_Toc28966420"/>
      <w:bookmarkStart w:id="18" w:name="_Toc28968225"/>
      <w:bookmarkStart w:id="19" w:name="_Toc28968897"/>
      <w:r>
        <w:rPr>
          <w:noProof/>
          <w:sz w:val="24"/>
        </w:rPr>
        <w:drawing>
          <wp:anchor distT="0" distB="0" distL="114300" distR="114300" simplePos="0" relativeHeight="251657728" behindDoc="0" locked="0" layoutInCell="1" allowOverlap="1" wp14:anchorId="51078F3D" wp14:editId="0B21BF81">
            <wp:simplePos x="0" y="0"/>
            <wp:positionH relativeFrom="column">
              <wp:posOffset>0</wp:posOffset>
            </wp:positionH>
            <wp:positionV relativeFrom="paragraph">
              <wp:posOffset>0</wp:posOffset>
            </wp:positionV>
            <wp:extent cx="1564640" cy="376555"/>
            <wp:effectExtent l="0" t="0" r="0" b="0"/>
            <wp:wrapTopAndBottom/>
            <wp:docPr id="975" name="図 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4640" cy="37655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14:paraId="5CC9666C" w14:textId="77777777" w:rsidR="006639A0" w:rsidRDefault="006639A0" w:rsidP="006639A0">
      <w:pPr>
        <w:pStyle w:val="a1"/>
      </w:pPr>
    </w:p>
    <w:p w14:paraId="356B1F51" w14:textId="77777777" w:rsidR="006639A0" w:rsidRDefault="006639A0" w:rsidP="006639A0">
      <w:pPr>
        <w:pStyle w:val="a1"/>
      </w:pPr>
    </w:p>
    <w:p w14:paraId="699D3759" w14:textId="77777777" w:rsidR="006639A0" w:rsidRDefault="006639A0" w:rsidP="006639A0">
      <w:pPr>
        <w:pStyle w:val="a1"/>
      </w:pPr>
    </w:p>
    <w:p w14:paraId="4F6131C4" w14:textId="77777777" w:rsidR="006639A0" w:rsidRDefault="006639A0" w:rsidP="006639A0">
      <w:pPr>
        <w:pStyle w:val="a1"/>
      </w:pPr>
    </w:p>
    <w:p w14:paraId="5EBEFD46" w14:textId="77777777" w:rsidR="006639A0" w:rsidRDefault="006639A0" w:rsidP="006639A0">
      <w:pPr>
        <w:pStyle w:val="a1"/>
      </w:pPr>
    </w:p>
    <w:p w14:paraId="600754CC" w14:textId="77777777" w:rsidR="006639A0" w:rsidRPr="00E04FB0" w:rsidRDefault="00606A9C" w:rsidP="00904E39">
      <w:pPr>
        <w:spacing w:line="520" w:lineRule="atLeast"/>
        <w:jc w:val="center"/>
        <w:rPr>
          <w:rFonts w:ascii="ＭＳ ゴシック" w:eastAsia="ＭＳ ゴシック" w:hAnsi="ＭＳ ゴシック" w:cs="Arial"/>
          <w:sz w:val="52"/>
          <w:szCs w:val="52"/>
        </w:rPr>
      </w:pPr>
      <w:bookmarkStart w:id="20" w:name="_Toc252293180"/>
      <w:bookmarkStart w:id="21" w:name="_Toc252525776"/>
      <w:bookmarkStart w:id="22" w:name="_Toc255547670"/>
      <w:bookmarkStart w:id="23" w:name="_Toc255547759"/>
      <w:bookmarkStart w:id="24" w:name="_Toc255547848"/>
      <w:bookmarkStart w:id="25" w:name="_Toc255547937"/>
      <w:bookmarkStart w:id="26" w:name="_Toc255911210"/>
      <w:r w:rsidRPr="00E04FB0">
        <w:rPr>
          <w:rFonts w:ascii="ＭＳ ゴシック" w:eastAsia="ＭＳ ゴシック" w:hAnsi="ＭＳ ゴシック" w:cs="Arial"/>
          <w:sz w:val="52"/>
          <w:szCs w:val="52"/>
        </w:rPr>
        <w:t>JT-</w:t>
      </w:r>
      <w:r w:rsidR="00904E39">
        <w:rPr>
          <w:rFonts w:ascii="ＭＳ ゴシック" w:eastAsia="ＭＳ ゴシック" w:hAnsi="ＭＳ ゴシック" w:cs="Arial"/>
          <w:sz w:val="52"/>
          <w:szCs w:val="52"/>
        </w:rPr>
        <w:t>WoT-Architecture</w:t>
      </w:r>
      <w:bookmarkEnd w:id="20"/>
      <w:bookmarkEnd w:id="21"/>
      <w:bookmarkEnd w:id="22"/>
      <w:bookmarkEnd w:id="23"/>
      <w:bookmarkEnd w:id="24"/>
      <w:bookmarkEnd w:id="25"/>
      <w:bookmarkEnd w:id="26"/>
      <w:r w:rsidR="00496DC5">
        <w:rPr>
          <w:rFonts w:ascii="ＭＳ ゴシック" w:eastAsia="ＭＳ ゴシック" w:hAnsi="ＭＳ ゴシック" w:cs="Arial" w:hint="eastAsia"/>
          <w:sz w:val="52"/>
          <w:szCs w:val="52"/>
        </w:rPr>
        <w:t>(仮)</w:t>
      </w:r>
    </w:p>
    <w:p w14:paraId="144D054E" w14:textId="77777777" w:rsidR="006639A0" w:rsidRPr="00E04FB0" w:rsidRDefault="00904E39" w:rsidP="00E04FB0">
      <w:pPr>
        <w:spacing w:line="520" w:lineRule="atLeast"/>
        <w:jc w:val="center"/>
        <w:rPr>
          <w:rFonts w:ascii="ＭＳ ゴシック" w:eastAsia="ＭＳ ゴシック" w:hAnsi="ＭＳ ゴシック" w:cs="Arial"/>
          <w:sz w:val="52"/>
          <w:szCs w:val="52"/>
        </w:rPr>
      </w:pPr>
      <w:r>
        <w:rPr>
          <w:rFonts w:ascii="ＭＳ ゴシック" w:eastAsia="ＭＳ ゴシック" w:hAnsi="ＭＳ ゴシック" w:cs="Arial"/>
          <w:sz w:val="52"/>
          <w:szCs w:val="52"/>
        </w:rPr>
        <w:t xml:space="preserve">Web of Things </w:t>
      </w:r>
      <w:r>
        <w:rPr>
          <w:rFonts w:ascii="ＭＳ ゴシック" w:eastAsia="ＭＳ ゴシック" w:hAnsi="ＭＳ ゴシック" w:cs="Arial" w:hint="eastAsia"/>
          <w:sz w:val="52"/>
          <w:szCs w:val="52"/>
        </w:rPr>
        <w:t>アーキテクチャ</w:t>
      </w:r>
    </w:p>
    <w:p w14:paraId="69D14A17" w14:textId="77777777" w:rsidR="00772D76" w:rsidRDefault="00772D76" w:rsidP="006639A0">
      <w:pPr>
        <w:pStyle w:val="a1"/>
      </w:pPr>
    </w:p>
    <w:p w14:paraId="1D143C82" w14:textId="77777777" w:rsidR="006639A0" w:rsidRDefault="006639A0" w:rsidP="006639A0">
      <w:pPr>
        <w:pStyle w:val="a1"/>
      </w:pPr>
    </w:p>
    <w:p w14:paraId="2C620D23" w14:textId="004BB955" w:rsidR="006639A0" w:rsidRDefault="002C0AE1" w:rsidP="006639A0">
      <w:pPr>
        <w:pStyle w:val="a1"/>
      </w:pPr>
      <w:r>
        <w:rPr>
          <w:noProof/>
          <w:sz w:val="20"/>
        </w:rPr>
        <mc:AlternateContent>
          <mc:Choice Requires="wps">
            <w:drawing>
              <wp:anchor distT="0" distB="0" distL="114300" distR="114300" simplePos="0" relativeHeight="251655680" behindDoc="0" locked="1" layoutInCell="1" allowOverlap="1" wp14:anchorId="2A0F05AE" wp14:editId="693062D0">
                <wp:simplePos x="0" y="0"/>
                <wp:positionH relativeFrom="column">
                  <wp:posOffset>0</wp:posOffset>
                </wp:positionH>
                <wp:positionV relativeFrom="paragraph">
                  <wp:posOffset>109220</wp:posOffset>
                </wp:positionV>
                <wp:extent cx="5454650" cy="771525"/>
                <wp:effectExtent l="5715" t="8255" r="6985" b="10795"/>
                <wp:wrapNone/>
                <wp:docPr id="3" name="AutoShape 9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54650" cy="771525"/>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52C33A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973" o:spid="_x0000_s1026" type="#_x0000_t185" style="position:absolute;left:0;text-align:left;margin-left:0;margin-top:8.6pt;width:429.5pt;height:60.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">
                <w10:anchorlock/>
              </v:shape>
            </w:pict>
          </mc:Fallback>
        </mc:AlternateContent>
      </w:r>
    </w:p>
    <w:p w14:paraId="489EBD40" w14:textId="77777777" w:rsidR="006639A0" w:rsidRDefault="00904E39" w:rsidP="006D1C46">
      <w:pPr>
        <w:pStyle w:val="a1"/>
        <w:jc w:val="center"/>
      </w:pPr>
      <w:r>
        <w:rPr>
          <w:rFonts w:ascii="Arial" w:eastAsia="ＭＳ ゴシック" w:hAnsi="Arial" w:hint="eastAsia"/>
          <w:sz w:val="36"/>
        </w:rPr>
        <w:t>Web o</w:t>
      </w:r>
      <w:r>
        <w:rPr>
          <w:rFonts w:ascii="Arial" w:eastAsia="ＭＳ ゴシック" w:hAnsi="Arial"/>
          <w:sz w:val="36"/>
        </w:rPr>
        <w:t>f Things Architecture Specification</w:t>
      </w:r>
    </w:p>
    <w:p w14:paraId="0CCF094F" w14:textId="77777777" w:rsidR="006639A0" w:rsidRDefault="006639A0" w:rsidP="006639A0">
      <w:pPr>
        <w:pStyle w:val="a0"/>
        <w:jc w:val="center"/>
      </w:pPr>
      <w:r>
        <w:rPr>
          <w:rFonts w:hint="eastAsia"/>
          <w:sz w:val="24"/>
        </w:rPr>
        <w:t>第</w:t>
      </w:r>
      <w:r w:rsidR="00904E39">
        <w:rPr>
          <w:sz w:val="24"/>
        </w:rPr>
        <w:t>0</w:t>
      </w:r>
      <w:r>
        <w:rPr>
          <w:rFonts w:hint="eastAsia"/>
          <w:sz w:val="24"/>
        </w:rPr>
        <w:t>版</w:t>
      </w:r>
    </w:p>
    <w:p w14:paraId="7DA4D2FE" w14:textId="77777777" w:rsidR="006639A0" w:rsidRDefault="006639A0" w:rsidP="006639A0">
      <w:pPr>
        <w:pStyle w:val="a1"/>
        <w:jc w:val="center"/>
      </w:pPr>
    </w:p>
    <w:p w14:paraId="373F5C6D" w14:textId="77777777" w:rsidR="006639A0" w:rsidRDefault="006639A0" w:rsidP="006639A0">
      <w:pPr>
        <w:pStyle w:val="a1"/>
        <w:jc w:val="center"/>
      </w:pPr>
    </w:p>
    <w:p w14:paraId="14C988B5" w14:textId="77777777" w:rsidR="006639A0" w:rsidRDefault="006639A0" w:rsidP="006639A0">
      <w:pPr>
        <w:pStyle w:val="a0"/>
        <w:jc w:val="center"/>
      </w:pPr>
      <w:r>
        <w:rPr>
          <w:rFonts w:hint="eastAsia"/>
          <w:sz w:val="24"/>
        </w:rPr>
        <w:t>20</w:t>
      </w:r>
      <w:r w:rsidR="00904E39">
        <w:rPr>
          <w:sz w:val="24"/>
        </w:rPr>
        <w:t>20</w:t>
      </w:r>
      <w:r>
        <w:rPr>
          <w:rFonts w:hint="eastAsia"/>
          <w:sz w:val="24"/>
        </w:rPr>
        <w:t>年</w:t>
      </w:r>
      <w:r w:rsidR="00362357">
        <w:rPr>
          <w:rFonts w:hint="eastAsia"/>
          <w:sz w:val="24"/>
        </w:rPr>
        <w:t>x</w:t>
      </w:r>
      <w:r>
        <w:rPr>
          <w:rFonts w:hint="eastAsia"/>
          <w:sz w:val="24"/>
        </w:rPr>
        <w:t>月</w:t>
      </w:r>
      <w:r w:rsidR="00362357">
        <w:rPr>
          <w:rFonts w:hint="eastAsia"/>
          <w:sz w:val="24"/>
        </w:rPr>
        <w:t>xx</w:t>
      </w:r>
      <w:r>
        <w:rPr>
          <w:rFonts w:hint="eastAsia"/>
          <w:sz w:val="24"/>
        </w:rPr>
        <w:t>日制定</w:t>
      </w:r>
    </w:p>
    <w:p w14:paraId="128E49B2" w14:textId="0FE07599" w:rsidR="006639A0" w:rsidRDefault="002C0AE1" w:rsidP="006639A0">
      <w:pPr>
        <w:pStyle w:val="a1"/>
        <w:jc w:val="center"/>
      </w:pPr>
      <w:r>
        <w:rPr>
          <w:rFonts w:hint="eastAsia"/>
          <w:noProof/>
        </w:rPr>
        <mc:AlternateContent>
          <mc:Choice Requires="wps">
            <w:drawing>
              <wp:anchor distT="0" distB="0" distL="114300" distR="114300" simplePos="0" relativeHeight="251659776" behindDoc="0" locked="0" layoutInCell="1" allowOverlap="1" wp14:anchorId="1D59BAFB" wp14:editId="4638E61B">
                <wp:simplePos x="0" y="0"/>
                <wp:positionH relativeFrom="column">
                  <wp:posOffset>1613535</wp:posOffset>
                </wp:positionH>
                <wp:positionV relativeFrom="paragraph">
                  <wp:posOffset>106680</wp:posOffset>
                </wp:positionV>
                <wp:extent cx="2247900" cy="304800"/>
                <wp:effectExtent l="9525" t="13335" r="9525" b="5715"/>
                <wp:wrapNone/>
                <wp:docPr id="2" name="Rectangle 1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7900" cy="304800"/>
                        </a:xfrm>
                        <a:prstGeom prst="rect">
                          <a:avLst/>
                        </a:prstGeom>
                        <a:solidFill>
                          <a:srgbClr val="FFFFFF"/>
                        </a:solidFill>
                        <a:ln w="9525">
                          <a:solidFill>
                            <a:srgbClr val="000000"/>
                          </a:solidFill>
                          <a:miter lim="800000"/>
                          <a:headEnd/>
                          <a:tailEnd/>
                        </a:ln>
                      </wps:spPr>
                      <wps:txbx>
                        <w:txbxContent>
                          <w:p w14:paraId="29B1478C" w14:textId="77777777" w:rsidR="00BF74FD" w:rsidRPr="00F914C4" w:rsidRDefault="00BF74FD" w:rsidP="00F914C4">
                            <w:pPr>
                              <w:jc w:val="center"/>
                              <w:rPr>
                                <w:rFonts w:ascii="Meiryo UI" w:eastAsia="Meiryo UI" w:hAnsi="Meiryo UI"/>
                                <w:sz w:val="28"/>
                              </w:rPr>
                            </w:pPr>
                            <w:r w:rsidRPr="00F914C4">
                              <w:rPr>
                                <w:rFonts w:ascii="Meiryo UI" w:eastAsia="Meiryo UI" w:hAnsi="Meiryo UI" w:hint="eastAsia"/>
                                <w:sz w:val="28"/>
                              </w:rPr>
                              <w:t>ドラフト</w:t>
                            </w:r>
                            <w:r>
                              <w:rPr>
                                <w:rFonts w:ascii="Meiryo UI" w:eastAsia="Meiryo UI" w:hAnsi="Meiryo UI"/>
                                <w:sz w:val="28"/>
                              </w:rPr>
                              <w:t>1</w:t>
                            </w:r>
                            <w:r w:rsidRPr="00F914C4">
                              <w:rPr>
                                <w:rFonts w:ascii="Meiryo UI" w:eastAsia="Meiryo UI" w:hAnsi="Meiryo UI" w:hint="eastAsia"/>
                                <w:sz w:val="28"/>
                              </w:rPr>
                              <w:t>月</w:t>
                            </w:r>
                            <w:r w:rsidR="00AA6420">
                              <w:rPr>
                                <w:rFonts w:ascii="Meiryo UI" w:eastAsia="Meiryo UI" w:hAnsi="Meiryo UI" w:hint="eastAsia"/>
                                <w:sz w:val="28"/>
                              </w:rPr>
                              <w:t>15</w:t>
                            </w:r>
                            <w:r w:rsidRPr="00F914C4">
                              <w:rPr>
                                <w:rFonts w:ascii="Meiryo UI" w:eastAsia="Meiryo UI" w:hAnsi="Meiryo UI" w:hint="eastAsia"/>
                                <w:sz w:val="28"/>
                              </w:rPr>
                              <w:t>日版</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D59BAFB" id="Rectangle 1127" o:spid="_x0000_s1026" style="position:absolute;left:0;text-align:left;margin-left:127.05pt;margin-top:8.4pt;width:177pt;height:2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">
                <v:textbox inset="5.85pt,.7pt,5.85pt,.7pt">
                  <w:txbxContent>
                    <w:p w14:paraId="29B1478C" w14:textId="77777777" w:rsidR="00BF74FD" w:rsidRPr="00F914C4" w:rsidRDefault="00BF74FD" w:rsidP="00F914C4">
                      <w:pPr>
                        <w:jc w:val="center"/>
                        <w:rPr>
                          <w:rFonts w:ascii="Meiryo UI" w:eastAsia="Meiryo UI" w:hAnsi="Meiryo UI"/>
                          <w:sz w:val="28"/>
                        </w:rPr>
                      </w:pPr>
                      <w:r w:rsidRPr="00F914C4">
                        <w:rPr>
                          <w:rFonts w:ascii="Meiryo UI" w:eastAsia="Meiryo UI" w:hAnsi="Meiryo UI" w:hint="eastAsia"/>
                          <w:sz w:val="28"/>
                        </w:rPr>
                        <w:t>ドラフト</w:t>
                      </w:r>
                      <w:r>
                        <w:rPr>
                          <w:rFonts w:ascii="Meiryo UI" w:eastAsia="Meiryo UI" w:hAnsi="Meiryo UI"/>
                          <w:sz w:val="28"/>
                        </w:rPr>
                        <w:t>1</w:t>
                      </w:r>
                      <w:r w:rsidRPr="00F914C4">
                        <w:rPr>
                          <w:rFonts w:ascii="Meiryo UI" w:eastAsia="Meiryo UI" w:hAnsi="Meiryo UI" w:hint="eastAsia"/>
                          <w:sz w:val="28"/>
                        </w:rPr>
                        <w:t>月</w:t>
                      </w:r>
                      <w:r w:rsidR="00AA6420">
                        <w:rPr>
                          <w:rFonts w:ascii="Meiryo UI" w:eastAsia="Meiryo UI" w:hAnsi="Meiryo UI" w:hint="eastAsia"/>
                          <w:sz w:val="28"/>
                        </w:rPr>
                        <w:t>15</w:t>
                      </w:r>
                      <w:r w:rsidRPr="00F914C4">
                        <w:rPr>
                          <w:rFonts w:ascii="Meiryo UI" w:eastAsia="Meiryo UI" w:hAnsi="Meiryo UI" w:hint="eastAsia"/>
                          <w:sz w:val="28"/>
                        </w:rPr>
                        <w:t>日版</w:t>
                      </w:r>
                    </w:p>
                  </w:txbxContent>
                </v:textbox>
              </v:rect>
            </w:pict>
          </mc:Fallback>
        </mc:AlternateContent>
      </w:r>
    </w:p>
    <w:p w14:paraId="77ADDF24" w14:textId="77777777" w:rsidR="006639A0" w:rsidRDefault="006639A0" w:rsidP="006639A0">
      <w:pPr>
        <w:pStyle w:val="a1"/>
        <w:jc w:val="center"/>
      </w:pPr>
    </w:p>
    <w:p w14:paraId="64567218" w14:textId="77777777" w:rsidR="00772D76" w:rsidRDefault="00772D76" w:rsidP="006639A0">
      <w:pPr>
        <w:pStyle w:val="a1"/>
        <w:jc w:val="center"/>
      </w:pPr>
    </w:p>
    <w:p w14:paraId="6363F309" w14:textId="77777777" w:rsidR="006639A0" w:rsidRDefault="006639A0" w:rsidP="006639A0">
      <w:pPr>
        <w:pStyle w:val="a1"/>
        <w:jc w:val="center"/>
      </w:pPr>
    </w:p>
    <w:p w14:paraId="0C6F84D4" w14:textId="77777777" w:rsidR="006639A0" w:rsidRDefault="00430B4E" w:rsidP="006639A0">
      <w:pPr>
        <w:pStyle w:val="a0"/>
        <w:jc w:val="center"/>
        <w:rPr>
          <w:lang w:eastAsia="zh-CN"/>
        </w:rPr>
      </w:pPr>
      <w:r>
        <w:rPr>
          <w:rFonts w:hint="eastAsia"/>
          <w:sz w:val="24"/>
          <w:lang w:eastAsia="zh-CN"/>
        </w:rPr>
        <w:t>一般</w:t>
      </w:r>
      <w:r w:rsidR="006639A0">
        <w:rPr>
          <w:rFonts w:hint="eastAsia"/>
          <w:sz w:val="24"/>
          <w:lang w:eastAsia="zh-CN"/>
        </w:rPr>
        <w:t>社団法人</w:t>
      </w:r>
    </w:p>
    <w:p w14:paraId="2D47635A" w14:textId="77777777" w:rsidR="006639A0" w:rsidRDefault="006639A0" w:rsidP="006639A0">
      <w:pPr>
        <w:pStyle w:val="a1"/>
        <w:spacing w:line="440" w:lineRule="exact"/>
        <w:jc w:val="center"/>
        <w:rPr>
          <w:lang w:eastAsia="zh-CN"/>
        </w:rPr>
      </w:pPr>
      <w:r>
        <w:rPr>
          <w:rFonts w:hint="eastAsia"/>
          <w:sz w:val="40"/>
          <w:lang w:eastAsia="zh-CN"/>
        </w:rPr>
        <w:t>情報通信技術委員会</w:t>
      </w:r>
    </w:p>
    <w:p w14:paraId="26BB3F3A" w14:textId="77777777" w:rsidR="006639A0" w:rsidRDefault="006639A0" w:rsidP="006639A0">
      <w:pPr>
        <w:pStyle w:val="a1"/>
        <w:jc w:val="center"/>
        <w:rPr>
          <w:lang w:eastAsia="zh-CN"/>
        </w:rPr>
      </w:pPr>
    </w:p>
    <w:p w14:paraId="78754B24" w14:textId="0E0C7524" w:rsidR="006639A0" w:rsidRPr="00E04FB0" w:rsidRDefault="002C0AE1" w:rsidP="00E04FB0">
      <w:pPr>
        <w:jc w:val="center"/>
        <w:rPr>
          <w:rFonts w:ascii="Arial" w:hAnsi="Arial" w:cs="Arial"/>
          <w:sz w:val="24"/>
          <w:szCs w:val="24"/>
        </w:rPr>
      </w:pPr>
      <w:bookmarkStart w:id="27" w:name="_Toc252293181"/>
      <w:bookmarkStart w:id="28" w:name="_Toc252525777"/>
      <w:r w:rsidRPr="00E04FB0">
        <w:rPr>
          <w:rFonts w:ascii="Arial" w:hAnsi="Arial" w:cs="Arial"/>
          <w:noProof/>
          <w:sz w:val="24"/>
          <w:szCs w:val="24"/>
        </w:rPr>
        <w:drawing>
          <wp:anchor distT="0" distB="0" distL="114300" distR="114300" simplePos="0" relativeHeight="251656704" behindDoc="0" locked="1" layoutInCell="1" allowOverlap="1" wp14:anchorId="1666EFB3" wp14:editId="4E181C8F">
            <wp:simplePos x="0" y="0"/>
            <wp:positionH relativeFrom="column">
              <wp:posOffset>1835785</wp:posOffset>
            </wp:positionH>
            <wp:positionV relativeFrom="page">
              <wp:posOffset>9086850</wp:posOffset>
            </wp:positionV>
            <wp:extent cx="1800225" cy="475615"/>
            <wp:effectExtent l="0" t="0" r="0" b="0"/>
            <wp:wrapNone/>
            <wp:docPr id="974" name="図 974" descr="WEB のコピ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4" descr="WEB のコピー"/>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225" cy="47561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29" w:name="_Toc255547671"/>
      <w:bookmarkStart w:id="30" w:name="_Toc255547760"/>
      <w:bookmarkStart w:id="31" w:name="_Toc255547849"/>
      <w:bookmarkStart w:id="32" w:name="_Toc255547938"/>
      <w:bookmarkStart w:id="33" w:name="_Toc255911211"/>
      <w:r w:rsidR="006639A0" w:rsidRPr="00E04FB0">
        <w:rPr>
          <w:rFonts w:ascii="Arial" w:hAnsi="Arial" w:cs="Arial"/>
          <w:sz w:val="24"/>
          <w:szCs w:val="24"/>
        </w:rPr>
        <w:t>THE TELECOMMUNICATION TECHNOLOGY COMMITTEE</w:t>
      </w:r>
      <w:bookmarkEnd w:id="27"/>
      <w:bookmarkEnd w:id="28"/>
      <w:bookmarkEnd w:id="29"/>
      <w:bookmarkEnd w:id="30"/>
      <w:bookmarkEnd w:id="31"/>
      <w:bookmarkEnd w:id="32"/>
      <w:bookmarkEnd w:id="33"/>
    </w:p>
    <w:p w14:paraId="46D09153" w14:textId="77777777" w:rsidR="00B002BA" w:rsidRDefault="006639A0" w:rsidP="00B56BA1">
      <w:pPr>
        <w:pStyle w:val="a1"/>
        <w:spacing w:after="180"/>
        <w:rPr>
          <w:szCs w:val="18"/>
        </w:rPr>
      </w:pPr>
      <w:r>
        <w:rPr>
          <w:szCs w:val="18"/>
        </w:rPr>
        <w:br w:type="page"/>
      </w:r>
    </w:p>
    <w:p w14:paraId="4A63F0B2" w14:textId="77777777" w:rsidR="00B002BA" w:rsidRDefault="00B002BA" w:rsidP="00B56BA1">
      <w:pPr>
        <w:pStyle w:val="a1"/>
        <w:spacing w:after="180"/>
        <w:rPr>
          <w:szCs w:val="18"/>
        </w:rPr>
      </w:pPr>
    </w:p>
    <w:p w14:paraId="7715CACE" w14:textId="77777777" w:rsidR="00B002BA" w:rsidRDefault="00B002BA" w:rsidP="00B56BA1">
      <w:pPr>
        <w:pStyle w:val="a1"/>
        <w:spacing w:after="180"/>
        <w:rPr>
          <w:szCs w:val="18"/>
        </w:rPr>
      </w:pPr>
    </w:p>
    <w:p w14:paraId="1A12417E" w14:textId="77777777" w:rsidR="00B002BA" w:rsidRDefault="00B002BA" w:rsidP="00B56BA1">
      <w:pPr>
        <w:pStyle w:val="a1"/>
        <w:spacing w:after="180"/>
        <w:rPr>
          <w:szCs w:val="18"/>
        </w:rPr>
      </w:pPr>
    </w:p>
    <w:p w14:paraId="49672D9A" w14:textId="0617D3CE" w:rsidR="00B002BA" w:rsidRDefault="002C0AE1" w:rsidP="00B56BA1">
      <w:pPr>
        <w:pStyle w:val="a1"/>
        <w:spacing w:after="180"/>
        <w:rPr>
          <w:szCs w:val="18"/>
        </w:rPr>
      </w:pPr>
      <w:r>
        <w:rPr>
          <w:rFonts w:hint="eastAsia"/>
          <w:noProof/>
          <w:szCs w:val="18"/>
        </w:rPr>
        <mc:AlternateContent>
          <mc:Choice Requires="wps">
            <w:drawing>
              <wp:anchor distT="0" distB="0" distL="114300" distR="114300" simplePos="0" relativeHeight="251658752" behindDoc="0" locked="1" layoutInCell="1" allowOverlap="1" wp14:anchorId="06066891" wp14:editId="4970C3E4">
                <wp:simplePos x="0" y="0"/>
                <wp:positionH relativeFrom="column">
                  <wp:posOffset>0</wp:posOffset>
                </wp:positionH>
                <wp:positionV relativeFrom="paragraph">
                  <wp:posOffset>6814820</wp:posOffset>
                </wp:positionV>
                <wp:extent cx="5486400" cy="800100"/>
                <wp:effectExtent l="5715" t="7620" r="13335" b="11430"/>
                <wp:wrapNone/>
                <wp:docPr id="1" name="Text Box 1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800100"/>
                        </a:xfrm>
                        <a:prstGeom prst="rect">
                          <a:avLst/>
                        </a:prstGeom>
                        <a:solidFill>
                          <a:srgbClr val="FFFFFF"/>
                        </a:solidFill>
                        <a:ln w="9525">
                          <a:solidFill>
                            <a:srgbClr val="000000"/>
                          </a:solidFill>
                          <a:miter lim="800000"/>
                          <a:headEnd/>
                          <a:tailEnd/>
                        </a:ln>
                      </wps:spPr>
                      <wps:txbx>
                        <w:txbxContent>
                          <w:p w14:paraId="0D556373" w14:textId="77777777" w:rsidR="00BF74FD" w:rsidRDefault="00BF74FD" w:rsidP="00925974">
                            <w:r>
                              <w:rPr>
                                <w:rFonts w:hint="eastAsia"/>
                              </w:rPr>
                              <w:t>本書は、一般社団法人情報通信技術委員会が著作権を保有しています。</w:t>
                            </w:r>
                          </w:p>
                          <w:p w14:paraId="1FD4FDEF" w14:textId="77777777" w:rsidR="00BF74FD" w:rsidRPr="00471C20" w:rsidRDefault="00BF74FD" w:rsidP="00925974">
                            <w:pPr>
                              <w:rPr>
                                <w:szCs w:val="18"/>
                              </w:rPr>
                            </w:pPr>
                            <w:r>
                              <w:rPr>
                                <w:rFonts w:hint="eastAsia"/>
                              </w:rPr>
                              <w:t>内容の一部又は全部を一般社団法人情報通信技術委員会の許諾を得ることなく複製、転載、改変、転用及びネットワーク上での送信、配布を行うことを禁止します。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6066891" id="_x0000_t202" coordsize="21600,21600" o:spt="202" path="m,l,21600r21600,l21600,xe">
                <v:stroke joinstyle="miter"/>
                <v:path gradientshapeok="t" o:connecttype="rect"/>
              </v:shapetype>
              <v:shape id="Text Box 1108" o:spid="_x0000_s1027" type="#_x0000_t202" style="position:absolute;left:0;text-align:left;margin-left:0;margin-top:536.6pt;width:6in;height:6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">
                <v:textbox>
                  <w:txbxContent>
                    <w:p w14:paraId="0D556373" w14:textId="77777777" w:rsidR="00BF74FD" w:rsidRDefault="00BF74FD" w:rsidP="00925974">
                      <w:r>
                        <w:rPr>
                          <w:rFonts w:hint="eastAsia"/>
                        </w:rPr>
                        <w:t>本書は、一般社団法人情報通信技術委員会が著作権を保有しています。</w:t>
                      </w:r>
                    </w:p>
                    <w:p w14:paraId="1FD4FDEF" w14:textId="77777777" w:rsidR="00BF74FD" w:rsidRPr="00471C20" w:rsidRDefault="00BF74FD" w:rsidP="00925974">
                      <w:pPr>
                        <w:rPr>
                          <w:szCs w:val="18"/>
                        </w:rPr>
                      </w:pPr>
                      <w:r>
                        <w:rPr>
                          <w:rFonts w:hint="eastAsia"/>
                        </w:rPr>
                        <w:t>内容の一部又は全部を一般社団法人情報通信技術委員会の許諾を得ることなく複製、転載、改変、転用及びネットワーク上での送信、配布を行うことを禁止します。</w:t>
                      </w:r>
                    </w:p>
                  </w:txbxContent>
                </v:textbox>
                <w10:anchorlock/>
              </v:shape>
            </w:pict>
          </mc:Fallback>
        </mc:AlternateContent>
      </w:r>
    </w:p>
    <w:p w14:paraId="164D5AF1" w14:textId="77777777" w:rsidR="00B002BA" w:rsidRDefault="00B002BA" w:rsidP="00B56BA1">
      <w:pPr>
        <w:pStyle w:val="a1"/>
        <w:spacing w:after="180"/>
        <w:rPr>
          <w:szCs w:val="18"/>
        </w:rPr>
      </w:pPr>
    </w:p>
    <w:p w14:paraId="30A69BE7" w14:textId="77777777" w:rsidR="008C3E4B" w:rsidRDefault="008C3E4B" w:rsidP="000B10F4">
      <w:pPr>
        <w:pStyle w:val="a1"/>
        <w:spacing w:after="180"/>
        <w:jc w:val="center"/>
        <w:rPr>
          <w:szCs w:val="18"/>
        </w:rPr>
      </w:pPr>
    </w:p>
    <w:p w14:paraId="02B7CA48" w14:textId="77777777" w:rsidR="008C3E4B" w:rsidRPr="001E321E" w:rsidRDefault="008C3E4B" w:rsidP="000775BE"/>
    <w:p w14:paraId="5FD7EC12" w14:textId="77777777" w:rsidR="008C3E4B" w:rsidRPr="0045753C" w:rsidRDefault="008C3E4B" w:rsidP="000775BE"/>
    <w:p w14:paraId="7988460E" w14:textId="77777777" w:rsidR="008C3E4B" w:rsidRPr="0045753C" w:rsidRDefault="008C3E4B" w:rsidP="000775BE"/>
    <w:p w14:paraId="7BF47DEB" w14:textId="77777777" w:rsidR="008C3E4B" w:rsidRPr="0045753C" w:rsidRDefault="008C3E4B" w:rsidP="000775BE"/>
    <w:p w14:paraId="6D8FA3DE" w14:textId="77777777" w:rsidR="008C3E4B" w:rsidRPr="0045753C" w:rsidRDefault="008C3E4B" w:rsidP="000775BE"/>
    <w:p w14:paraId="3A8E7376" w14:textId="77777777" w:rsidR="008C3E4B" w:rsidRPr="0045753C" w:rsidRDefault="008C3E4B" w:rsidP="000775BE"/>
    <w:p w14:paraId="05F03A6E" w14:textId="77777777" w:rsidR="008C3E4B" w:rsidRPr="0045753C" w:rsidRDefault="008C3E4B" w:rsidP="000775BE"/>
    <w:p w14:paraId="6BFE4927" w14:textId="77777777" w:rsidR="008C3E4B" w:rsidRPr="0045753C" w:rsidRDefault="008C3E4B" w:rsidP="000775BE"/>
    <w:p w14:paraId="15494A0B" w14:textId="77777777" w:rsidR="008C3E4B" w:rsidRPr="0045753C" w:rsidRDefault="008C3E4B" w:rsidP="000775BE"/>
    <w:p w14:paraId="37AA38A0" w14:textId="77777777" w:rsidR="008C3E4B" w:rsidRPr="0045753C" w:rsidRDefault="008C3E4B" w:rsidP="000775BE"/>
    <w:p w14:paraId="184B278C" w14:textId="77777777" w:rsidR="008C3E4B" w:rsidRPr="0045753C" w:rsidRDefault="008C3E4B" w:rsidP="000775BE"/>
    <w:p w14:paraId="1638DC09" w14:textId="77777777" w:rsidR="008C3E4B" w:rsidRPr="0045753C" w:rsidRDefault="008C3E4B" w:rsidP="000775BE"/>
    <w:p w14:paraId="1E5E0543" w14:textId="77777777" w:rsidR="008C3E4B" w:rsidRPr="0045753C" w:rsidRDefault="008C3E4B" w:rsidP="000775BE"/>
    <w:p w14:paraId="17FC9377" w14:textId="77777777" w:rsidR="008C3E4B" w:rsidRPr="0045753C" w:rsidRDefault="008C3E4B" w:rsidP="000775BE"/>
    <w:p w14:paraId="4FB1F194" w14:textId="77777777" w:rsidR="008C3E4B" w:rsidRPr="0045753C" w:rsidRDefault="008C3E4B" w:rsidP="000775BE"/>
    <w:p w14:paraId="788DA131" w14:textId="77777777" w:rsidR="008C3E4B" w:rsidRPr="0045753C" w:rsidRDefault="008C3E4B" w:rsidP="000775BE"/>
    <w:p w14:paraId="6C6DBA40" w14:textId="77777777" w:rsidR="008C3E4B" w:rsidRPr="0045753C" w:rsidRDefault="008C3E4B" w:rsidP="000775BE"/>
    <w:p w14:paraId="488F275B" w14:textId="77777777" w:rsidR="008C3E4B" w:rsidRPr="0045753C" w:rsidRDefault="008C3E4B" w:rsidP="000775BE"/>
    <w:p w14:paraId="36E59C82" w14:textId="77777777" w:rsidR="008C3E4B" w:rsidRPr="0045753C" w:rsidRDefault="008C3E4B" w:rsidP="000775BE"/>
    <w:p w14:paraId="21B207E3" w14:textId="77777777" w:rsidR="008C3E4B" w:rsidRPr="0045753C" w:rsidRDefault="008C3E4B" w:rsidP="000775BE"/>
    <w:p w14:paraId="45E54F14" w14:textId="77777777" w:rsidR="008C3E4B" w:rsidRPr="0045753C" w:rsidRDefault="008C3E4B" w:rsidP="000775BE"/>
    <w:p w14:paraId="09179447" w14:textId="77777777" w:rsidR="008C3E4B" w:rsidRPr="0045753C" w:rsidRDefault="008C3E4B" w:rsidP="000775BE"/>
    <w:p w14:paraId="68A00B62" w14:textId="77777777" w:rsidR="008C3E4B" w:rsidRPr="0045753C" w:rsidRDefault="008C3E4B" w:rsidP="000775BE"/>
    <w:p w14:paraId="5EE19327" w14:textId="77777777" w:rsidR="008C3E4B" w:rsidRPr="0045753C" w:rsidRDefault="008C3E4B" w:rsidP="000775BE"/>
    <w:p w14:paraId="0ED7363B" w14:textId="77777777" w:rsidR="008C3E4B" w:rsidRPr="0045753C" w:rsidRDefault="008C3E4B" w:rsidP="000775BE"/>
    <w:p w14:paraId="714840F5" w14:textId="77777777" w:rsidR="008C3E4B" w:rsidRPr="0045753C" w:rsidRDefault="008C3E4B" w:rsidP="000775BE"/>
    <w:p w14:paraId="7BF0FACD" w14:textId="77777777" w:rsidR="008C3E4B" w:rsidRPr="0045753C" w:rsidRDefault="008C3E4B" w:rsidP="000775BE"/>
    <w:p w14:paraId="66D277CA" w14:textId="77777777" w:rsidR="008C3E4B" w:rsidRPr="0045753C" w:rsidRDefault="008C3E4B" w:rsidP="000775BE"/>
    <w:p w14:paraId="334A8130" w14:textId="77777777" w:rsidR="008C3E4B" w:rsidRPr="0045753C" w:rsidRDefault="008C3E4B" w:rsidP="000775BE"/>
    <w:p w14:paraId="4C4ACB21" w14:textId="77777777" w:rsidR="008C3E4B" w:rsidRPr="0045753C" w:rsidRDefault="008C3E4B" w:rsidP="000775BE"/>
    <w:p w14:paraId="6C5F8FC5" w14:textId="77777777" w:rsidR="008C3E4B" w:rsidRPr="0045753C" w:rsidRDefault="008C3E4B" w:rsidP="000775BE"/>
    <w:p w14:paraId="291B7027" w14:textId="77777777" w:rsidR="008C3E4B" w:rsidRPr="001E321E" w:rsidRDefault="008C3E4B" w:rsidP="000775BE">
      <w:pPr>
        <w:tabs>
          <w:tab w:val="left" w:pos="7905"/>
        </w:tabs>
      </w:pPr>
      <w:r>
        <w:tab/>
      </w:r>
    </w:p>
    <w:p w14:paraId="1CAA5E1D" w14:textId="77777777" w:rsidR="00B56BA1" w:rsidRPr="006209BC" w:rsidRDefault="00B002BA" w:rsidP="000B10F4">
      <w:pPr>
        <w:pStyle w:val="a1"/>
        <w:spacing w:after="180"/>
        <w:jc w:val="center"/>
        <w:rPr>
          <w:szCs w:val="18"/>
        </w:rPr>
      </w:pPr>
      <w:r w:rsidRPr="0045753C">
        <w:br w:type="page"/>
      </w:r>
      <w:r w:rsidR="00B56BA1" w:rsidRPr="006209BC">
        <w:rPr>
          <w:rFonts w:hint="eastAsia"/>
          <w:szCs w:val="18"/>
        </w:rPr>
        <w:lastRenderedPageBreak/>
        <w:t>目</w:t>
      </w:r>
      <w:r w:rsidR="00E04FB0">
        <w:rPr>
          <w:rFonts w:hint="eastAsia"/>
          <w:szCs w:val="18"/>
        </w:rPr>
        <w:t xml:space="preserve">　</w:t>
      </w:r>
      <w:r w:rsidR="00B56BA1" w:rsidRPr="006209BC">
        <w:rPr>
          <w:rFonts w:hint="eastAsia"/>
          <w:szCs w:val="18"/>
        </w:rPr>
        <w:t>次</w:t>
      </w:r>
    </w:p>
    <w:p w14:paraId="4EE93F1F" w14:textId="77777777" w:rsidR="008C3E4B" w:rsidRPr="0093635D" w:rsidRDefault="008C3E4B">
      <w:pPr>
        <w:pStyle w:val="12"/>
        <w:tabs>
          <w:tab w:val="right" w:leader="dot" w:pos="8608"/>
        </w:tabs>
        <w:rPr>
          <w:rFonts w:ascii="游明朝" w:eastAsia="游明朝" w:hAnsi="游明朝"/>
          <w:noProof/>
          <w:kern w:val="2"/>
          <w:sz w:val="21"/>
          <w:szCs w:val="22"/>
        </w:rPr>
      </w:pPr>
      <w:r>
        <w:rPr>
          <w:szCs w:val="18"/>
        </w:rPr>
        <w:fldChar w:fldCharType="begin"/>
      </w:r>
      <w:r>
        <w:rPr>
          <w:szCs w:val="18"/>
        </w:rPr>
        <w:instrText xml:space="preserve"> TOC \o "1-4" \h \z \u </w:instrText>
      </w:r>
      <w:r>
        <w:rPr>
          <w:szCs w:val="18"/>
        </w:rPr>
        <w:fldChar w:fldCharType="separate"/>
      </w:r>
      <w:hyperlink w:anchor="_Toc28968898" w:history="1">
        <w:r w:rsidRPr="00210071">
          <w:rPr>
            <w:rStyle w:val="ac"/>
            <w:noProof/>
          </w:rPr>
          <w:t>&lt;</w:t>
        </w:r>
        <w:r w:rsidRPr="00210071">
          <w:rPr>
            <w:rStyle w:val="ac"/>
            <w:noProof/>
          </w:rPr>
          <w:t>参考</w:t>
        </w:r>
        <w:r w:rsidRPr="00210071">
          <w:rPr>
            <w:rStyle w:val="ac"/>
            <w:noProof/>
          </w:rPr>
          <w:t>&gt;</w:t>
        </w:r>
        <w:r>
          <w:rPr>
            <w:noProof/>
            <w:webHidden/>
          </w:rPr>
          <w:tab/>
        </w:r>
        <w:r>
          <w:rPr>
            <w:noProof/>
            <w:webHidden/>
          </w:rPr>
          <w:fldChar w:fldCharType="begin"/>
        </w:r>
        <w:r>
          <w:rPr>
            <w:noProof/>
            <w:webHidden/>
          </w:rPr>
          <w:instrText xml:space="preserve"> PAGEREF _Toc28968898 \h </w:instrText>
        </w:r>
        <w:r>
          <w:rPr>
            <w:noProof/>
            <w:webHidden/>
          </w:rPr>
        </w:r>
        <w:r>
          <w:rPr>
            <w:noProof/>
            <w:webHidden/>
          </w:rPr>
          <w:fldChar w:fldCharType="separate"/>
        </w:r>
        <w:r>
          <w:rPr>
            <w:noProof/>
            <w:webHidden/>
          </w:rPr>
          <w:t>6</w:t>
        </w:r>
        <w:r>
          <w:rPr>
            <w:noProof/>
            <w:webHidden/>
          </w:rPr>
          <w:fldChar w:fldCharType="end"/>
        </w:r>
      </w:hyperlink>
    </w:p>
    <w:p w14:paraId="65277821" w14:textId="77777777" w:rsidR="008C3E4B" w:rsidRPr="0093635D" w:rsidRDefault="000E7E7A">
      <w:pPr>
        <w:pStyle w:val="12"/>
        <w:tabs>
          <w:tab w:val="right" w:leader="dot" w:pos="8608"/>
        </w:tabs>
        <w:rPr>
          <w:rFonts w:ascii="游明朝" w:eastAsia="游明朝" w:hAnsi="游明朝"/>
          <w:noProof/>
          <w:kern w:val="2"/>
          <w:sz w:val="21"/>
          <w:szCs w:val="22"/>
        </w:rPr>
      </w:pPr>
      <w:hyperlink w:anchor="_Toc28968899" w:history="1">
        <w:r w:rsidR="008C3E4B" w:rsidRPr="00210071">
          <w:rPr>
            <w:rStyle w:val="ac"/>
            <w:noProof/>
          </w:rPr>
          <w:t xml:space="preserve">Web of Things (WoT) </w:t>
        </w:r>
        <w:r w:rsidR="008C3E4B" w:rsidRPr="00210071">
          <w:rPr>
            <w:rStyle w:val="ac"/>
            <w:noProof/>
          </w:rPr>
          <w:t>アーキテクチャ</w:t>
        </w:r>
        <w:r w:rsidR="008C3E4B">
          <w:rPr>
            <w:noProof/>
            <w:webHidden/>
          </w:rPr>
          <w:tab/>
        </w:r>
        <w:r w:rsidR="008C3E4B">
          <w:rPr>
            <w:noProof/>
            <w:webHidden/>
          </w:rPr>
          <w:fldChar w:fldCharType="begin"/>
        </w:r>
        <w:r w:rsidR="008C3E4B">
          <w:rPr>
            <w:noProof/>
            <w:webHidden/>
          </w:rPr>
          <w:instrText xml:space="preserve"> PAGEREF _Toc28968899 \h </w:instrText>
        </w:r>
        <w:r w:rsidR="008C3E4B">
          <w:rPr>
            <w:noProof/>
            <w:webHidden/>
          </w:rPr>
        </w:r>
        <w:r w:rsidR="008C3E4B">
          <w:rPr>
            <w:noProof/>
            <w:webHidden/>
          </w:rPr>
          <w:fldChar w:fldCharType="separate"/>
        </w:r>
        <w:r w:rsidR="008C3E4B">
          <w:rPr>
            <w:noProof/>
            <w:webHidden/>
          </w:rPr>
          <w:t>7</w:t>
        </w:r>
        <w:r w:rsidR="008C3E4B">
          <w:rPr>
            <w:noProof/>
            <w:webHidden/>
          </w:rPr>
          <w:fldChar w:fldCharType="end"/>
        </w:r>
      </w:hyperlink>
    </w:p>
    <w:p w14:paraId="36386B19" w14:textId="77777777" w:rsidR="008C3E4B" w:rsidRPr="0093635D" w:rsidRDefault="000E7E7A">
      <w:pPr>
        <w:pStyle w:val="12"/>
        <w:tabs>
          <w:tab w:val="right" w:leader="dot" w:pos="8608"/>
        </w:tabs>
        <w:rPr>
          <w:rFonts w:ascii="游明朝" w:eastAsia="游明朝" w:hAnsi="游明朝"/>
          <w:noProof/>
          <w:kern w:val="2"/>
          <w:sz w:val="21"/>
          <w:szCs w:val="22"/>
        </w:rPr>
      </w:pPr>
      <w:hyperlink w:anchor="_Toc28968900" w:history="1">
        <w:r w:rsidR="008C3E4B" w:rsidRPr="00210071">
          <w:rPr>
            <w:rStyle w:val="ac"/>
            <w:noProof/>
          </w:rPr>
          <w:t>１　本標準の範囲</w:t>
        </w:r>
        <w:r w:rsidR="008C3E4B">
          <w:rPr>
            <w:noProof/>
            <w:webHidden/>
          </w:rPr>
          <w:tab/>
        </w:r>
        <w:r w:rsidR="008C3E4B">
          <w:rPr>
            <w:noProof/>
            <w:webHidden/>
          </w:rPr>
          <w:fldChar w:fldCharType="begin"/>
        </w:r>
        <w:r w:rsidR="008C3E4B">
          <w:rPr>
            <w:noProof/>
            <w:webHidden/>
          </w:rPr>
          <w:instrText xml:space="preserve"> PAGEREF _Toc28968900 \h </w:instrText>
        </w:r>
        <w:r w:rsidR="008C3E4B">
          <w:rPr>
            <w:noProof/>
            <w:webHidden/>
          </w:rPr>
        </w:r>
        <w:r w:rsidR="008C3E4B">
          <w:rPr>
            <w:noProof/>
            <w:webHidden/>
          </w:rPr>
          <w:fldChar w:fldCharType="separate"/>
        </w:r>
        <w:r w:rsidR="008C3E4B">
          <w:rPr>
            <w:noProof/>
            <w:webHidden/>
          </w:rPr>
          <w:t>8</w:t>
        </w:r>
        <w:r w:rsidR="008C3E4B">
          <w:rPr>
            <w:noProof/>
            <w:webHidden/>
          </w:rPr>
          <w:fldChar w:fldCharType="end"/>
        </w:r>
      </w:hyperlink>
    </w:p>
    <w:p w14:paraId="2D716125" w14:textId="77777777" w:rsidR="008C3E4B" w:rsidRPr="0093635D" w:rsidRDefault="000E7E7A">
      <w:pPr>
        <w:pStyle w:val="12"/>
        <w:tabs>
          <w:tab w:val="right" w:leader="dot" w:pos="8608"/>
        </w:tabs>
        <w:rPr>
          <w:rFonts w:ascii="游明朝" w:eastAsia="游明朝" w:hAnsi="游明朝"/>
          <w:noProof/>
          <w:kern w:val="2"/>
          <w:sz w:val="21"/>
          <w:szCs w:val="22"/>
        </w:rPr>
      </w:pPr>
      <w:hyperlink w:anchor="_Toc28968901" w:history="1">
        <w:r w:rsidR="008C3E4B" w:rsidRPr="00210071">
          <w:rPr>
            <w:rStyle w:val="ac"/>
            <w:noProof/>
          </w:rPr>
          <w:t>２　規約</w:t>
        </w:r>
        <w:r w:rsidR="008C3E4B">
          <w:rPr>
            <w:noProof/>
            <w:webHidden/>
          </w:rPr>
          <w:tab/>
        </w:r>
        <w:r w:rsidR="008C3E4B">
          <w:rPr>
            <w:noProof/>
            <w:webHidden/>
          </w:rPr>
          <w:fldChar w:fldCharType="begin"/>
        </w:r>
        <w:r w:rsidR="008C3E4B">
          <w:rPr>
            <w:noProof/>
            <w:webHidden/>
          </w:rPr>
          <w:instrText xml:space="preserve"> PAGEREF _Toc28968901 \h </w:instrText>
        </w:r>
        <w:r w:rsidR="008C3E4B">
          <w:rPr>
            <w:noProof/>
            <w:webHidden/>
          </w:rPr>
        </w:r>
        <w:r w:rsidR="008C3E4B">
          <w:rPr>
            <w:noProof/>
            <w:webHidden/>
          </w:rPr>
          <w:fldChar w:fldCharType="separate"/>
        </w:r>
        <w:r w:rsidR="008C3E4B">
          <w:rPr>
            <w:noProof/>
            <w:webHidden/>
          </w:rPr>
          <w:t>9</w:t>
        </w:r>
        <w:r w:rsidR="008C3E4B">
          <w:rPr>
            <w:noProof/>
            <w:webHidden/>
          </w:rPr>
          <w:fldChar w:fldCharType="end"/>
        </w:r>
      </w:hyperlink>
    </w:p>
    <w:p w14:paraId="71A891B8" w14:textId="77777777" w:rsidR="008C3E4B" w:rsidRPr="0093635D" w:rsidRDefault="000E7E7A">
      <w:pPr>
        <w:pStyle w:val="12"/>
        <w:tabs>
          <w:tab w:val="right" w:leader="dot" w:pos="8608"/>
        </w:tabs>
        <w:rPr>
          <w:rFonts w:ascii="游明朝" w:eastAsia="游明朝" w:hAnsi="游明朝"/>
          <w:noProof/>
          <w:kern w:val="2"/>
          <w:sz w:val="21"/>
          <w:szCs w:val="22"/>
        </w:rPr>
      </w:pPr>
      <w:hyperlink w:anchor="_Toc28968902" w:history="1">
        <w:r w:rsidR="008C3E4B" w:rsidRPr="00210071">
          <w:rPr>
            <w:rStyle w:val="ac"/>
            <w:noProof/>
          </w:rPr>
          <w:t>３　用語</w:t>
        </w:r>
        <w:r w:rsidR="008C3E4B">
          <w:rPr>
            <w:noProof/>
            <w:webHidden/>
          </w:rPr>
          <w:tab/>
        </w:r>
        <w:r w:rsidR="008C3E4B">
          <w:rPr>
            <w:noProof/>
            <w:webHidden/>
          </w:rPr>
          <w:fldChar w:fldCharType="begin"/>
        </w:r>
        <w:r w:rsidR="008C3E4B">
          <w:rPr>
            <w:noProof/>
            <w:webHidden/>
          </w:rPr>
          <w:instrText xml:space="preserve"> PAGEREF _Toc28968902 \h </w:instrText>
        </w:r>
        <w:r w:rsidR="008C3E4B">
          <w:rPr>
            <w:noProof/>
            <w:webHidden/>
          </w:rPr>
        </w:r>
        <w:r w:rsidR="008C3E4B">
          <w:rPr>
            <w:noProof/>
            <w:webHidden/>
          </w:rPr>
          <w:fldChar w:fldCharType="separate"/>
        </w:r>
        <w:r w:rsidR="008C3E4B">
          <w:rPr>
            <w:noProof/>
            <w:webHidden/>
          </w:rPr>
          <w:t>9</w:t>
        </w:r>
        <w:r w:rsidR="008C3E4B">
          <w:rPr>
            <w:noProof/>
            <w:webHidden/>
          </w:rPr>
          <w:fldChar w:fldCharType="end"/>
        </w:r>
      </w:hyperlink>
    </w:p>
    <w:p w14:paraId="6AEB3268" w14:textId="77777777" w:rsidR="008C3E4B" w:rsidRPr="0093635D" w:rsidRDefault="000E7E7A">
      <w:pPr>
        <w:pStyle w:val="12"/>
        <w:tabs>
          <w:tab w:val="right" w:leader="dot" w:pos="8608"/>
        </w:tabs>
        <w:rPr>
          <w:rFonts w:ascii="游明朝" w:eastAsia="游明朝" w:hAnsi="游明朝"/>
          <w:noProof/>
          <w:kern w:val="2"/>
          <w:sz w:val="21"/>
          <w:szCs w:val="22"/>
        </w:rPr>
      </w:pPr>
      <w:hyperlink w:anchor="_Toc28968903" w:history="1">
        <w:r w:rsidR="008C3E4B" w:rsidRPr="00210071">
          <w:rPr>
            <w:rStyle w:val="ac"/>
            <w:noProof/>
          </w:rPr>
          <w:t>４　ユースケース</w:t>
        </w:r>
        <w:r w:rsidR="008C3E4B">
          <w:rPr>
            <w:noProof/>
            <w:webHidden/>
          </w:rPr>
          <w:tab/>
        </w:r>
        <w:r w:rsidR="008C3E4B">
          <w:rPr>
            <w:noProof/>
            <w:webHidden/>
          </w:rPr>
          <w:fldChar w:fldCharType="begin"/>
        </w:r>
        <w:r w:rsidR="008C3E4B">
          <w:rPr>
            <w:noProof/>
            <w:webHidden/>
          </w:rPr>
          <w:instrText xml:space="preserve"> PAGEREF _Toc28968903 \h </w:instrText>
        </w:r>
        <w:r w:rsidR="008C3E4B">
          <w:rPr>
            <w:noProof/>
            <w:webHidden/>
          </w:rPr>
        </w:r>
        <w:r w:rsidR="008C3E4B">
          <w:rPr>
            <w:noProof/>
            <w:webHidden/>
          </w:rPr>
          <w:fldChar w:fldCharType="separate"/>
        </w:r>
        <w:r w:rsidR="008C3E4B">
          <w:rPr>
            <w:noProof/>
            <w:webHidden/>
          </w:rPr>
          <w:t>12</w:t>
        </w:r>
        <w:r w:rsidR="008C3E4B">
          <w:rPr>
            <w:noProof/>
            <w:webHidden/>
          </w:rPr>
          <w:fldChar w:fldCharType="end"/>
        </w:r>
      </w:hyperlink>
    </w:p>
    <w:p w14:paraId="5BF9B5A4" w14:textId="77777777" w:rsidR="008C3E4B" w:rsidRPr="0093635D" w:rsidRDefault="000E7E7A">
      <w:pPr>
        <w:pStyle w:val="22"/>
        <w:tabs>
          <w:tab w:val="right" w:leader="dot" w:pos="8608"/>
        </w:tabs>
        <w:ind w:left="180"/>
        <w:rPr>
          <w:rFonts w:ascii="游明朝" w:eastAsia="游明朝" w:hAnsi="游明朝"/>
          <w:noProof/>
          <w:kern w:val="2"/>
          <w:sz w:val="21"/>
          <w:szCs w:val="22"/>
        </w:rPr>
      </w:pPr>
      <w:hyperlink w:anchor="_Toc28968904" w:history="1">
        <w:r w:rsidR="008C3E4B" w:rsidRPr="00210071">
          <w:rPr>
            <w:rStyle w:val="ac"/>
            <w:noProof/>
          </w:rPr>
          <w:t xml:space="preserve">4.1 </w:t>
        </w:r>
        <w:r w:rsidR="008C3E4B" w:rsidRPr="00210071">
          <w:rPr>
            <w:rStyle w:val="ac"/>
            <w:noProof/>
          </w:rPr>
          <w:t>アプリケーション領域</w:t>
        </w:r>
        <w:r w:rsidR="008C3E4B">
          <w:rPr>
            <w:noProof/>
            <w:webHidden/>
          </w:rPr>
          <w:tab/>
        </w:r>
        <w:r w:rsidR="008C3E4B">
          <w:rPr>
            <w:noProof/>
            <w:webHidden/>
          </w:rPr>
          <w:fldChar w:fldCharType="begin"/>
        </w:r>
        <w:r w:rsidR="008C3E4B">
          <w:rPr>
            <w:noProof/>
            <w:webHidden/>
          </w:rPr>
          <w:instrText xml:space="preserve"> PAGEREF _Toc28968904 \h </w:instrText>
        </w:r>
        <w:r w:rsidR="008C3E4B">
          <w:rPr>
            <w:noProof/>
            <w:webHidden/>
          </w:rPr>
        </w:r>
        <w:r w:rsidR="008C3E4B">
          <w:rPr>
            <w:noProof/>
            <w:webHidden/>
          </w:rPr>
          <w:fldChar w:fldCharType="separate"/>
        </w:r>
        <w:r w:rsidR="008C3E4B">
          <w:rPr>
            <w:noProof/>
            <w:webHidden/>
          </w:rPr>
          <w:t>12</w:t>
        </w:r>
        <w:r w:rsidR="008C3E4B">
          <w:rPr>
            <w:noProof/>
            <w:webHidden/>
          </w:rPr>
          <w:fldChar w:fldCharType="end"/>
        </w:r>
      </w:hyperlink>
    </w:p>
    <w:p w14:paraId="15BA4A25" w14:textId="77777777" w:rsidR="008C3E4B" w:rsidRPr="0093635D" w:rsidRDefault="000E7E7A">
      <w:pPr>
        <w:pStyle w:val="34"/>
        <w:tabs>
          <w:tab w:val="right" w:leader="dot" w:pos="8608"/>
        </w:tabs>
        <w:ind w:left="360"/>
        <w:rPr>
          <w:rFonts w:ascii="游明朝" w:eastAsia="游明朝" w:hAnsi="游明朝"/>
          <w:noProof/>
          <w:szCs w:val="22"/>
        </w:rPr>
      </w:pPr>
      <w:hyperlink w:anchor="_Toc28968905" w:history="1">
        <w:r w:rsidR="008C3E4B" w:rsidRPr="00210071">
          <w:rPr>
            <w:rStyle w:val="ac"/>
            <w:noProof/>
          </w:rPr>
          <w:t xml:space="preserve">4.1.1 </w:t>
        </w:r>
        <w:r w:rsidR="008C3E4B" w:rsidRPr="00210071">
          <w:rPr>
            <w:rStyle w:val="ac"/>
            <w:noProof/>
          </w:rPr>
          <w:t>コンシューマ</w:t>
        </w:r>
        <w:r w:rsidR="008C3E4B">
          <w:rPr>
            <w:noProof/>
            <w:webHidden/>
          </w:rPr>
          <w:tab/>
        </w:r>
        <w:r w:rsidR="008C3E4B">
          <w:rPr>
            <w:noProof/>
            <w:webHidden/>
          </w:rPr>
          <w:fldChar w:fldCharType="begin"/>
        </w:r>
        <w:r w:rsidR="008C3E4B">
          <w:rPr>
            <w:noProof/>
            <w:webHidden/>
          </w:rPr>
          <w:instrText xml:space="preserve"> PAGEREF _Toc28968905 \h </w:instrText>
        </w:r>
        <w:r w:rsidR="008C3E4B">
          <w:rPr>
            <w:noProof/>
            <w:webHidden/>
          </w:rPr>
        </w:r>
        <w:r w:rsidR="008C3E4B">
          <w:rPr>
            <w:noProof/>
            <w:webHidden/>
          </w:rPr>
          <w:fldChar w:fldCharType="separate"/>
        </w:r>
        <w:r w:rsidR="008C3E4B">
          <w:rPr>
            <w:noProof/>
            <w:webHidden/>
          </w:rPr>
          <w:t>12</w:t>
        </w:r>
        <w:r w:rsidR="008C3E4B">
          <w:rPr>
            <w:noProof/>
            <w:webHidden/>
          </w:rPr>
          <w:fldChar w:fldCharType="end"/>
        </w:r>
      </w:hyperlink>
    </w:p>
    <w:p w14:paraId="26BB20B2" w14:textId="77777777" w:rsidR="008C3E4B" w:rsidRPr="0093635D" w:rsidRDefault="000E7E7A">
      <w:pPr>
        <w:pStyle w:val="34"/>
        <w:tabs>
          <w:tab w:val="right" w:leader="dot" w:pos="8608"/>
        </w:tabs>
        <w:ind w:left="360"/>
        <w:rPr>
          <w:rFonts w:ascii="游明朝" w:eastAsia="游明朝" w:hAnsi="游明朝"/>
          <w:noProof/>
          <w:szCs w:val="22"/>
        </w:rPr>
      </w:pPr>
      <w:hyperlink w:anchor="_Toc28968906" w:history="1">
        <w:r w:rsidR="008C3E4B" w:rsidRPr="00210071">
          <w:rPr>
            <w:rStyle w:val="ac"/>
            <w:noProof/>
          </w:rPr>
          <w:t xml:space="preserve">4.1.2 </w:t>
        </w:r>
        <w:r w:rsidR="008C3E4B" w:rsidRPr="00210071">
          <w:rPr>
            <w:rStyle w:val="ac"/>
            <w:noProof/>
          </w:rPr>
          <w:t>インダストリ</w:t>
        </w:r>
        <w:r w:rsidR="008C3E4B">
          <w:rPr>
            <w:noProof/>
            <w:webHidden/>
          </w:rPr>
          <w:tab/>
        </w:r>
        <w:r w:rsidR="008C3E4B">
          <w:rPr>
            <w:noProof/>
            <w:webHidden/>
          </w:rPr>
          <w:fldChar w:fldCharType="begin"/>
        </w:r>
        <w:r w:rsidR="008C3E4B">
          <w:rPr>
            <w:noProof/>
            <w:webHidden/>
          </w:rPr>
          <w:instrText xml:space="preserve"> PAGEREF _Toc28968906 \h </w:instrText>
        </w:r>
        <w:r w:rsidR="008C3E4B">
          <w:rPr>
            <w:noProof/>
            <w:webHidden/>
          </w:rPr>
        </w:r>
        <w:r w:rsidR="008C3E4B">
          <w:rPr>
            <w:noProof/>
            <w:webHidden/>
          </w:rPr>
          <w:fldChar w:fldCharType="separate"/>
        </w:r>
        <w:r w:rsidR="008C3E4B">
          <w:rPr>
            <w:noProof/>
            <w:webHidden/>
          </w:rPr>
          <w:t>13</w:t>
        </w:r>
        <w:r w:rsidR="008C3E4B">
          <w:rPr>
            <w:noProof/>
            <w:webHidden/>
          </w:rPr>
          <w:fldChar w:fldCharType="end"/>
        </w:r>
      </w:hyperlink>
    </w:p>
    <w:p w14:paraId="73E2096E" w14:textId="77777777" w:rsidR="008C3E4B" w:rsidRPr="0093635D" w:rsidRDefault="000E7E7A">
      <w:pPr>
        <w:pStyle w:val="43"/>
        <w:tabs>
          <w:tab w:val="right" w:leader="dot" w:pos="8608"/>
        </w:tabs>
        <w:ind w:left="540"/>
        <w:rPr>
          <w:rFonts w:ascii="游明朝" w:eastAsia="游明朝" w:hAnsi="游明朝"/>
          <w:noProof/>
          <w:szCs w:val="22"/>
        </w:rPr>
      </w:pPr>
      <w:hyperlink w:anchor="_Toc28968907" w:history="1">
        <w:r w:rsidR="008C3E4B" w:rsidRPr="00210071">
          <w:rPr>
            <w:rStyle w:val="ac"/>
            <w:noProof/>
          </w:rPr>
          <w:t xml:space="preserve">4.1.2.1 </w:t>
        </w:r>
        <w:r w:rsidR="008C3E4B" w:rsidRPr="00210071">
          <w:rPr>
            <w:rStyle w:val="ac"/>
            <w:noProof/>
          </w:rPr>
          <w:t>スマートファクトリ</w:t>
        </w:r>
        <w:r w:rsidR="008C3E4B">
          <w:rPr>
            <w:noProof/>
            <w:webHidden/>
          </w:rPr>
          <w:tab/>
        </w:r>
        <w:r w:rsidR="008C3E4B">
          <w:rPr>
            <w:noProof/>
            <w:webHidden/>
          </w:rPr>
          <w:fldChar w:fldCharType="begin"/>
        </w:r>
        <w:r w:rsidR="008C3E4B">
          <w:rPr>
            <w:noProof/>
            <w:webHidden/>
          </w:rPr>
          <w:instrText xml:space="preserve"> PAGEREF _Toc28968907 \h </w:instrText>
        </w:r>
        <w:r w:rsidR="008C3E4B">
          <w:rPr>
            <w:noProof/>
            <w:webHidden/>
          </w:rPr>
        </w:r>
        <w:r w:rsidR="008C3E4B">
          <w:rPr>
            <w:noProof/>
            <w:webHidden/>
          </w:rPr>
          <w:fldChar w:fldCharType="separate"/>
        </w:r>
        <w:r w:rsidR="008C3E4B">
          <w:rPr>
            <w:noProof/>
            <w:webHidden/>
          </w:rPr>
          <w:t>13</w:t>
        </w:r>
        <w:r w:rsidR="008C3E4B">
          <w:rPr>
            <w:noProof/>
            <w:webHidden/>
          </w:rPr>
          <w:fldChar w:fldCharType="end"/>
        </w:r>
      </w:hyperlink>
    </w:p>
    <w:p w14:paraId="4190A6B7" w14:textId="77777777" w:rsidR="008C3E4B" w:rsidRPr="0093635D" w:rsidRDefault="000E7E7A">
      <w:pPr>
        <w:pStyle w:val="34"/>
        <w:tabs>
          <w:tab w:val="right" w:leader="dot" w:pos="8608"/>
        </w:tabs>
        <w:ind w:left="360"/>
        <w:rPr>
          <w:rFonts w:ascii="游明朝" w:eastAsia="游明朝" w:hAnsi="游明朝"/>
          <w:noProof/>
          <w:szCs w:val="22"/>
        </w:rPr>
      </w:pPr>
      <w:hyperlink w:anchor="_Toc28968908" w:history="1">
        <w:r w:rsidR="008C3E4B" w:rsidRPr="00210071">
          <w:rPr>
            <w:rStyle w:val="ac"/>
            <w:noProof/>
          </w:rPr>
          <w:t xml:space="preserve">4.1.3 </w:t>
        </w:r>
        <w:r w:rsidR="008C3E4B" w:rsidRPr="00210071">
          <w:rPr>
            <w:rStyle w:val="ac"/>
            <w:noProof/>
          </w:rPr>
          <w:t>運輸・物流</w:t>
        </w:r>
        <w:r w:rsidR="008C3E4B">
          <w:rPr>
            <w:noProof/>
            <w:webHidden/>
          </w:rPr>
          <w:tab/>
        </w:r>
        <w:r w:rsidR="008C3E4B">
          <w:rPr>
            <w:noProof/>
            <w:webHidden/>
          </w:rPr>
          <w:fldChar w:fldCharType="begin"/>
        </w:r>
        <w:r w:rsidR="008C3E4B">
          <w:rPr>
            <w:noProof/>
            <w:webHidden/>
          </w:rPr>
          <w:instrText xml:space="preserve"> PAGEREF _Toc28968908 \h </w:instrText>
        </w:r>
        <w:r w:rsidR="008C3E4B">
          <w:rPr>
            <w:noProof/>
            <w:webHidden/>
          </w:rPr>
        </w:r>
        <w:r w:rsidR="008C3E4B">
          <w:rPr>
            <w:noProof/>
            <w:webHidden/>
          </w:rPr>
          <w:fldChar w:fldCharType="separate"/>
        </w:r>
        <w:r w:rsidR="008C3E4B">
          <w:rPr>
            <w:noProof/>
            <w:webHidden/>
          </w:rPr>
          <w:t>13</w:t>
        </w:r>
        <w:r w:rsidR="008C3E4B">
          <w:rPr>
            <w:noProof/>
            <w:webHidden/>
          </w:rPr>
          <w:fldChar w:fldCharType="end"/>
        </w:r>
      </w:hyperlink>
    </w:p>
    <w:p w14:paraId="655887BB" w14:textId="77777777" w:rsidR="008C3E4B" w:rsidRPr="0093635D" w:rsidRDefault="000E7E7A">
      <w:pPr>
        <w:pStyle w:val="34"/>
        <w:tabs>
          <w:tab w:val="right" w:leader="dot" w:pos="8608"/>
        </w:tabs>
        <w:ind w:left="360"/>
        <w:rPr>
          <w:rFonts w:ascii="游明朝" w:eastAsia="游明朝" w:hAnsi="游明朝"/>
          <w:noProof/>
          <w:szCs w:val="22"/>
        </w:rPr>
      </w:pPr>
      <w:hyperlink w:anchor="_Toc28968909" w:history="1">
        <w:r w:rsidR="008C3E4B" w:rsidRPr="00210071">
          <w:rPr>
            <w:rStyle w:val="ac"/>
            <w:noProof/>
          </w:rPr>
          <w:t xml:space="preserve">4.1.4 </w:t>
        </w:r>
        <w:r w:rsidR="008C3E4B" w:rsidRPr="00210071">
          <w:rPr>
            <w:rStyle w:val="ac"/>
            <w:noProof/>
          </w:rPr>
          <w:t>電力</w:t>
        </w:r>
        <w:r w:rsidR="008C3E4B">
          <w:rPr>
            <w:noProof/>
            <w:webHidden/>
          </w:rPr>
          <w:tab/>
        </w:r>
        <w:r w:rsidR="008C3E4B">
          <w:rPr>
            <w:noProof/>
            <w:webHidden/>
          </w:rPr>
          <w:fldChar w:fldCharType="begin"/>
        </w:r>
        <w:r w:rsidR="008C3E4B">
          <w:rPr>
            <w:noProof/>
            <w:webHidden/>
          </w:rPr>
          <w:instrText xml:space="preserve"> PAGEREF _Toc28968909 \h </w:instrText>
        </w:r>
        <w:r w:rsidR="008C3E4B">
          <w:rPr>
            <w:noProof/>
            <w:webHidden/>
          </w:rPr>
        </w:r>
        <w:r w:rsidR="008C3E4B">
          <w:rPr>
            <w:noProof/>
            <w:webHidden/>
          </w:rPr>
          <w:fldChar w:fldCharType="separate"/>
        </w:r>
        <w:r w:rsidR="008C3E4B">
          <w:rPr>
            <w:noProof/>
            <w:webHidden/>
          </w:rPr>
          <w:t>13</w:t>
        </w:r>
        <w:r w:rsidR="008C3E4B">
          <w:rPr>
            <w:noProof/>
            <w:webHidden/>
          </w:rPr>
          <w:fldChar w:fldCharType="end"/>
        </w:r>
      </w:hyperlink>
    </w:p>
    <w:p w14:paraId="105BF531" w14:textId="77777777" w:rsidR="008C3E4B" w:rsidRPr="0093635D" w:rsidRDefault="000E7E7A">
      <w:pPr>
        <w:pStyle w:val="34"/>
        <w:tabs>
          <w:tab w:val="right" w:leader="dot" w:pos="8608"/>
        </w:tabs>
        <w:ind w:left="360"/>
        <w:rPr>
          <w:rFonts w:ascii="游明朝" w:eastAsia="游明朝" w:hAnsi="游明朝"/>
          <w:noProof/>
          <w:szCs w:val="22"/>
        </w:rPr>
      </w:pPr>
      <w:hyperlink w:anchor="_Toc28968910" w:history="1">
        <w:r w:rsidR="008C3E4B" w:rsidRPr="00210071">
          <w:rPr>
            <w:rStyle w:val="ac"/>
            <w:noProof/>
          </w:rPr>
          <w:t xml:space="preserve">4.1.5 </w:t>
        </w:r>
        <w:r w:rsidR="008C3E4B" w:rsidRPr="00210071">
          <w:rPr>
            <w:rStyle w:val="ac"/>
            <w:noProof/>
          </w:rPr>
          <w:t>石油・ガス</w:t>
        </w:r>
        <w:r w:rsidR="008C3E4B">
          <w:rPr>
            <w:noProof/>
            <w:webHidden/>
          </w:rPr>
          <w:tab/>
        </w:r>
        <w:r w:rsidR="008C3E4B">
          <w:rPr>
            <w:noProof/>
            <w:webHidden/>
          </w:rPr>
          <w:fldChar w:fldCharType="begin"/>
        </w:r>
        <w:r w:rsidR="008C3E4B">
          <w:rPr>
            <w:noProof/>
            <w:webHidden/>
          </w:rPr>
          <w:instrText xml:space="preserve"> PAGEREF _Toc28968910 \h </w:instrText>
        </w:r>
        <w:r w:rsidR="008C3E4B">
          <w:rPr>
            <w:noProof/>
            <w:webHidden/>
          </w:rPr>
        </w:r>
        <w:r w:rsidR="008C3E4B">
          <w:rPr>
            <w:noProof/>
            <w:webHidden/>
          </w:rPr>
          <w:fldChar w:fldCharType="separate"/>
        </w:r>
        <w:r w:rsidR="008C3E4B">
          <w:rPr>
            <w:noProof/>
            <w:webHidden/>
          </w:rPr>
          <w:t>14</w:t>
        </w:r>
        <w:r w:rsidR="008C3E4B">
          <w:rPr>
            <w:noProof/>
            <w:webHidden/>
          </w:rPr>
          <w:fldChar w:fldCharType="end"/>
        </w:r>
      </w:hyperlink>
    </w:p>
    <w:p w14:paraId="32DA0DA0" w14:textId="77777777" w:rsidR="008C3E4B" w:rsidRPr="0093635D" w:rsidRDefault="000E7E7A">
      <w:pPr>
        <w:pStyle w:val="34"/>
        <w:tabs>
          <w:tab w:val="right" w:leader="dot" w:pos="8608"/>
        </w:tabs>
        <w:ind w:left="360"/>
        <w:rPr>
          <w:rFonts w:ascii="游明朝" w:eastAsia="游明朝" w:hAnsi="游明朝"/>
          <w:noProof/>
          <w:szCs w:val="22"/>
        </w:rPr>
      </w:pPr>
      <w:hyperlink w:anchor="_Toc28968911" w:history="1">
        <w:r w:rsidR="008C3E4B" w:rsidRPr="00210071">
          <w:rPr>
            <w:rStyle w:val="ac"/>
            <w:noProof/>
          </w:rPr>
          <w:t xml:space="preserve">4.1.6 </w:t>
        </w:r>
        <w:r w:rsidR="008C3E4B" w:rsidRPr="00210071">
          <w:rPr>
            <w:rStyle w:val="ac"/>
            <w:noProof/>
          </w:rPr>
          <w:t>保険</w:t>
        </w:r>
        <w:r w:rsidR="008C3E4B">
          <w:rPr>
            <w:noProof/>
            <w:webHidden/>
          </w:rPr>
          <w:tab/>
        </w:r>
        <w:r w:rsidR="008C3E4B">
          <w:rPr>
            <w:noProof/>
            <w:webHidden/>
          </w:rPr>
          <w:fldChar w:fldCharType="begin"/>
        </w:r>
        <w:r w:rsidR="008C3E4B">
          <w:rPr>
            <w:noProof/>
            <w:webHidden/>
          </w:rPr>
          <w:instrText xml:space="preserve"> PAGEREF _Toc28968911 \h </w:instrText>
        </w:r>
        <w:r w:rsidR="008C3E4B">
          <w:rPr>
            <w:noProof/>
            <w:webHidden/>
          </w:rPr>
        </w:r>
        <w:r w:rsidR="008C3E4B">
          <w:rPr>
            <w:noProof/>
            <w:webHidden/>
          </w:rPr>
          <w:fldChar w:fldCharType="separate"/>
        </w:r>
        <w:r w:rsidR="008C3E4B">
          <w:rPr>
            <w:noProof/>
            <w:webHidden/>
          </w:rPr>
          <w:t>14</w:t>
        </w:r>
        <w:r w:rsidR="008C3E4B">
          <w:rPr>
            <w:noProof/>
            <w:webHidden/>
          </w:rPr>
          <w:fldChar w:fldCharType="end"/>
        </w:r>
      </w:hyperlink>
    </w:p>
    <w:p w14:paraId="72498F22" w14:textId="77777777" w:rsidR="008C3E4B" w:rsidRPr="0093635D" w:rsidRDefault="000E7E7A">
      <w:pPr>
        <w:pStyle w:val="34"/>
        <w:tabs>
          <w:tab w:val="right" w:leader="dot" w:pos="8608"/>
        </w:tabs>
        <w:ind w:left="360"/>
        <w:rPr>
          <w:rFonts w:ascii="游明朝" w:eastAsia="游明朝" w:hAnsi="游明朝"/>
          <w:noProof/>
          <w:szCs w:val="22"/>
        </w:rPr>
      </w:pPr>
      <w:hyperlink w:anchor="_Toc28968912" w:history="1">
        <w:r w:rsidR="008C3E4B" w:rsidRPr="00210071">
          <w:rPr>
            <w:rStyle w:val="ac"/>
            <w:noProof/>
          </w:rPr>
          <w:t xml:space="preserve">4.1.7 </w:t>
        </w:r>
        <w:r w:rsidR="008C3E4B" w:rsidRPr="00210071">
          <w:rPr>
            <w:rStyle w:val="ac"/>
            <w:noProof/>
          </w:rPr>
          <w:t>建築</w:t>
        </w:r>
        <w:r w:rsidR="008C3E4B">
          <w:rPr>
            <w:noProof/>
            <w:webHidden/>
          </w:rPr>
          <w:tab/>
        </w:r>
        <w:r w:rsidR="008C3E4B">
          <w:rPr>
            <w:noProof/>
            <w:webHidden/>
          </w:rPr>
          <w:fldChar w:fldCharType="begin"/>
        </w:r>
        <w:r w:rsidR="008C3E4B">
          <w:rPr>
            <w:noProof/>
            <w:webHidden/>
          </w:rPr>
          <w:instrText xml:space="preserve"> PAGEREF _Toc28968912 \h </w:instrText>
        </w:r>
        <w:r w:rsidR="008C3E4B">
          <w:rPr>
            <w:noProof/>
            <w:webHidden/>
          </w:rPr>
        </w:r>
        <w:r w:rsidR="008C3E4B">
          <w:rPr>
            <w:noProof/>
            <w:webHidden/>
          </w:rPr>
          <w:fldChar w:fldCharType="separate"/>
        </w:r>
        <w:r w:rsidR="008C3E4B">
          <w:rPr>
            <w:noProof/>
            <w:webHidden/>
          </w:rPr>
          <w:t>14</w:t>
        </w:r>
        <w:r w:rsidR="008C3E4B">
          <w:rPr>
            <w:noProof/>
            <w:webHidden/>
          </w:rPr>
          <w:fldChar w:fldCharType="end"/>
        </w:r>
      </w:hyperlink>
    </w:p>
    <w:p w14:paraId="0B050DA8" w14:textId="77777777" w:rsidR="008C3E4B" w:rsidRPr="0093635D" w:rsidRDefault="000E7E7A">
      <w:pPr>
        <w:pStyle w:val="34"/>
        <w:tabs>
          <w:tab w:val="right" w:leader="dot" w:pos="8608"/>
        </w:tabs>
        <w:ind w:left="360"/>
        <w:rPr>
          <w:rFonts w:ascii="游明朝" w:eastAsia="游明朝" w:hAnsi="游明朝"/>
          <w:noProof/>
          <w:szCs w:val="22"/>
        </w:rPr>
      </w:pPr>
      <w:hyperlink w:anchor="_Toc28968913" w:history="1">
        <w:r w:rsidR="008C3E4B" w:rsidRPr="00210071">
          <w:rPr>
            <w:rStyle w:val="ac"/>
            <w:noProof/>
          </w:rPr>
          <w:t xml:space="preserve">4.1.8 </w:t>
        </w:r>
        <w:r w:rsidR="008C3E4B" w:rsidRPr="00210071">
          <w:rPr>
            <w:rStyle w:val="ac"/>
            <w:noProof/>
          </w:rPr>
          <w:t>農業</w:t>
        </w:r>
        <w:r w:rsidR="008C3E4B">
          <w:rPr>
            <w:noProof/>
            <w:webHidden/>
          </w:rPr>
          <w:tab/>
        </w:r>
        <w:r w:rsidR="008C3E4B">
          <w:rPr>
            <w:noProof/>
            <w:webHidden/>
          </w:rPr>
          <w:fldChar w:fldCharType="begin"/>
        </w:r>
        <w:r w:rsidR="008C3E4B">
          <w:rPr>
            <w:noProof/>
            <w:webHidden/>
          </w:rPr>
          <w:instrText xml:space="preserve"> PAGEREF _Toc28968913 \h </w:instrText>
        </w:r>
        <w:r w:rsidR="008C3E4B">
          <w:rPr>
            <w:noProof/>
            <w:webHidden/>
          </w:rPr>
        </w:r>
        <w:r w:rsidR="008C3E4B">
          <w:rPr>
            <w:noProof/>
            <w:webHidden/>
          </w:rPr>
          <w:fldChar w:fldCharType="separate"/>
        </w:r>
        <w:r w:rsidR="008C3E4B">
          <w:rPr>
            <w:noProof/>
            <w:webHidden/>
          </w:rPr>
          <w:t>14</w:t>
        </w:r>
        <w:r w:rsidR="008C3E4B">
          <w:rPr>
            <w:noProof/>
            <w:webHidden/>
          </w:rPr>
          <w:fldChar w:fldCharType="end"/>
        </w:r>
      </w:hyperlink>
    </w:p>
    <w:p w14:paraId="5BE994B6" w14:textId="77777777" w:rsidR="008C3E4B" w:rsidRPr="0093635D" w:rsidRDefault="000E7E7A">
      <w:pPr>
        <w:pStyle w:val="34"/>
        <w:tabs>
          <w:tab w:val="right" w:leader="dot" w:pos="8608"/>
        </w:tabs>
        <w:ind w:left="360"/>
        <w:rPr>
          <w:rFonts w:ascii="游明朝" w:eastAsia="游明朝" w:hAnsi="游明朝"/>
          <w:noProof/>
          <w:szCs w:val="22"/>
        </w:rPr>
      </w:pPr>
      <w:hyperlink w:anchor="_Toc28968914" w:history="1">
        <w:r w:rsidR="008C3E4B" w:rsidRPr="00210071">
          <w:rPr>
            <w:rStyle w:val="ac"/>
            <w:noProof/>
          </w:rPr>
          <w:t xml:space="preserve">4.1.9 </w:t>
        </w:r>
        <w:r w:rsidR="008C3E4B" w:rsidRPr="00210071">
          <w:rPr>
            <w:rStyle w:val="ac"/>
            <w:noProof/>
          </w:rPr>
          <w:t>ヘルスケア</w:t>
        </w:r>
        <w:r w:rsidR="008C3E4B">
          <w:rPr>
            <w:noProof/>
            <w:webHidden/>
          </w:rPr>
          <w:tab/>
        </w:r>
        <w:r w:rsidR="008C3E4B">
          <w:rPr>
            <w:noProof/>
            <w:webHidden/>
          </w:rPr>
          <w:fldChar w:fldCharType="begin"/>
        </w:r>
        <w:r w:rsidR="008C3E4B">
          <w:rPr>
            <w:noProof/>
            <w:webHidden/>
          </w:rPr>
          <w:instrText xml:space="preserve"> PAGEREF _Toc28968914 \h </w:instrText>
        </w:r>
        <w:r w:rsidR="008C3E4B">
          <w:rPr>
            <w:noProof/>
            <w:webHidden/>
          </w:rPr>
        </w:r>
        <w:r w:rsidR="008C3E4B">
          <w:rPr>
            <w:noProof/>
            <w:webHidden/>
          </w:rPr>
          <w:fldChar w:fldCharType="separate"/>
        </w:r>
        <w:r w:rsidR="008C3E4B">
          <w:rPr>
            <w:noProof/>
            <w:webHidden/>
          </w:rPr>
          <w:t>14</w:t>
        </w:r>
        <w:r w:rsidR="008C3E4B">
          <w:rPr>
            <w:noProof/>
            <w:webHidden/>
          </w:rPr>
          <w:fldChar w:fldCharType="end"/>
        </w:r>
      </w:hyperlink>
    </w:p>
    <w:p w14:paraId="2AFAEA2D" w14:textId="77777777" w:rsidR="008C3E4B" w:rsidRPr="0093635D" w:rsidRDefault="000E7E7A">
      <w:pPr>
        <w:pStyle w:val="34"/>
        <w:tabs>
          <w:tab w:val="right" w:leader="dot" w:pos="8608"/>
        </w:tabs>
        <w:ind w:left="360"/>
        <w:rPr>
          <w:rFonts w:ascii="游明朝" w:eastAsia="游明朝" w:hAnsi="游明朝"/>
          <w:noProof/>
          <w:szCs w:val="22"/>
        </w:rPr>
      </w:pPr>
      <w:hyperlink w:anchor="_Toc28968915" w:history="1">
        <w:r w:rsidR="008C3E4B" w:rsidRPr="00210071">
          <w:rPr>
            <w:rStyle w:val="ac"/>
            <w:noProof/>
          </w:rPr>
          <w:t xml:space="preserve">4.1.10 </w:t>
        </w:r>
        <w:r w:rsidR="008C3E4B" w:rsidRPr="00210071">
          <w:rPr>
            <w:rStyle w:val="ac"/>
            <w:noProof/>
          </w:rPr>
          <w:t>環境</w:t>
        </w:r>
        <w:r w:rsidR="008C3E4B">
          <w:rPr>
            <w:noProof/>
            <w:webHidden/>
          </w:rPr>
          <w:tab/>
        </w:r>
        <w:r w:rsidR="008C3E4B">
          <w:rPr>
            <w:noProof/>
            <w:webHidden/>
          </w:rPr>
          <w:fldChar w:fldCharType="begin"/>
        </w:r>
        <w:r w:rsidR="008C3E4B">
          <w:rPr>
            <w:noProof/>
            <w:webHidden/>
          </w:rPr>
          <w:instrText xml:space="preserve"> PAGEREF _Toc28968915 \h </w:instrText>
        </w:r>
        <w:r w:rsidR="008C3E4B">
          <w:rPr>
            <w:noProof/>
            <w:webHidden/>
          </w:rPr>
        </w:r>
        <w:r w:rsidR="008C3E4B">
          <w:rPr>
            <w:noProof/>
            <w:webHidden/>
          </w:rPr>
          <w:fldChar w:fldCharType="separate"/>
        </w:r>
        <w:r w:rsidR="008C3E4B">
          <w:rPr>
            <w:noProof/>
            <w:webHidden/>
          </w:rPr>
          <w:t>14</w:t>
        </w:r>
        <w:r w:rsidR="008C3E4B">
          <w:rPr>
            <w:noProof/>
            <w:webHidden/>
          </w:rPr>
          <w:fldChar w:fldCharType="end"/>
        </w:r>
      </w:hyperlink>
    </w:p>
    <w:p w14:paraId="76F694F0" w14:textId="77777777" w:rsidR="008C3E4B" w:rsidRPr="0093635D" w:rsidRDefault="000E7E7A">
      <w:pPr>
        <w:pStyle w:val="34"/>
        <w:tabs>
          <w:tab w:val="right" w:leader="dot" w:pos="8608"/>
        </w:tabs>
        <w:ind w:left="360"/>
        <w:rPr>
          <w:rFonts w:ascii="游明朝" w:eastAsia="游明朝" w:hAnsi="游明朝"/>
          <w:noProof/>
          <w:szCs w:val="22"/>
        </w:rPr>
      </w:pPr>
      <w:hyperlink w:anchor="_Toc28968916" w:history="1">
        <w:r w:rsidR="008C3E4B" w:rsidRPr="00210071">
          <w:rPr>
            <w:rStyle w:val="ac"/>
            <w:noProof/>
          </w:rPr>
          <w:t xml:space="preserve">4.1.11 </w:t>
        </w:r>
        <w:r w:rsidR="008C3E4B" w:rsidRPr="00210071">
          <w:rPr>
            <w:rStyle w:val="ac"/>
            <w:noProof/>
          </w:rPr>
          <w:t>スマートシティ</w:t>
        </w:r>
        <w:r w:rsidR="008C3E4B">
          <w:rPr>
            <w:noProof/>
            <w:webHidden/>
          </w:rPr>
          <w:tab/>
        </w:r>
        <w:r w:rsidR="008C3E4B">
          <w:rPr>
            <w:noProof/>
            <w:webHidden/>
          </w:rPr>
          <w:fldChar w:fldCharType="begin"/>
        </w:r>
        <w:r w:rsidR="008C3E4B">
          <w:rPr>
            <w:noProof/>
            <w:webHidden/>
          </w:rPr>
          <w:instrText xml:space="preserve"> PAGEREF _Toc28968916 \h </w:instrText>
        </w:r>
        <w:r w:rsidR="008C3E4B">
          <w:rPr>
            <w:noProof/>
            <w:webHidden/>
          </w:rPr>
        </w:r>
        <w:r w:rsidR="008C3E4B">
          <w:rPr>
            <w:noProof/>
            <w:webHidden/>
          </w:rPr>
          <w:fldChar w:fldCharType="separate"/>
        </w:r>
        <w:r w:rsidR="008C3E4B">
          <w:rPr>
            <w:noProof/>
            <w:webHidden/>
          </w:rPr>
          <w:t>14</w:t>
        </w:r>
        <w:r w:rsidR="008C3E4B">
          <w:rPr>
            <w:noProof/>
            <w:webHidden/>
          </w:rPr>
          <w:fldChar w:fldCharType="end"/>
        </w:r>
      </w:hyperlink>
    </w:p>
    <w:p w14:paraId="6CBCBE29" w14:textId="77777777" w:rsidR="008C3E4B" w:rsidRPr="0093635D" w:rsidRDefault="000E7E7A">
      <w:pPr>
        <w:pStyle w:val="34"/>
        <w:tabs>
          <w:tab w:val="right" w:leader="dot" w:pos="8608"/>
        </w:tabs>
        <w:ind w:left="360"/>
        <w:rPr>
          <w:rFonts w:ascii="游明朝" w:eastAsia="游明朝" w:hAnsi="游明朝"/>
          <w:noProof/>
          <w:szCs w:val="22"/>
        </w:rPr>
      </w:pPr>
      <w:hyperlink w:anchor="_Toc28968917" w:history="1">
        <w:r w:rsidR="008C3E4B" w:rsidRPr="00210071">
          <w:rPr>
            <w:rStyle w:val="ac"/>
            <w:noProof/>
          </w:rPr>
          <w:t xml:space="preserve">4.1.12 </w:t>
        </w:r>
        <w:r w:rsidR="008C3E4B" w:rsidRPr="00210071">
          <w:rPr>
            <w:rStyle w:val="ac"/>
            <w:noProof/>
          </w:rPr>
          <w:t>スマートビルディング</w:t>
        </w:r>
        <w:r w:rsidR="008C3E4B">
          <w:rPr>
            <w:noProof/>
            <w:webHidden/>
          </w:rPr>
          <w:tab/>
        </w:r>
        <w:r w:rsidR="008C3E4B">
          <w:rPr>
            <w:noProof/>
            <w:webHidden/>
          </w:rPr>
          <w:fldChar w:fldCharType="begin"/>
        </w:r>
        <w:r w:rsidR="008C3E4B">
          <w:rPr>
            <w:noProof/>
            <w:webHidden/>
          </w:rPr>
          <w:instrText xml:space="preserve"> PAGEREF _Toc28968917 \h </w:instrText>
        </w:r>
        <w:r w:rsidR="008C3E4B">
          <w:rPr>
            <w:noProof/>
            <w:webHidden/>
          </w:rPr>
        </w:r>
        <w:r w:rsidR="008C3E4B">
          <w:rPr>
            <w:noProof/>
            <w:webHidden/>
          </w:rPr>
          <w:fldChar w:fldCharType="separate"/>
        </w:r>
        <w:r w:rsidR="008C3E4B">
          <w:rPr>
            <w:noProof/>
            <w:webHidden/>
          </w:rPr>
          <w:t>15</w:t>
        </w:r>
        <w:r w:rsidR="008C3E4B">
          <w:rPr>
            <w:noProof/>
            <w:webHidden/>
          </w:rPr>
          <w:fldChar w:fldCharType="end"/>
        </w:r>
      </w:hyperlink>
    </w:p>
    <w:p w14:paraId="1FD81838" w14:textId="77777777" w:rsidR="008C3E4B" w:rsidRPr="0093635D" w:rsidRDefault="000E7E7A">
      <w:pPr>
        <w:pStyle w:val="34"/>
        <w:tabs>
          <w:tab w:val="right" w:leader="dot" w:pos="8608"/>
        </w:tabs>
        <w:ind w:left="360"/>
        <w:rPr>
          <w:rFonts w:ascii="游明朝" w:eastAsia="游明朝" w:hAnsi="游明朝"/>
          <w:noProof/>
          <w:szCs w:val="22"/>
        </w:rPr>
      </w:pPr>
      <w:hyperlink w:anchor="_Toc28968918" w:history="1">
        <w:r w:rsidR="008C3E4B" w:rsidRPr="00210071">
          <w:rPr>
            <w:rStyle w:val="ac"/>
            <w:noProof/>
          </w:rPr>
          <w:t xml:space="preserve">4.1.13 </w:t>
        </w:r>
        <w:r w:rsidR="008C3E4B" w:rsidRPr="00210071">
          <w:rPr>
            <w:rStyle w:val="ac"/>
            <w:noProof/>
          </w:rPr>
          <w:t>コネクテッドカー</w:t>
        </w:r>
        <w:r w:rsidR="008C3E4B">
          <w:rPr>
            <w:noProof/>
            <w:webHidden/>
          </w:rPr>
          <w:tab/>
        </w:r>
        <w:r w:rsidR="008C3E4B">
          <w:rPr>
            <w:noProof/>
            <w:webHidden/>
          </w:rPr>
          <w:fldChar w:fldCharType="begin"/>
        </w:r>
        <w:r w:rsidR="008C3E4B">
          <w:rPr>
            <w:noProof/>
            <w:webHidden/>
          </w:rPr>
          <w:instrText xml:space="preserve"> PAGEREF _Toc28968918 \h </w:instrText>
        </w:r>
        <w:r w:rsidR="008C3E4B">
          <w:rPr>
            <w:noProof/>
            <w:webHidden/>
          </w:rPr>
        </w:r>
        <w:r w:rsidR="008C3E4B">
          <w:rPr>
            <w:noProof/>
            <w:webHidden/>
          </w:rPr>
          <w:fldChar w:fldCharType="separate"/>
        </w:r>
        <w:r w:rsidR="008C3E4B">
          <w:rPr>
            <w:noProof/>
            <w:webHidden/>
          </w:rPr>
          <w:t>15</w:t>
        </w:r>
        <w:r w:rsidR="008C3E4B">
          <w:rPr>
            <w:noProof/>
            <w:webHidden/>
          </w:rPr>
          <w:fldChar w:fldCharType="end"/>
        </w:r>
      </w:hyperlink>
    </w:p>
    <w:p w14:paraId="4025D06B" w14:textId="77777777" w:rsidR="008C3E4B" w:rsidRPr="0093635D" w:rsidRDefault="000E7E7A">
      <w:pPr>
        <w:pStyle w:val="43"/>
        <w:tabs>
          <w:tab w:val="right" w:leader="dot" w:pos="8608"/>
        </w:tabs>
        <w:ind w:left="540"/>
        <w:rPr>
          <w:rFonts w:ascii="游明朝" w:eastAsia="游明朝" w:hAnsi="游明朝"/>
          <w:noProof/>
          <w:szCs w:val="22"/>
        </w:rPr>
      </w:pPr>
      <w:hyperlink w:anchor="_Toc28968919" w:history="1">
        <w:r w:rsidR="008C3E4B" w:rsidRPr="00210071">
          <w:rPr>
            <w:rStyle w:val="ac"/>
            <w:noProof/>
          </w:rPr>
          <w:t xml:space="preserve">4.1.13.1 </w:t>
        </w:r>
        <w:r w:rsidR="008C3E4B" w:rsidRPr="00210071">
          <w:rPr>
            <w:rStyle w:val="ac"/>
            <w:noProof/>
          </w:rPr>
          <w:t>コネクテッドカーの事例</w:t>
        </w:r>
        <w:r w:rsidR="008C3E4B">
          <w:rPr>
            <w:noProof/>
            <w:webHidden/>
          </w:rPr>
          <w:tab/>
        </w:r>
        <w:r w:rsidR="008C3E4B">
          <w:rPr>
            <w:noProof/>
            <w:webHidden/>
          </w:rPr>
          <w:fldChar w:fldCharType="begin"/>
        </w:r>
        <w:r w:rsidR="008C3E4B">
          <w:rPr>
            <w:noProof/>
            <w:webHidden/>
          </w:rPr>
          <w:instrText xml:space="preserve"> PAGEREF _Toc28968919 \h </w:instrText>
        </w:r>
        <w:r w:rsidR="008C3E4B">
          <w:rPr>
            <w:noProof/>
            <w:webHidden/>
          </w:rPr>
        </w:r>
        <w:r w:rsidR="008C3E4B">
          <w:rPr>
            <w:noProof/>
            <w:webHidden/>
          </w:rPr>
          <w:fldChar w:fldCharType="separate"/>
        </w:r>
        <w:r w:rsidR="008C3E4B">
          <w:rPr>
            <w:noProof/>
            <w:webHidden/>
          </w:rPr>
          <w:t>15</w:t>
        </w:r>
        <w:r w:rsidR="008C3E4B">
          <w:rPr>
            <w:noProof/>
            <w:webHidden/>
          </w:rPr>
          <w:fldChar w:fldCharType="end"/>
        </w:r>
      </w:hyperlink>
    </w:p>
    <w:p w14:paraId="05B97BEE" w14:textId="77777777" w:rsidR="008C3E4B" w:rsidRPr="0093635D" w:rsidRDefault="000E7E7A">
      <w:pPr>
        <w:pStyle w:val="22"/>
        <w:tabs>
          <w:tab w:val="right" w:leader="dot" w:pos="8608"/>
        </w:tabs>
        <w:ind w:left="180"/>
        <w:rPr>
          <w:rFonts w:ascii="游明朝" w:eastAsia="游明朝" w:hAnsi="游明朝"/>
          <w:noProof/>
          <w:kern w:val="2"/>
          <w:sz w:val="21"/>
          <w:szCs w:val="22"/>
        </w:rPr>
      </w:pPr>
      <w:hyperlink w:anchor="_Toc28968920" w:history="1">
        <w:r w:rsidR="008C3E4B" w:rsidRPr="00210071">
          <w:rPr>
            <w:rStyle w:val="ac"/>
            <w:noProof/>
          </w:rPr>
          <w:t xml:space="preserve">4.2 </w:t>
        </w:r>
        <w:r w:rsidR="008C3E4B" w:rsidRPr="00210071">
          <w:rPr>
            <w:rStyle w:val="ac"/>
            <w:noProof/>
          </w:rPr>
          <w:t>共通パターン</w:t>
        </w:r>
        <w:r w:rsidR="008C3E4B">
          <w:rPr>
            <w:noProof/>
            <w:webHidden/>
          </w:rPr>
          <w:tab/>
        </w:r>
        <w:r w:rsidR="008C3E4B">
          <w:rPr>
            <w:noProof/>
            <w:webHidden/>
          </w:rPr>
          <w:fldChar w:fldCharType="begin"/>
        </w:r>
        <w:r w:rsidR="008C3E4B">
          <w:rPr>
            <w:noProof/>
            <w:webHidden/>
          </w:rPr>
          <w:instrText xml:space="preserve"> PAGEREF _Toc28968920 \h </w:instrText>
        </w:r>
        <w:r w:rsidR="008C3E4B">
          <w:rPr>
            <w:noProof/>
            <w:webHidden/>
          </w:rPr>
        </w:r>
        <w:r w:rsidR="008C3E4B">
          <w:rPr>
            <w:noProof/>
            <w:webHidden/>
          </w:rPr>
          <w:fldChar w:fldCharType="separate"/>
        </w:r>
        <w:r w:rsidR="008C3E4B">
          <w:rPr>
            <w:noProof/>
            <w:webHidden/>
          </w:rPr>
          <w:t>15</w:t>
        </w:r>
        <w:r w:rsidR="008C3E4B">
          <w:rPr>
            <w:noProof/>
            <w:webHidden/>
          </w:rPr>
          <w:fldChar w:fldCharType="end"/>
        </w:r>
      </w:hyperlink>
    </w:p>
    <w:p w14:paraId="37D411E2" w14:textId="77777777" w:rsidR="008C3E4B" w:rsidRPr="0093635D" w:rsidRDefault="000E7E7A">
      <w:pPr>
        <w:pStyle w:val="34"/>
        <w:tabs>
          <w:tab w:val="right" w:leader="dot" w:pos="8608"/>
        </w:tabs>
        <w:ind w:left="360"/>
        <w:rPr>
          <w:rFonts w:ascii="游明朝" w:eastAsia="游明朝" w:hAnsi="游明朝"/>
          <w:noProof/>
          <w:szCs w:val="22"/>
        </w:rPr>
      </w:pPr>
      <w:hyperlink w:anchor="_Toc28968921" w:history="1">
        <w:r w:rsidR="008C3E4B" w:rsidRPr="00210071">
          <w:rPr>
            <w:rStyle w:val="ac"/>
            <w:noProof/>
          </w:rPr>
          <w:t xml:space="preserve">4.2.1 </w:t>
        </w:r>
        <w:r w:rsidR="008C3E4B" w:rsidRPr="00210071">
          <w:rPr>
            <w:rStyle w:val="ac"/>
            <w:noProof/>
          </w:rPr>
          <w:t>デバイスコントローラ</w:t>
        </w:r>
        <w:r w:rsidR="008C3E4B">
          <w:rPr>
            <w:noProof/>
            <w:webHidden/>
          </w:rPr>
          <w:tab/>
        </w:r>
        <w:r w:rsidR="008C3E4B">
          <w:rPr>
            <w:noProof/>
            <w:webHidden/>
          </w:rPr>
          <w:fldChar w:fldCharType="begin"/>
        </w:r>
        <w:r w:rsidR="008C3E4B">
          <w:rPr>
            <w:noProof/>
            <w:webHidden/>
          </w:rPr>
          <w:instrText xml:space="preserve"> PAGEREF _Toc28968921 \h </w:instrText>
        </w:r>
        <w:r w:rsidR="008C3E4B">
          <w:rPr>
            <w:noProof/>
            <w:webHidden/>
          </w:rPr>
        </w:r>
        <w:r w:rsidR="008C3E4B">
          <w:rPr>
            <w:noProof/>
            <w:webHidden/>
          </w:rPr>
          <w:fldChar w:fldCharType="separate"/>
        </w:r>
        <w:r w:rsidR="008C3E4B">
          <w:rPr>
            <w:noProof/>
            <w:webHidden/>
          </w:rPr>
          <w:t>16</w:t>
        </w:r>
        <w:r w:rsidR="008C3E4B">
          <w:rPr>
            <w:noProof/>
            <w:webHidden/>
          </w:rPr>
          <w:fldChar w:fldCharType="end"/>
        </w:r>
      </w:hyperlink>
    </w:p>
    <w:p w14:paraId="5DBEDC53" w14:textId="77777777" w:rsidR="008C3E4B" w:rsidRPr="0093635D" w:rsidRDefault="000E7E7A">
      <w:pPr>
        <w:pStyle w:val="34"/>
        <w:tabs>
          <w:tab w:val="right" w:leader="dot" w:pos="8608"/>
        </w:tabs>
        <w:ind w:left="360"/>
        <w:rPr>
          <w:rFonts w:ascii="游明朝" w:eastAsia="游明朝" w:hAnsi="游明朝"/>
          <w:noProof/>
          <w:szCs w:val="22"/>
        </w:rPr>
      </w:pPr>
      <w:hyperlink w:anchor="_Toc28968922" w:history="1">
        <w:r w:rsidR="008C3E4B" w:rsidRPr="00210071">
          <w:rPr>
            <w:rStyle w:val="ac"/>
            <w:noProof/>
          </w:rPr>
          <w:t xml:space="preserve">4.2.2 </w:t>
        </w:r>
        <w:r w:rsidR="00BF74FD">
          <w:rPr>
            <w:rStyle w:val="ac"/>
            <w:noProof/>
          </w:rPr>
          <w:t>Thing</w:t>
        </w:r>
        <w:r w:rsidR="008C3E4B" w:rsidRPr="00210071">
          <w:rPr>
            <w:rStyle w:val="ac"/>
            <w:noProof/>
          </w:rPr>
          <w:t>対</w:t>
        </w:r>
        <w:r w:rsidR="00BF74FD">
          <w:rPr>
            <w:rStyle w:val="ac"/>
            <w:noProof/>
          </w:rPr>
          <w:t>Thing</w:t>
        </w:r>
        <w:r w:rsidR="008C3E4B">
          <w:rPr>
            <w:noProof/>
            <w:webHidden/>
          </w:rPr>
          <w:tab/>
        </w:r>
        <w:r w:rsidR="008C3E4B">
          <w:rPr>
            <w:noProof/>
            <w:webHidden/>
          </w:rPr>
          <w:fldChar w:fldCharType="begin"/>
        </w:r>
        <w:r w:rsidR="008C3E4B">
          <w:rPr>
            <w:noProof/>
            <w:webHidden/>
          </w:rPr>
          <w:instrText xml:space="preserve"> PAGEREF _Toc28968922 \h </w:instrText>
        </w:r>
        <w:r w:rsidR="008C3E4B">
          <w:rPr>
            <w:noProof/>
            <w:webHidden/>
          </w:rPr>
        </w:r>
        <w:r w:rsidR="008C3E4B">
          <w:rPr>
            <w:noProof/>
            <w:webHidden/>
          </w:rPr>
          <w:fldChar w:fldCharType="separate"/>
        </w:r>
        <w:r w:rsidR="008C3E4B">
          <w:rPr>
            <w:noProof/>
            <w:webHidden/>
          </w:rPr>
          <w:t>16</w:t>
        </w:r>
        <w:r w:rsidR="008C3E4B">
          <w:rPr>
            <w:noProof/>
            <w:webHidden/>
          </w:rPr>
          <w:fldChar w:fldCharType="end"/>
        </w:r>
      </w:hyperlink>
    </w:p>
    <w:p w14:paraId="7E173217" w14:textId="77777777" w:rsidR="008C3E4B" w:rsidRPr="0093635D" w:rsidRDefault="000E7E7A">
      <w:pPr>
        <w:pStyle w:val="34"/>
        <w:tabs>
          <w:tab w:val="right" w:leader="dot" w:pos="8608"/>
        </w:tabs>
        <w:ind w:left="360"/>
        <w:rPr>
          <w:rFonts w:ascii="游明朝" w:eastAsia="游明朝" w:hAnsi="游明朝"/>
          <w:noProof/>
          <w:szCs w:val="22"/>
        </w:rPr>
      </w:pPr>
      <w:hyperlink w:anchor="_Toc28968923" w:history="1">
        <w:r w:rsidR="008C3E4B" w:rsidRPr="00210071">
          <w:rPr>
            <w:rStyle w:val="ac"/>
            <w:noProof/>
          </w:rPr>
          <w:t xml:space="preserve">4.2.3 </w:t>
        </w:r>
        <w:r w:rsidR="008C3E4B" w:rsidRPr="00210071">
          <w:rPr>
            <w:rStyle w:val="ac"/>
            <w:noProof/>
          </w:rPr>
          <w:t>リモートアクセス</w:t>
        </w:r>
        <w:r w:rsidR="008C3E4B">
          <w:rPr>
            <w:noProof/>
            <w:webHidden/>
          </w:rPr>
          <w:tab/>
        </w:r>
        <w:r w:rsidR="008C3E4B">
          <w:rPr>
            <w:noProof/>
            <w:webHidden/>
          </w:rPr>
          <w:fldChar w:fldCharType="begin"/>
        </w:r>
        <w:r w:rsidR="008C3E4B">
          <w:rPr>
            <w:noProof/>
            <w:webHidden/>
          </w:rPr>
          <w:instrText xml:space="preserve"> PAGEREF _Toc28968923 \h </w:instrText>
        </w:r>
        <w:r w:rsidR="008C3E4B">
          <w:rPr>
            <w:noProof/>
            <w:webHidden/>
          </w:rPr>
        </w:r>
        <w:r w:rsidR="008C3E4B">
          <w:rPr>
            <w:noProof/>
            <w:webHidden/>
          </w:rPr>
          <w:fldChar w:fldCharType="separate"/>
        </w:r>
        <w:r w:rsidR="008C3E4B">
          <w:rPr>
            <w:noProof/>
            <w:webHidden/>
          </w:rPr>
          <w:t>16</w:t>
        </w:r>
        <w:r w:rsidR="008C3E4B">
          <w:rPr>
            <w:noProof/>
            <w:webHidden/>
          </w:rPr>
          <w:fldChar w:fldCharType="end"/>
        </w:r>
      </w:hyperlink>
    </w:p>
    <w:p w14:paraId="5AE9A9AB" w14:textId="77777777" w:rsidR="008C3E4B" w:rsidRPr="0093635D" w:rsidRDefault="000E7E7A">
      <w:pPr>
        <w:pStyle w:val="34"/>
        <w:tabs>
          <w:tab w:val="right" w:leader="dot" w:pos="8608"/>
        </w:tabs>
        <w:ind w:left="360"/>
        <w:rPr>
          <w:rFonts w:ascii="游明朝" w:eastAsia="游明朝" w:hAnsi="游明朝"/>
          <w:noProof/>
          <w:szCs w:val="22"/>
        </w:rPr>
      </w:pPr>
      <w:hyperlink w:anchor="_Toc28968924" w:history="1">
        <w:r w:rsidR="008C3E4B" w:rsidRPr="00210071">
          <w:rPr>
            <w:rStyle w:val="ac"/>
            <w:noProof/>
          </w:rPr>
          <w:t xml:space="preserve">4.2.4 </w:t>
        </w:r>
        <w:r w:rsidR="008C3E4B" w:rsidRPr="00210071">
          <w:rPr>
            <w:rStyle w:val="ac"/>
            <w:noProof/>
          </w:rPr>
          <w:t>ホームゲートウェイ</w:t>
        </w:r>
        <w:r w:rsidR="008C3E4B">
          <w:rPr>
            <w:noProof/>
            <w:webHidden/>
          </w:rPr>
          <w:tab/>
        </w:r>
        <w:r w:rsidR="008C3E4B">
          <w:rPr>
            <w:noProof/>
            <w:webHidden/>
          </w:rPr>
          <w:fldChar w:fldCharType="begin"/>
        </w:r>
        <w:r w:rsidR="008C3E4B">
          <w:rPr>
            <w:noProof/>
            <w:webHidden/>
          </w:rPr>
          <w:instrText xml:space="preserve"> PAGEREF _Toc28968924 \h </w:instrText>
        </w:r>
        <w:r w:rsidR="008C3E4B">
          <w:rPr>
            <w:noProof/>
            <w:webHidden/>
          </w:rPr>
        </w:r>
        <w:r w:rsidR="008C3E4B">
          <w:rPr>
            <w:noProof/>
            <w:webHidden/>
          </w:rPr>
          <w:fldChar w:fldCharType="separate"/>
        </w:r>
        <w:r w:rsidR="008C3E4B">
          <w:rPr>
            <w:noProof/>
            <w:webHidden/>
          </w:rPr>
          <w:t>17</w:t>
        </w:r>
        <w:r w:rsidR="008C3E4B">
          <w:rPr>
            <w:noProof/>
            <w:webHidden/>
          </w:rPr>
          <w:fldChar w:fldCharType="end"/>
        </w:r>
      </w:hyperlink>
    </w:p>
    <w:p w14:paraId="511EF523" w14:textId="77777777" w:rsidR="008C3E4B" w:rsidRPr="0093635D" w:rsidRDefault="000E7E7A">
      <w:pPr>
        <w:pStyle w:val="34"/>
        <w:tabs>
          <w:tab w:val="right" w:leader="dot" w:pos="8608"/>
        </w:tabs>
        <w:ind w:left="360"/>
        <w:rPr>
          <w:rFonts w:ascii="游明朝" w:eastAsia="游明朝" w:hAnsi="游明朝"/>
          <w:noProof/>
          <w:szCs w:val="22"/>
        </w:rPr>
      </w:pPr>
      <w:hyperlink w:anchor="_Toc28968925" w:history="1">
        <w:r w:rsidR="008C3E4B" w:rsidRPr="00210071">
          <w:rPr>
            <w:rStyle w:val="ac"/>
            <w:noProof/>
          </w:rPr>
          <w:t xml:space="preserve">4.2.5 </w:t>
        </w:r>
        <w:r w:rsidR="008C3E4B" w:rsidRPr="00210071">
          <w:rPr>
            <w:rStyle w:val="ac"/>
            <w:noProof/>
          </w:rPr>
          <w:t>エッジデバイス</w:t>
        </w:r>
        <w:r w:rsidR="008C3E4B">
          <w:rPr>
            <w:noProof/>
            <w:webHidden/>
          </w:rPr>
          <w:tab/>
        </w:r>
        <w:r w:rsidR="008C3E4B">
          <w:rPr>
            <w:noProof/>
            <w:webHidden/>
          </w:rPr>
          <w:fldChar w:fldCharType="begin"/>
        </w:r>
        <w:r w:rsidR="008C3E4B">
          <w:rPr>
            <w:noProof/>
            <w:webHidden/>
          </w:rPr>
          <w:instrText xml:space="preserve"> PAGEREF _Toc28968925 \h </w:instrText>
        </w:r>
        <w:r w:rsidR="008C3E4B">
          <w:rPr>
            <w:noProof/>
            <w:webHidden/>
          </w:rPr>
        </w:r>
        <w:r w:rsidR="008C3E4B">
          <w:rPr>
            <w:noProof/>
            <w:webHidden/>
          </w:rPr>
          <w:fldChar w:fldCharType="separate"/>
        </w:r>
        <w:r w:rsidR="008C3E4B">
          <w:rPr>
            <w:noProof/>
            <w:webHidden/>
          </w:rPr>
          <w:t>17</w:t>
        </w:r>
        <w:r w:rsidR="008C3E4B">
          <w:rPr>
            <w:noProof/>
            <w:webHidden/>
          </w:rPr>
          <w:fldChar w:fldCharType="end"/>
        </w:r>
      </w:hyperlink>
    </w:p>
    <w:p w14:paraId="2BAF2EC3" w14:textId="77777777" w:rsidR="008C3E4B" w:rsidRPr="0093635D" w:rsidRDefault="000E7E7A">
      <w:pPr>
        <w:pStyle w:val="34"/>
        <w:tabs>
          <w:tab w:val="right" w:leader="dot" w:pos="8608"/>
        </w:tabs>
        <w:ind w:left="360"/>
        <w:rPr>
          <w:rFonts w:ascii="游明朝" w:eastAsia="游明朝" w:hAnsi="游明朝"/>
          <w:noProof/>
          <w:szCs w:val="22"/>
        </w:rPr>
      </w:pPr>
      <w:hyperlink w:anchor="_Toc28968926" w:history="1">
        <w:r w:rsidR="008C3E4B" w:rsidRPr="00210071">
          <w:rPr>
            <w:rStyle w:val="ac"/>
            <w:noProof/>
          </w:rPr>
          <w:t xml:space="preserve">4.2.6 </w:t>
        </w:r>
        <w:r w:rsidR="008C3E4B" w:rsidRPr="00210071">
          <w:rPr>
            <w:rStyle w:val="ac"/>
            <w:noProof/>
          </w:rPr>
          <w:t>デジタルツイン</w:t>
        </w:r>
        <w:r w:rsidR="008C3E4B">
          <w:rPr>
            <w:noProof/>
            <w:webHidden/>
          </w:rPr>
          <w:tab/>
        </w:r>
        <w:r w:rsidR="008C3E4B">
          <w:rPr>
            <w:noProof/>
            <w:webHidden/>
          </w:rPr>
          <w:fldChar w:fldCharType="begin"/>
        </w:r>
        <w:r w:rsidR="008C3E4B">
          <w:rPr>
            <w:noProof/>
            <w:webHidden/>
          </w:rPr>
          <w:instrText xml:space="preserve"> PAGEREF _Toc28968926 \h </w:instrText>
        </w:r>
        <w:r w:rsidR="008C3E4B">
          <w:rPr>
            <w:noProof/>
            <w:webHidden/>
          </w:rPr>
        </w:r>
        <w:r w:rsidR="008C3E4B">
          <w:rPr>
            <w:noProof/>
            <w:webHidden/>
          </w:rPr>
          <w:fldChar w:fldCharType="separate"/>
        </w:r>
        <w:r w:rsidR="008C3E4B">
          <w:rPr>
            <w:noProof/>
            <w:webHidden/>
          </w:rPr>
          <w:t>17</w:t>
        </w:r>
        <w:r w:rsidR="008C3E4B">
          <w:rPr>
            <w:noProof/>
            <w:webHidden/>
          </w:rPr>
          <w:fldChar w:fldCharType="end"/>
        </w:r>
      </w:hyperlink>
    </w:p>
    <w:p w14:paraId="7AA1A9A8" w14:textId="77777777" w:rsidR="008C3E4B" w:rsidRPr="0093635D" w:rsidRDefault="000E7E7A">
      <w:pPr>
        <w:pStyle w:val="43"/>
        <w:tabs>
          <w:tab w:val="right" w:leader="dot" w:pos="8608"/>
        </w:tabs>
        <w:ind w:left="540"/>
        <w:rPr>
          <w:rFonts w:ascii="游明朝" w:eastAsia="游明朝" w:hAnsi="游明朝"/>
          <w:noProof/>
          <w:szCs w:val="22"/>
        </w:rPr>
      </w:pPr>
      <w:hyperlink w:anchor="_Toc28968927" w:history="1">
        <w:r w:rsidR="008C3E4B" w:rsidRPr="00210071">
          <w:rPr>
            <w:rStyle w:val="ac"/>
            <w:noProof/>
          </w:rPr>
          <w:t xml:space="preserve">4.2.6.1 </w:t>
        </w:r>
        <w:r w:rsidR="008C3E4B" w:rsidRPr="00210071">
          <w:rPr>
            <w:rStyle w:val="ac"/>
            <w:noProof/>
          </w:rPr>
          <w:t>クラウド対応デバイス</w:t>
        </w:r>
        <w:r w:rsidR="008C3E4B">
          <w:rPr>
            <w:noProof/>
            <w:webHidden/>
          </w:rPr>
          <w:tab/>
        </w:r>
        <w:r w:rsidR="008C3E4B">
          <w:rPr>
            <w:noProof/>
            <w:webHidden/>
          </w:rPr>
          <w:fldChar w:fldCharType="begin"/>
        </w:r>
        <w:r w:rsidR="008C3E4B">
          <w:rPr>
            <w:noProof/>
            <w:webHidden/>
          </w:rPr>
          <w:instrText xml:space="preserve"> PAGEREF _Toc28968927 \h </w:instrText>
        </w:r>
        <w:r w:rsidR="008C3E4B">
          <w:rPr>
            <w:noProof/>
            <w:webHidden/>
          </w:rPr>
        </w:r>
        <w:r w:rsidR="008C3E4B">
          <w:rPr>
            <w:noProof/>
            <w:webHidden/>
          </w:rPr>
          <w:fldChar w:fldCharType="separate"/>
        </w:r>
        <w:r w:rsidR="008C3E4B">
          <w:rPr>
            <w:noProof/>
            <w:webHidden/>
          </w:rPr>
          <w:t>18</w:t>
        </w:r>
        <w:r w:rsidR="008C3E4B">
          <w:rPr>
            <w:noProof/>
            <w:webHidden/>
          </w:rPr>
          <w:fldChar w:fldCharType="end"/>
        </w:r>
      </w:hyperlink>
    </w:p>
    <w:p w14:paraId="26F6826D" w14:textId="77777777" w:rsidR="008C3E4B" w:rsidRPr="0093635D" w:rsidRDefault="000E7E7A">
      <w:pPr>
        <w:pStyle w:val="43"/>
        <w:tabs>
          <w:tab w:val="right" w:leader="dot" w:pos="8608"/>
        </w:tabs>
        <w:ind w:left="540"/>
        <w:rPr>
          <w:rFonts w:ascii="游明朝" w:eastAsia="游明朝" w:hAnsi="游明朝"/>
          <w:noProof/>
          <w:szCs w:val="22"/>
        </w:rPr>
      </w:pPr>
      <w:hyperlink w:anchor="_Toc28968928" w:history="1">
        <w:r w:rsidR="008C3E4B" w:rsidRPr="00210071">
          <w:rPr>
            <w:rStyle w:val="ac"/>
            <w:noProof/>
          </w:rPr>
          <w:t xml:space="preserve">4.2.6.2 </w:t>
        </w:r>
        <w:r w:rsidR="008C3E4B" w:rsidRPr="00210071">
          <w:rPr>
            <w:rStyle w:val="ac"/>
            <w:noProof/>
          </w:rPr>
          <w:t>レガシーデバイス</w:t>
        </w:r>
        <w:r w:rsidR="008C3E4B">
          <w:rPr>
            <w:noProof/>
            <w:webHidden/>
          </w:rPr>
          <w:tab/>
        </w:r>
        <w:r w:rsidR="008C3E4B">
          <w:rPr>
            <w:noProof/>
            <w:webHidden/>
          </w:rPr>
          <w:fldChar w:fldCharType="begin"/>
        </w:r>
        <w:r w:rsidR="008C3E4B">
          <w:rPr>
            <w:noProof/>
            <w:webHidden/>
          </w:rPr>
          <w:instrText xml:space="preserve"> PAGEREF _Toc28968928 \h </w:instrText>
        </w:r>
        <w:r w:rsidR="008C3E4B">
          <w:rPr>
            <w:noProof/>
            <w:webHidden/>
          </w:rPr>
        </w:r>
        <w:r w:rsidR="008C3E4B">
          <w:rPr>
            <w:noProof/>
            <w:webHidden/>
          </w:rPr>
          <w:fldChar w:fldCharType="separate"/>
        </w:r>
        <w:r w:rsidR="008C3E4B">
          <w:rPr>
            <w:noProof/>
            <w:webHidden/>
          </w:rPr>
          <w:t>18</w:t>
        </w:r>
        <w:r w:rsidR="008C3E4B">
          <w:rPr>
            <w:noProof/>
            <w:webHidden/>
          </w:rPr>
          <w:fldChar w:fldCharType="end"/>
        </w:r>
      </w:hyperlink>
    </w:p>
    <w:p w14:paraId="59F654C1" w14:textId="77777777" w:rsidR="008C3E4B" w:rsidRPr="0093635D" w:rsidRDefault="000E7E7A">
      <w:pPr>
        <w:pStyle w:val="34"/>
        <w:tabs>
          <w:tab w:val="right" w:leader="dot" w:pos="8608"/>
        </w:tabs>
        <w:ind w:left="360"/>
        <w:rPr>
          <w:rFonts w:ascii="游明朝" w:eastAsia="游明朝" w:hAnsi="游明朝"/>
          <w:noProof/>
          <w:szCs w:val="22"/>
        </w:rPr>
      </w:pPr>
      <w:hyperlink w:anchor="_Toc28968929" w:history="1">
        <w:r w:rsidR="008C3E4B" w:rsidRPr="00210071">
          <w:rPr>
            <w:rStyle w:val="ac"/>
            <w:noProof/>
          </w:rPr>
          <w:t xml:space="preserve">4.2.7 </w:t>
        </w:r>
        <w:r w:rsidR="008C3E4B" w:rsidRPr="00210071">
          <w:rPr>
            <w:rStyle w:val="ac"/>
            <w:noProof/>
          </w:rPr>
          <w:t>マルチクラウド</w:t>
        </w:r>
        <w:r w:rsidR="008C3E4B">
          <w:rPr>
            <w:noProof/>
            <w:webHidden/>
          </w:rPr>
          <w:tab/>
        </w:r>
        <w:r w:rsidR="008C3E4B">
          <w:rPr>
            <w:noProof/>
            <w:webHidden/>
          </w:rPr>
          <w:fldChar w:fldCharType="begin"/>
        </w:r>
        <w:r w:rsidR="008C3E4B">
          <w:rPr>
            <w:noProof/>
            <w:webHidden/>
          </w:rPr>
          <w:instrText xml:space="preserve"> PAGEREF _Toc28968929 \h </w:instrText>
        </w:r>
        <w:r w:rsidR="008C3E4B">
          <w:rPr>
            <w:noProof/>
            <w:webHidden/>
          </w:rPr>
        </w:r>
        <w:r w:rsidR="008C3E4B">
          <w:rPr>
            <w:noProof/>
            <w:webHidden/>
          </w:rPr>
          <w:fldChar w:fldCharType="separate"/>
        </w:r>
        <w:r w:rsidR="008C3E4B">
          <w:rPr>
            <w:noProof/>
            <w:webHidden/>
          </w:rPr>
          <w:t>18</w:t>
        </w:r>
        <w:r w:rsidR="008C3E4B">
          <w:rPr>
            <w:noProof/>
            <w:webHidden/>
          </w:rPr>
          <w:fldChar w:fldCharType="end"/>
        </w:r>
      </w:hyperlink>
    </w:p>
    <w:p w14:paraId="5A1E630D" w14:textId="77777777" w:rsidR="008C3E4B" w:rsidRPr="0093635D" w:rsidRDefault="000E7E7A">
      <w:pPr>
        <w:pStyle w:val="34"/>
        <w:tabs>
          <w:tab w:val="right" w:leader="dot" w:pos="8608"/>
        </w:tabs>
        <w:ind w:left="360"/>
        <w:rPr>
          <w:rFonts w:ascii="游明朝" w:eastAsia="游明朝" w:hAnsi="游明朝"/>
          <w:noProof/>
          <w:szCs w:val="22"/>
        </w:rPr>
      </w:pPr>
      <w:hyperlink w:anchor="_Toc28968930" w:history="1">
        <w:r w:rsidR="008C3E4B" w:rsidRPr="00210071">
          <w:rPr>
            <w:rStyle w:val="ac"/>
            <w:noProof/>
          </w:rPr>
          <w:t xml:space="preserve">4.2.8 </w:t>
        </w:r>
        <w:r w:rsidR="008C3E4B" w:rsidRPr="00210071">
          <w:rPr>
            <w:rStyle w:val="ac"/>
            <w:noProof/>
          </w:rPr>
          <w:t>クラスドメインコラボレーション</w:t>
        </w:r>
        <w:r w:rsidR="008C3E4B">
          <w:rPr>
            <w:noProof/>
            <w:webHidden/>
          </w:rPr>
          <w:tab/>
        </w:r>
        <w:r w:rsidR="008C3E4B">
          <w:rPr>
            <w:noProof/>
            <w:webHidden/>
          </w:rPr>
          <w:fldChar w:fldCharType="begin"/>
        </w:r>
        <w:r w:rsidR="008C3E4B">
          <w:rPr>
            <w:noProof/>
            <w:webHidden/>
          </w:rPr>
          <w:instrText xml:space="preserve"> PAGEREF _Toc28968930 \h </w:instrText>
        </w:r>
        <w:r w:rsidR="008C3E4B">
          <w:rPr>
            <w:noProof/>
            <w:webHidden/>
          </w:rPr>
        </w:r>
        <w:r w:rsidR="008C3E4B">
          <w:rPr>
            <w:noProof/>
            <w:webHidden/>
          </w:rPr>
          <w:fldChar w:fldCharType="separate"/>
        </w:r>
        <w:r w:rsidR="008C3E4B">
          <w:rPr>
            <w:noProof/>
            <w:webHidden/>
          </w:rPr>
          <w:t>18</w:t>
        </w:r>
        <w:r w:rsidR="008C3E4B">
          <w:rPr>
            <w:noProof/>
            <w:webHidden/>
          </w:rPr>
          <w:fldChar w:fldCharType="end"/>
        </w:r>
      </w:hyperlink>
    </w:p>
    <w:p w14:paraId="5ACADBFD" w14:textId="77777777" w:rsidR="008C3E4B" w:rsidRPr="0093635D" w:rsidRDefault="000E7E7A">
      <w:pPr>
        <w:pStyle w:val="22"/>
        <w:tabs>
          <w:tab w:val="right" w:leader="dot" w:pos="8608"/>
        </w:tabs>
        <w:ind w:left="180"/>
        <w:rPr>
          <w:rFonts w:ascii="游明朝" w:eastAsia="游明朝" w:hAnsi="游明朝"/>
          <w:noProof/>
          <w:kern w:val="2"/>
          <w:sz w:val="21"/>
          <w:szCs w:val="22"/>
        </w:rPr>
      </w:pPr>
      <w:hyperlink w:anchor="_Toc28968931" w:history="1">
        <w:r w:rsidR="008C3E4B" w:rsidRPr="00210071">
          <w:rPr>
            <w:rStyle w:val="ac"/>
            <w:noProof/>
          </w:rPr>
          <w:t xml:space="preserve">4.3 </w:t>
        </w:r>
        <w:r w:rsidR="008C3E4B" w:rsidRPr="00210071">
          <w:rPr>
            <w:rStyle w:val="ac"/>
            <w:noProof/>
          </w:rPr>
          <w:t>まとめ</w:t>
        </w:r>
        <w:r w:rsidR="008C3E4B">
          <w:rPr>
            <w:noProof/>
            <w:webHidden/>
          </w:rPr>
          <w:tab/>
        </w:r>
        <w:r w:rsidR="008C3E4B">
          <w:rPr>
            <w:noProof/>
            <w:webHidden/>
          </w:rPr>
          <w:fldChar w:fldCharType="begin"/>
        </w:r>
        <w:r w:rsidR="008C3E4B">
          <w:rPr>
            <w:noProof/>
            <w:webHidden/>
          </w:rPr>
          <w:instrText xml:space="preserve"> PAGEREF _Toc28968931 \h </w:instrText>
        </w:r>
        <w:r w:rsidR="008C3E4B">
          <w:rPr>
            <w:noProof/>
            <w:webHidden/>
          </w:rPr>
        </w:r>
        <w:r w:rsidR="008C3E4B">
          <w:rPr>
            <w:noProof/>
            <w:webHidden/>
          </w:rPr>
          <w:fldChar w:fldCharType="separate"/>
        </w:r>
        <w:r w:rsidR="008C3E4B">
          <w:rPr>
            <w:noProof/>
            <w:webHidden/>
          </w:rPr>
          <w:t>19</w:t>
        </w:r>
        <w:r w:rsidR="008C3E4B">
          <w:rPr>
            <w:noProof/>
            <w:webHidden/>
          </w:rPr>
          <w:fldChar w:fldCharType="end"/>
        </w:r>
      </w:hyperlink>
    </w:p>
    <w:p w14:paraId="336652D3" w14:textId="77777777" w:rsidR="008C3E4B" w:rsidRPr="0093635D" w:rsidRDefault="000E7E7A">
      <w:pPr>
        <w:pStyle w:val="12"/>
        <w:tabs>
          <w:tab w:val="right" w:leader="dot" w:pos="8608"/>
        </w:tabs>
        <w:rPr>
          <w:rFonts w:ascii="游明朝" w:eastAsia="游明朝" w:hAnsi="游明朝"/>
          <w:noProof/>
          <w:kern w:val="2"/>
          <w:sz w:val="21"/>
          <w:szCs w:val="22"/>
        </w:rPr>
      </w:pPr>
      <w:hyperlink w:anchor="_Toc28968932" w:history="1">
        <w:r w:rsidR="008C3E4B" w:rsidRPr="00210071">
          <w:rPr>
            <w:rStyle w:val="ac"/>
            <w:noProof/>
          </w:rPr>
          <w:t>５　要件</w:t>
        </w:r>
        <w:r w:rsidR="008C3E4B">
          <w:rPr>
            <w:noProof/>
            <w:webHidden/>
          </w:rPr>
          <w:tab/>
        </w:r>
        <w:r w:rsidR="008C3E4B">
          <w:rPr>
            <w:noProof/>
            <w:webHidden/>
          </w:rPr>
          <w:fldChar w:fldCharType="begin"/>
        </w:r>
        <w:r w:rsidR="008C3E4B">
          <w:rPr>
            <w:noProof/>
            <w:webHidden/>
          </w:rPr>
          <w:instrText xml:space="preserve"> PAGEREF _Toc28968932 \h </w:instrText>
        </w:r>
        <w:r w:rsidR="008C3E4B">
          <w:rPr>
            <w:noProof/>
            <w:webHidden/>
          </w:rPr>
        </w:r>
        <w:r w:rsidR="008C3E4B">
          <w:rPr>
            <w:noProof/>
            <w:webHidden/>
          </w:rPr>
          <w:fldChar w:fldCharType="separate"/>
        </w:r>
        <w:r w:rsidR="008C3E4B">
          <w:rPr>
            <w:noProof/>
            <w:webHidden/>
          </w:rPr>
          <w:t>19</w:t>
        </w:r>
        <w:r w:rsidR="008C3E4B">
          <w:rPr>
            <w:noProof/>
            <w:webHidden/>
          </w:rPr>
          <w:fldChar w:fldCharType="end"/>
        </w:r>
      </w:hyperlink>
    </w:p>
    <w:p w14:paraId="7784414A" w14:textId="77777777" w:rsidR="008C3E4B" w:rsidRPr="0093635D" w:rsidRDefault="000E7E7A">
      <w:pPr>
        <w:pStyle w:val="22"/>
        <w:tabs>
          <w:tab w:val="right" w:leader="dot" w:pos="8608"/>
        </w:tabs>
        <w:ind w:left="180"/>
        <w:rPr>
          <w:rFonts w:ascii="游明朝" w:eastAsia="游明朝" w:hAnsi="游明朝"/>
          <w:noProof/>
          <w:kern w:val="2"/>
          <w:sz w:val="21"/>
          <w:szCs w:val="22"/>
        </w:rPr>
      </w:pPr>
      <w:hyperlink w:anchor="_Toc28968933" w:history="1">
        <w:r w:rsidR="008C3E4B" w:rsidRPr="00210071">
          <w:rPr>
            <w:rStyle w:val="ac"/>
            <w:noProof/>
          </w:rPr>
          <w:t xml:space="preserve">5.1 </w:t>
        </w:r>
        <w:r w:rsidR="008C3E4B" w:rsidRPr="00210071">
          <w:rPr>
            <w:rStyle w:val="ac"/>
            <w:noProof/>
          </w:rPr>
          <w:t>機能要件</w:t>
        </w:r>
        <w:r w:rsidR="008C3E4B">
          <w:rPr>
            <w:noProof/>
            <w:webHidden/>
          </w:rPr>
          <w:tab/>
        </w:r>
        <w:r w:rsidR="008C3E4B">
          <w:rPr>
            <w:noProof/>
            <w:webHidden/>
          </w:rPr>
          <w:fldChar w:fldCharType="begin"/>
        </w:r>
        <w:r w:rsidR="008C3E4B">
          <w:rPr>
            <w:noProof/>
            <w:webHidden/>
          </w:rPr>
          <w:instrText xml:space="preserve"> PAGEREF _Toc28968933 \h </w:instrText>
        </w:r>
        <w:r w:rsidR="008C3E4B">
          <w:rPr>
            <w:noProof/>
            <w:webHidden/>
          </w:rPr>
        </w:r>
        <w:r w:rsidR="008C3E4B">
          <w:rPr>
            <w:noProof/>
            <w:webHidden/>
          </w:rPr>
          <w:fldChar w:fldCharType="separate"/>
        </w:r>
        <w:r w:rsidR="008C3E4B">
          <w:rPr>
            <w:noProof/>
            <w:webHidden/>
          </w:rPr>
          <w:t>19</w:t>
        </w:r>
        <w:r w:rsidR="008C3E4B">
          <w:rPr>
            <w:noProof/>
            <w:webHidden/>
          </w:rPr>
          <w:fldChar w:fldCharType="end"/>
        </w:r>
      </w:hyperlink>
    </w:p>
    <w:p w14:paraId="27C9AF84" w14:textId="77777777" w:rsidR="008C3E4B" w:rsidRPr="0093635D" w:rsidRDefault="000E7E7A">
      <w:pPr>
        <w:pStyle w:val="34"/>
        <w:tabs>
          <w:tab w:val="right" w:leader="dot" w:pos="8608"/>
        </w:tabs>
        <w:ind w:left="360"/>
        <w:rPr>
          <w:rFonts w:ascii="游明朝" w:eastAsia="游明朝" w:hAnsi="游明朝"/>
          <w:noProof/>
          <w:szCs w:val="22"/>
        </w:rPr>
      </w:pPr>
      <w:hyperlink w:anchor="_Toc28968934" w:history="1">
        <w:r w:rsidR="008C3E4B" w:rsidRPr="00210071">
          <w:rPr>
            <w:rStyle w:val="ac"/>
            <w:noProof/>
          </w:rPr>
          <w:t xml:space="preserve">5.1.1 </w:t>
        </w:r>
        <w:r w:rsidR="008C3E4B" w:rsidRPr="00210071">
          <w:rPr>
            <w:rStyle w:val="ac"/>
            <w:noProof/>
          </w:rPr>
          <w:t>共通原則</w:t>
        </w:r>
        <w:r w:rsidR="008C3E4B">
          <w:rPr>
            <w:noProof/>
            <w:webHidden/>
          </w:rPr>
          <w:tab/>
        </w:r>
        <w:r w:rsidR="008C3E4B">
          <w:rPr>
            <w:noProof/>
            <w:webHidden/>
          </w:rPr>
          <w:fldChar w:fldCharType="begin"/>
        </w:r>
        <w:r w:rsidR="008C3E4B">
          <w:rPr>
            <w:noProof/>
            <w:webHidden/>
          </w:rPr>
          <w:instrText xml:space="preserve"> PAGEREF _Toc28968934 \h </w:instrText>
        </w:r>
        <w:r w:rsidR="008C3E4B">
          <w:rPr>
            <w:noProof/>
            <w:webHidden/>
          </w:rPr>
        </w:r>
        <w:r w:rsidR="008C3E4B">
          <w:rPr>
            <w:noProof/>
            <w:webHidden/>
          </w:rPr>
          <w:fldChar w:fldCharType="separate"/>
        </w:r>
        <w:r w:rsidR="008C3E4B">
          <w:rPr>
            <w:noProof/>
            <w:webHidden/>
          </w:rPr>
          <w:t>19</w:t>
        </w:r>
        <w:r w:rsidR="008C3E4B">
          <w:rPr>
            <w:noProof/>
            <w:webHidden/>
          </w:rPr>
          <w:fldChar w:fldCharType="end"/>
        </w:r>
      </w:hyperlink>
    </w:p>
    <w:p w14:paraId="7F5F29B3" w14:textId="77777777" w:rsidR="008C3E4B" w:rsidRPr="0093635D" w:rsidRDefault="000E7E7A">
      <w:pPr>
        <w:pStyle w:val="34"/>
        <w:tabs>
          <w:tab w:val="right" w:leader="dot" w:pos="8608"/>
        </w:tabs>
        <w:ind w:left="360"/>
        <w:rPr>
          <w:rFonts w:ascii="游明朝" w:eastAsia="游明朝" w:hAnsi="游明朝"/>
          <w:noProof/>
          <w:szCs w:val="22"/>
        </w:rPr>
      </w:pPr>
      <w:hyperlink w:anchor="_Toc28968935" w:history="1">
        <w:r w:rsidR="008C3E4B" w:rsidRPr="00210071">
          <w:rPr>
            <w:rStyle w:val="ac"/>
            <w:noProof/>
          </w:rPr>
          <w:t xml:space="preserve">5.1.2 </w:t>
        </w:r>
        <w:r w:rsidR="00BF74FD">
          <w:rPr>
            <w:rStyle w:val="ac"/>
            <w:noProof/>
          </w:rPr>
          <w:t>Thing</w:t>
        </w:r>
        <w:r w:rsidR="008C3E4B" w:rsidRPr="00210071">
          <w:rPr>
            <w:rStyle w:val="ac"/>
            <w:noProof/>
          </w:rPr>
          <w:t>の機能</w:t>
        </w:r>
        <w:r w:rsidR="008C3E4B">
          <w:rPr>
            <w:noProof/>
            <w:webHidden/>
          </w:rPr>
          <w:tab/>
        </w:r>
        <w:r w:rsidR="008C3E4B">
          <w:rPr>
            <w:noProof/>
            <w:webHidden/>
          </w:rPr>
          <w:fldChar w:fldCharType="begin"/>
        </w:r>
        <w:r w:rsidR="008C3E4B">
          <w:rPr>
            <w:noProof/>
            <w:webHidden/>
          </w:rPr>
          <w:instrText xml:space="preserve"> PAGEREF _Toc28968935 \h </w:instrText>
        </w:r>
        <w:r w:rsidR="008C3E4B">
          <w:rPr>
            <w:noProof/>
            <w:webHidden/>
          </w:rPr>
        </w:r>
        <w:r w:rsidR="008C3E4B">
          <w:rPr>
            <w:noProof/>
            <w:webHidden/>
          </w:rPr>
          <w:fldChar w:fldCharType="separate"/>
        </w:r>
        <w:r w:rsidR="008C3E4B">
          <w:rPr>
            <w:noProof/>
            <w:webHidden/>
          </w:rPr>
          <w:t>20</w:t>
        </w:r>
        <w:r w:rsidR="008C3E4B">
          <w:rPr>
            <w:noProof/>
            <w:webHidden/>
          </w:rPr>
          <w:fldChar w:fldCharType="end"/>
        </w:r>
      </w:hyperlink>
    </w:p>
    <w:p w14:paraId="00CFB490" w14:textId="77777777" w:rsidR="008C3E4B" w:rsidRPr="0093635D" w:rsidRDefault="000E7E7A">
      <w:pPr>
        <w:pStyle w:val="34"/>
        <w:tabs>
          <w:tab w:val="right" w:leader="dot" w:pos="8608"/>
        </w:tabs>
        <w:ind w:left="360"/>
        <w:rPr>
          <w:rFonts w:ascii="游明朝" w:eastAsia="游明朝" w:hAnsi="游明朝"/>
          <w:noProof/>
          <w:szCs w:val="22"/>
        </w:rPr>
      </w:pPr>
      <w:hyperlink w:anchor="_Toc28968936" w:history="1">
        <w:r w:rsidR="008C3E4B" w:rsidRPr="00210071">
          <w:rPr>
            <w:rStyle w:val="ac"/>
            <w:noProof/>
          </w:rPr>
          <w:t xml:space="preserve">5.1.3 </w:t>
        </w:r>
        <w:r w:rsidR="008C3E4B" w:rsidRPr="00210071">
          <w:rPr>
            <w:rStyle w:val="ac"/>
            <w:noProof/>
          </w:rPr>
          <w:t>検索・発見</w:t>
        </w:r>
        <w:r w:rsidR="008C3E4B">
          <w:rPr>
            <w:noProof/>
            <w:webHidden/>
          </w:rPr>
          <w:tab/>
        </w:r>
        <w:r w:rsidR="008C3E4B">
          <w:rPr>
            <w:noProof/>
            <w:webHidden/>
          </w:rPr>
          <w:fldChar w:fldCharType="begin"/>
        </w:r>
        <w:r w:rsidR="008C3E4B">
          <w:rPr>
            <w:noProof/>
            <w:webHidden/>
          </w:rPr>
          <w:instrText xml:space="preserve"> PAGEREF _Toc28968936 \h </w:instrText>
        </w:r>
        <w:r w:rsidR="008C3E4B">
          <w:rPr>
            <w:noProof/>
            <w:webHidden/>
          </w:rPr>
        </w:r>
        <w:r w:rsidR="008C3E4B">
          <w:rPr>
            <w:noProof/>
            <w:webHidden/>
          </w:rPr>
          <w:fldChar w:fldCharType="separate"/>
        </w:r>
        <w:r w:rsidR="008C3E4B">
          <w:rPr>
            <w:noProof/>
            <w:webHidden/>
          </w:rPr>
          <w:t>20</w:t>
        </w:r>
        <w:r w:rsidR="008C3E4B">
          <w:rPr>
            <w:noProof/>
            <w:webHidden/>
          </w:rPr>
          <w:fldChar w:fldCharType="end"/>
        </w:r>
      </w:hyperlink>
    </w:p>
    <w:p w14:paraId="3B4EA798" w14:textId="77777777" w:rsidR="008C3E4B" w:rsidRPr="0093635D" w:rsidRDefault="000E7E7A">
      <w:pPr>
        <w:pStyle w:val="34"/>
        <w:tabs>
          <w:tab w:val="right" w:leader="dot" w:pos="8608"/>
        </w:tabs>
        <w:ind w:left="360"/>
        <w:rPr>
          <w:rFonts w:ascii="游明朝" w:eastAsia="游明朝" w:hAnsi="游明朝"/>
          <w:noProof/>
          <w:szCs w:val="22"/>
        </w:rPr>
      </w:pPr>
      <w:hyperlink w:anchor="_Toc28968937" w:history="1">
        <w:r w:rsidR="008C3E4B" w:rsidRPr="00210071">
          <w:rPr>
            <w:rStyle w:val="ac"/>
            <w:noProof/>
          </w:rPr>
          <w:t xml:space="preserve">5.1.4 </w:t>
        </w:r>
        <w:r w:rsidR="008C3E4B" w:rsidRPr="00210071">
          <w:rPr>
            <w:rStyle w:val="ac"/>
            <w:noProof/>
          </w:rPr>
          <w:t>記述メカニズム</w:t>
        </w:r>
        <w:r w:rsidR="008C3E4B">
          <w:rPr>
            <w:noProof/>
            <w:webHidden/>
          </w:rPr>
          <w:tab/>
        </w:r>
        <w:r w:rsidR="008C3E4B">
          <w:rPr>
            <w:noProof/>
            <w:webHidden/>
          </w:rPr>
          <w:fldChar w:fldCharType="begin"/>
        </w:r>
        <w:r w:rsidR="008C3E4B">
          <w:rPr>
            <w:noProof/>
            <w:webHidden/>
          </w:rPr>
          <w:instrText xml:space="preserve"> PAGEREF _Toc28968937 \h </w:instrText>
        </w:r>
        <w:r w:rsidR="008C3E4B">
          <w:rPr>
            <w:noProof/>
            <w:webHidden/>
          </w:rPr>
        </w:r>
        <w:r w:rsidR="008C3E4B">
          <w:rPr>
            <w:noProof/>
            <w:webHidden/>
          </w:rPr>
          <w:fldChar w:fldCharType="separate"/>
        </w:r>
        <w:r w:rsidR="008C3E4B">
          <w:rPr>
            <w:noProof/>
            <w:webHidden/>
          </w:rPr>
          <w:t>20</w:t>
        </w:r>
        <w:r w:rsidR="008C3E4B">
          <w:rPr>
            <w:noProof/>
            <w:webHidden/>
          </w:rPr>
          <w:fldChar w:fldCharType="end"/>
        </w:r>
      </w:hyperlink>
    </w:p>
    <w:p w14:paraId="53803D4C" w14:textId="77777777" w:rsidR="008C3E4B" w:rsidRPr="0093635D" w:rsidRDefault="000E7E7A">
      <w:pPr>
        <w:pStyle w:val="34"/>
        <w:tabs>
          <w:tab w:val="right" w:leader="dot" w:pos="8608"/>
        </w:tabs>
        <w:ind w:left="360"/>
        <w:rPr>
          <w:rFonts w:ascii="游明朝" w:eastAsia="游明朝" w:hAnsi="游明朝"/>
          <w:noProof/>
          <w:szCs w:val="22"/>
        </w:rPr>
      </w:pPr>
      <w:hyperlink w:anchor="_Toc28968938" w:history="1">
        <w:r w:rsidR="008C3E4B" w:rsidRPr="00210071">
          <w:rPr>
            <w:rStyle w:val="ac"/>
            <w:noProof/>
          </w:rPr>
          <w:t xml:space="preserve">5.1.5 </w:t>
        </w:r>
        <w:r w:rsidR="008C3E4B" w:rsidRPr="00210071">
          <w:rPr>
            <w:rStyle w:val="ac"/>
            <w:noProof/>
          </w:rPr>
          <w:t>属性の記述</w:t>
        </w:r>
        <w:r w:rsidR="008C3E4B">
          <w:rPr>
            <w:noProof/>
            <w:webHidden/>
          </w:rPr>
          <w:tab/>
        </w:r>
        <w:r w:rsidR="008C3E4B">
          <w:rPr>
            <w:noProof/>
            <w:webHidden/>
          </w:rPr>
          <w:fldChar w:fldCharType="begin"/>
        </w:r>
        <w:r w:rsidR="008C3E4B">
          <w:rPr>
            <w:noProof/>
            <w:webHidden/>
          </w:rPr>
          <w:instrText xml:space="preserve"> PAGEREF _Toc28968938 \h </w:instrText>
        </w:r>
        <w:r w:rsidR="008C3E4B">
          <w:rPr>
            <w:noProof/>
            <w:webHidden/>
          </w:rPr>
        </w:r>
        <w:r w:rsidR="008C3E4B">
          <w:rPr>
            <w:noProof/>
            <w:webHidden/>
          </w:rPr>
          <w:fldChar w:fldCharType="separate"/>
        </w:r>
        <w:r w:rsidR="008C3E4B">
          <w:rPr>
            <w:noProof/>
            <w:webHidden/>
          </w:rPr>
          <w:t>20</w:t>
        </w:r>
        <w:r w:rsidR="008C3E4B">
          <w:rPr>
            <w:noProof/>
            <w:webHidden/>
          </w:rPr>
          <w:fldChar w:fldCharType="end"/>
        </w:r>
      </w:hyperlink>
    </w:p>
    <w:p w14:paraId="79BC720F" w14:textId="77777777" w:rsidR="008C3E4B" w:rsidRPr="0093635D" w:rsidRDefault="000E7E7A">
      <w:pPr>
        <w:pStyle w:val="34"/>
        <w:tabs>
          <w:tab w:val="right" w:leader="dot" w:pos="8608"/>
        </w:tabs>
        <w:ind w:left="360"/>
        <w:rPr>
          <w:rFonts w:ascii="游明朝" w:eastAsia="游明朝" w:hAnsi="游明朝"/>
          <w:noProof/>
          <w:szCs w:val="22"/>
        </w:rPr>
      </w:pPr>
      <w:hyperlink w:anchor="_Toc28968939" w:history="1">
        <w:r w:rsidR="008C3E4B" w:rsidRPr="00210071">
          <w:rPr>
            <w:rStyle w:val="ac"/>
            <w:noProof/>
          </w:rPr>
          <w:t xml:space="preserve">5.1.6 </w:t>
        </w:r>
        <w:r w:rsidR="008C3E4B" w:rsidRPr="00210071">
          <w:rPr>
            <w:rStyle w:val="ac"/>
            <w:noProof/>
          </w:rPr>
          <w:t>機能の記述</w:t>
        </w:r>
        <w:r w:rsidR="008C3E4B">
          <w:rPr>
            <w:noProof/>
            <w:webHidden/>
          </w:rPr>
          <w:tab/>
        </w:r>
        <w:r w:rsidR="008C3E4B">
          <w:rPr>
            <w:noProof/>
            <w:webHidden/>
          </w:rPr>
          <w:fldChar w:fldCharType="begin"/>
        </w:r>
        <w:r w:rsidR="008C3E4B">
          <w:rPr>
            <w:noProof/>
            <w:webHidden/>
          </w:rPr>
          <w:instrText xml:space="preserve"> PAGEREF _Toc28968939 \h </w:instrText>
        </w:r>
        <w:r w:rsidR="008C3E4B">
          <w:rPr>
            <w:noProof/>
            <w:webHidden/>
          </w:rPr>
        </w:r>
        <w:r w:rsidR="008C3E4B">
          <w:rPr>
            <w:noProof/>
            <w:webHidden/>
          </w:rPr>
          <w:fldChar w:fldCharType="separate"/>
        </w:r>
        <w:r w:rsidR="008C3E4B">
          <w:rPr>
            <w:noProof/>
            <w:webHidden/>
          </w:rPr>
          <w:t>21</w:t>
        </w:r>
        <w:r w:rsidR="008C3E4B">
          <w:rPr>
            <w:noProof/>
            <w:webHidden/>
          </w:rPr>
          <w:fldChar w:fldCharType="end"/>
        </w:r>
      </w:hyperlink>
    </w:p>
    <w:p w14:paraId="4D70A767" w14:textId="77777777" w:rsidR="008C3E4B" w:rsidRPr="0093635D" w:rsidRDefault="000E7E7A">
      <w:pPr>
        <w:pStyle w:val="34"/>
        <w:tabs>
          <w:tab w:val="right" w:leader="dot" w:pos="8608"/>
        </w:tabs>
        <w:ind w:left="360"/>
        <w:rPr>
          <w:rFonts w:ascii="游明朝" w:eastAsia="游明朝" w:hAnsi="游明朝"/>
          <w:noProof/>
          <w:szCs w:val="22"/>
        </w:rPr>
      </w:pPr>
      <w:hyperlink w:anchor="_Toc28968940" w:history="1">
        <w:r w:rsidR="008C3E4B" w:rsidRPr="00210071">
          <w:rPr>
            <w:rStyle w:val="ac"/>
            <w:noProof/>
          </w:rPr>
          <w:t xml:space="preserve">5.1.7 </w:t>
        </w:r>
        <w:r w:rsidR="008C3E4B" w:rsidRPr="00210071">
          <w:rPr>
            <w:rStyle w:val="ac"/>
            <w:noProof/>
          </w:rPr>
          <w:t>ネットワーク</w:t>
        </w:r>
        <w:r w:rsidR="008C3E4B">
          <w:rPr>
            <w:noProof/>
            <w:webHidden/>
          </w:rPr>
          <w:tab/>
        </w:r>
        <w:r w:rsidR="008C3E4B">
          <w:rPr>
            <w:noProof/>
            <w:webHidden/>
          </w:rPr>
          <w:fldChar w:fldCharType="begin"/>
        </w:r>
        <w:r w:rsidR="008C3E4B">
          <w:rPr>
            <w:noProof/>
            <w:webHidden/>
          </w:rPr>
          <w:instrText xml:space="preserve"> PAGEREF _Toc28968940 \h </w:instrText>
        </w:r>
        <w:r w:rsidR="008C3E4B">
          <w:rPr>
            <w:noProof/>
            <w:webHidden/>
          </w:rPr>
        </w:r>
        <w:r w:rsidR="008C3E4B">
          <w:rPr>
            <w:noProof/>
            <w:webHidden/>
          </w:rPr>
          <w:fldChar w:fldCharType="separate"/>
        </w:r>
        <w:r w:rsidR="008C3E4B">
          <w:rPr>
            <w:noProof/>
            <w:webHidden/>
          </w:rPr>
          <w:t>21</w:t>
        </w:r>
        <w:r w:rsidR="008C3E4B">
          <w:rPr>
            <w:noProof/>
            <w:webHidden/>
          </w:rPr>
          <w:fldChar w:fldCharType="end"/>
        </w:r>
      </w:hyperlink>
    </w:p>
    <w:p w14:paraId="75D3014B" w14:textId="77777777" w:rsidR="008C3E4B" w:rsidRPr="0093635D" w:rsidRDefault="000E7E7A">
      <w:pPr>
        <w:pStyle w:val="34"/>
        <w:tabs>
          <w:tab w:val="right" w:leader="dot" w:pos="8608"/>
        </w:tabs>
        <w:ind w:left="360"/>
        <w:rPr>
          <w:rFonts w:ascii="游明朝" w:eastAsia="游明朝" w:hAnsi="游明朝"/>
          <w:noProof/>
          <w:szCs w:val="22"/>
        </w:rPr>
      </w:pPr>
      <w:hyperlink w:anchor="_Toc28968941" w:history="1">
        <w:r w:rsidR="008C3E4B" w:rsidRPr="00210071">
          <w:rPr>
            <w:rStyle w:val="ac"/>
            <w:noProof/>
          </w:rPr>
          <w:t xml:space="preserve">5.1.8 </w:t>
        </w:r>
        <w:r w:rsidR="008C3E4B" w:rsidRPr="00210071">
          <w:rPr>
            <w:rStyle w:val="ac"/>
            <w:noProof/>
          </w:rPr>
          <w:t>デプロイメント</w:t>
        </w:r>
        <w:r w:rsidR="008C3E4B" w:rsidRPr="00210071">
          <w:rPr>
            <w:rStyle w:val="ac"/>
            <w:noProof/>
          </w:rPr>
          <w:t>(</w:t>
        </w:r>
        <w:r w:rsidR="008C3E4B" w:rsidRPr="00210071">
          <w:rPr>
            <w:rStyle w:val="ac"/>
            <w:noProof/>
          </w:rPr>
          <w:t>配置</w:t>
        </w:r>
        <w:r w:rsidR="008C3E4B" w:rsidRPr="00210071">
          <w:rPr>
            <w:rStyle w:val="ac"/>
            <w:noProof/>
          </w:rPr>
          <w:t>)</w:t>
        </w:r>
        <w:r w:rsidR="008C3E4B">
          <w:rPr>
            <w:noProof/>
            <w:webHidden/>
          </w:rPr>
          <w:tab/>
        </w:r>
        <w:r w:rsidR="008C3E4B">
          <w:rPr>
            <w:noProof/>
            <w:webHidden/>
          </w:rPr>
          <w:fldChar w:fldCharType="begin"/>
        </w:r>
        <w:r w:rsidR="008C3E4B">
          <w:rPr>
            <w:noProof/>
            <w:webHidden/>
          </w:rPr>
          <w:instrText xml:space="preserve"> PAGEREF _Toc28968941 \h </w:instrText>
        </w:r>
        <w:r w:rsidR="008C3E4B">
          <w:rPr>
            <w:noProof/>
            <w:webHidden/>
          </w:rPr>
        </w:r>
        <w:r w:rsidR="008C3E4B">
          <w:rPr>
            <w:noProof/>
            <w:webHidden/>
          </w:rPr>
          <w:fldChar w:fldCharType="separate"/>
        </w:r>
        <w:r w:rsidR="008C3E4B">
          <w:rPr>
            <w:noProof/>
            <w:webHidden/>
          </w:rPr>
          <w:t>21</w:t>
        </w:r>
        <w:r w:rsidR="008C3E4B">
          <w:rPr>
            <w:noProof/>
            <w:webHidden/>
          </w:rPr>
          <w:fldChar w:fldCharType="end"/>
        </w:r>
      </w:hyperlink>
    </w:p>
    <w:p w14:paraId="3AE58325" w14:textId="77777777" w:rsidR="008C3E4B" w:rsidRPr="0093635D" w:rsidRDefault="000E7E7A">
      <w:pPr>
        <w:pStyle w:val="34"/>
        <w:tabs>
          <w:tab w:val="right" w:leader="dot" w:pos="8608"/>
        </w:tabs>
        <w:ind w:left="360"/>
        <w:rPr>
          <w:rFonts w:ascii="游明朝" w:eastAsia="游明朝" w:hAnsi="游明朝"/>
          <w:noProof/>
          <w:szCs w:val="22"/>
        </w:rPr>
      </w:pPr>
      <w:hyperlink w:anchor="_Toc28968942" w:history="1">
        <w:r w:rsidR="008C3E4B" w:rsidRPr="00210071">
          <w:rPr>
            <w:rStyle w:val="ac"/>
            <w:noProof/>
          </w:rPr>
          <w:t xml:space="preserve">5.1.9 </w:t>
        </w:r>
        <w:r w:rsidR="008C3E4B" w:rsidRPr="00210071">
          <w:rPr>
            <w:rStyle w:val="ac"/>
            <w:noProof/>
          </w:rPr>
          <w:t>アプリケーション</w:t>
        </w:r>
        <w:r w:rsidR="008C3E4B">
          <w:rPr>
            <w:noProof/>
            <w:webHidden/>
          </w:rPr>
          <w:tab/>
        </w:r>
        <w:r w:rsidR="008C3E4B">
          <w:rPr>
            <w:noProof/>
            <w:webHidden/>
          </w:rPr>
          <w:fldChar w:fldCharType="begin"/>
        </w:r>
        <w:r w:rsidR="008C3E4B">
          <w:rPr>
            <w:noProof/>
            <w:webHidden/>
          </w:rPr>
          <w:instrText xml:space="preserve"> PAGEREF _Toc28968942 \h </w:instrText>
        </w:r>
        <w:r w:rsidR="008C3E4B">
          <w:rPr>
            <w:noProof/>
            <w:webHidden/>
          </w:rPr>
        </w:r>
        <w:r w:rsidR="008C3E4B">
          <w:rPr>
            <w:noProof/>
            <w:webHidden/>
          </w:rPr>
          <w:fldChar w:fldCharType="separate"/>
        </w:r>
        <w:r w:rsidR="008C3E4B">
          <w:rPr>
            <w:noProof/>
            <w:webHidden/>
          </w:rPr>
          <w:t>21</w:t>
        </w:r>
        <w:r w:rsidR="008C3E4B">
          <w:rPr>
            <w:noProof/>
            <w:webHidden/>
          </w:rPr>
          <w:fldChar w:fldCharType="end"/>
        </w:r>
      </w:hyperlink>
    </w:p>
    <w:p w14:paraId="11E507AC" w14:textId="77777777" w:rsidR="008C3E4B" w:rsidRPr="0093635D" w:rsidRDefault="000E7E7A">
      <w:pPr>
        <w:pStyle w:val="34"/>
        <w:tabs>
          <w:tab w:val="right" w:leader="dot" w:pos="8608"/>
        </w:tabs>
        <w:ind w:left="360"/>
        <w:rPr>
          <w:rFonts w:ascii="游明朝" w:eastAsia="游明朝" w:hAnsi="游明朝"/>
          <w:noProof/>
          <w:szCs w:val="22"/>
        </w:rPr>
      </w:pPr>
      <w:hyperlink w:anchor="_Toc28968943" w:history="1">
        <w:r w:rsidR="008C3E4B" w:rsidRPr="00210071">
          <w:rPr>
            <w:rStyle w:val="ac"/>
            <w:noProof/>
          </w:rPr>
          <w:t xml:space="preserve">5.1.10 </w:t>
        </w:r>
        <w:r w:rsidR="008C3E4B" w:rsidRPr="00210071">
          <w:rPr>
            <w:rStyle w:val="ac"/>
            <w:noProof/>
          </w:rPr>
          <w:t>レガシー適用</w:t>
        </w:r>
        <w:r w:rsidR="008C3E4B">
          <w:rPr>
            <w:noProof/>
            <w:webHidden/>
          </w:rPr>
          <w:tab/>
        </w:r>
        <w:r w:rsidR="008C3E4B">
          <w:rPr>
            <w:noProof/>
            <w:webHidden/>
          </w:rPr>
          <w:fldChar w:fldCharType="begin"/>
        </w:r>
        <w:r w:rsidR="008C3E4B">
          <w:rPr>
            <w:noProof/>
            <w:webHidden/>
          </w:rPr>
          <w:instrText xml:space="preserve"> PAGEREF _Toc28968943 \h </w:instrText>
        </w:r>
        <w:r w:rsidR="008C3E4B">
          <w:rPr>
            <w:noProof/>
            <w:webHidden/>
          </w:rPr>
        </w:r>
        <w:r w:rsidR="008C3E4B">
          <w:rPr>
            <w:noProof/>
            <w:webHidden/>
          </w:rPr>
          <w:fldChar w:fldCharType="separate"/>
        </w:r>
        <w:r w:rsidR="008C3E4B">
          <w:rPr>
            <w:noProof/>
            <w:webHidden/>
          </w:rPr>
          <w:t>21</w:t>
        </w:r>
        <w:r w:rsidR="008C3E4B">
          <w:rPr>
            <w:noProof/>
            <w:webHidden/>
          </w:rPr>
          <w:fldChar w:fldCharType="end"/>
        </w:r>
      </w:hyperlink>
    </w:p>
    <w:p w14:paraId="1A64142C" w14:textId="77777777" w:rsidR="008C3E4B" w:rsidRPr="0093635D" w:rsidRDefault="000E7E7A">
      <w:pPr>
        <w:pStyle w:val="22"/>
        <w:tabs>
          <w:tab w:val="right" w:leader="dot" w:pos="8608"/>
        </w:tabs>
        <w:ind w:left="180"/>
        <w:rPr>
          <w:rFonts w:ascii="游明朝" w:eastAsia="游明朝" w:hAnsi="游明朝"/>
          <w:noProof/>
          <w:kern w:val="2"/>
          <w:sz w:val="21"/>
          <w:szCs w:val="22"/>
        </w:rPr>
      </w:pPr>
      <w:hyperlink w:anchor="_Toc28968944" w:history="1">
        <w:r w:rsidR="008C3E4B" w:rsidRPr="00210071">
          <w:rPr>
            <w:rStyle w:val="ac"/>
            <w:noProof/>
          </w:rPr>
          <w:t xml:space="preserve">5.2 </w:t>
        </w:r>
        <w:r w:rsidR="008C3E4B" w:rsidRPr="00210071">
          <w:rPr>
            <w:rStyle w:val="ac"/>
            <w:noProof/>
          </w:rPr>
          <w:t>技術要件</w:t>
        </w:r>
        <w:r w:rsidR="008C3E4B">
          <w:rPr>
            <w:noProof/>
            <w:webHidden/>
          </w:rPr>
          <w:tab/>
        </w:r>
        <w:r w:rsidR="008C3E4B">
          <w:rPr>
            <w:noProof/>
            <w:webHidden/>
          </w:rPr>
          <w:fldChar w:fldCharType="begin"/>
        </w:r>
        <w:r w:rsidR="008C3E4B">
          <w:rPr>
            <w:noProof/>
            <w:webHidden/>
          </w:rPr>
          <w:instrText xml:space="preserve"> PAGEREF _Toc28968944 \h </w:instrText>
        </w:r>
        <w:r w:rsidR="008C3E4B">
          <w:rPr>
            <w:noProof/>
            <w:webHidden/>
          </w:rPr>
        </w:r>
        <w:r w:rsidR="008C3E4B">
          <w:rPr>
            <w:noProof/>
            <w:webHidden/>
          </w:rPr>
          <w:fldChar w:fldCharType="separate"/>
        </w:r>
        <w:r w:rsidR="008C3E4B">
          <w:rPr>
            <w:noProof/>
            <w:webHidden/>
          </w:rPr>
          <w:t>22</w:t>
        </w:r>
        <w:r w:rsidR="008C3E4B">
          <w:rPr>
            <w:noProof/>
            <w:webHidden/>
          </w:rPr>
          <w:fldChar w:fldCharType="end"/>
        </w:r>
      </w:hyperlink>
    </w:p>
    <w:p w14:paraId="0C66A8CA" w14:textId="77777777" w:rsidR="008C3E4B" w:rsidRPr="0093635D" w:rsidRDefault="000E7E7A">
      <w:pPr>
        <w:pStyle w:val="34"/>
        <w:tabs>
          <w:tab w:val="right" w:leader="dot" w:pos="8608"/>
        </w:tabs>
        <w:ind w:left="360"/>
        <w:rPr>
          <w:rFonts w:ascii="游明朝" w:eastAsia="游明朝" w:hAnsi="游明朝"/>
          <w:noProof/>
          <w:szCs w:val="22"/>
        </w:rPr>
      </w:pPr>
      <w:hyperlink w:anchor="_Toc28968945" w:history="1">
        <w:r w:rsidR="008C3E4B" w:rsidRPr="00210071">
          <w:rPr>
            <w:rStyle w:val="ac"/>
            <w:noProof/>
          </w:rPr>
          <w:t>5.2.1 WoT</w:t>
        </w:r>
        <w:r w:rsidR="008C3E4B" w:rsidRPr="00210071">
          <w:rPr>
            <w:rStyle w:val="ac"/>
            <w:noProof/>
          </w:rPr>
          <w:t>と</w:t>
        </w:r>
        <w:r w:rsidR="008C3E4B" w:rsidRPr="00210071">
          <w:rPr>
            <w:rStyle w:val="ac"/>
            <w:noProof/>
          </w:rPr>
          <w:t>WoT</w:t>
        </w:r>
        <w:r w:rsidR="008C3E4B" w:rsidRPr="00210071">
          <w:rPr>
            <w:rStyle w:val="ac"/>
            <w:noProof/>
          </w:rPr>
          <w:t>アーキクチャで構成されるコンポーネント</w:t>
        </w:r>
        <w:r w:rsidR="008C3E4B">
          <w:rPr>
            <w:noProof/>
            <w:webHidden/>
          </w:rPr>
          <w:tab/>
        </w:r>
        <w:r w:rsidR="008C3E4B">
          <w:rPr>
            <w:noProof/>
            <w:webHidden/>
          </w:rPr>
          <w:fldChar w:fldCharType="begin"/>
        </w:r>
        <w:r w:rsidR="008C3E4B">
          <w:rPr>
            <w:noProof/>
            <w:webHidden/>
          </w:rPr>
          <w:instrText xml:space="preserve"> PAGEREF _Toc28968945 \h </w:instrText>
        </w:r>
        <w:r w:rsidR="008C3E4B">
          <w:rPr>
            <w:noProof/>
            <w:webHidden/>
          </w:rPr>
        </w:r>
        <w:r w:rsidR="008C3E4B">
          <w:rPr>
            <w:noProof/>
            <w:webHidden/>
          </w:rPr>
          <w:fldChar w:fldCharType="separate"/>
        </w:r>
        <w:r w:rsidR="008C3E4B">
          <w:rPr>
            <w:noProof/>
            <w:webHidden/>
          </w:rPr>
          <w:t>22</w:t>
        </w:r>
        <w:r w:rsidR="008C3E4B">
          <w:rPr>
            <w:noProof/>
            <w:webHidden/>
          </w:rPr>
          <w:fldChar w:fldCharType="end"/>
        </w:r>
      </w:hyperlink>
    </w:p>
    <w:p w14:paraId="596607D3" w14:textId="77777777" w:rsidR="008C3E4B" w:rsidRPr="0093635D" w:rsidRDefault="000E7E7A">
      <w:pPr>
        <w:pStyle w:val="34"/>
        <w:tabs>
          <w:tab w:val="right" w:leader="dot" w:pos="8608"/>
        </w:tabs>
        <w:ind w:left="360"/>
        <w:rPr>
          <w:rFonts w:ascii="游明朝" w:eastAsia="游明朝" w:hAnsi="游明朝"/>
          <w:noProof/>
          <w:szCs w:val="22"/>
        </w:rPr>
      </w:pPr>
      <w:hyperlink w:anchor="_Toc28968946" w:history="1">
        <w:r w:rsidR="008C3E4B" w:rsidRPr="00210071">
          <w:rPr>
            <w:rStyle w:val="ac"/>
            <w:noProof/>
          </w:rPr>
          <w:t xml:space="preserve">5.2.2 </w:t>
        </w:r>
        <w:r w:rsidR="008C3E4B" w:rsidRPr="00210071">
          <w:rPr>
            <w:rStyle w:val="ac"/>
            <w:noProof/>
          </w:rPr>
          <w:t>デバイス</w:t>
        </w:r>
        <w:r w:rsidR="008C3E4B">
          <w:rPr>
            <w:noProof/>
            <w:webHidden/>
          </w:rPr>
          <w:tab/>
        </w:r>
        <w:r w:rsidR="008C3E4B">
          <w:rPr>
            <w:noProof/>
            <w:webHidden/>
          </w:rPr>
          <w:fldChar w:fldCharType="begin"/>
        </w:r>
        <w:r w:rsidR="008C3E4B">
          <w:rPr>
            <w:noProof/>
            <w:webHidden/>
          </w:rPr>
          <w:instrText xml:space="preserve"> PAGEREF _Toc28968946 \h </w:instrText>
        </w:r>
        <w:r w:rsidR="008C3E4B">
          <w:rPr>
            <w:noProof/>
            <w:webHidden/>
          </w:rPr>
        </w:r>
        <w:r w:rsidR="008C3E4B">
          <w:rPr>
            <w:noProof/>
            <w:webHidden/>
          </w:rPr>
          <w:fldChar w:fldCharType="separate"/>
        </w:r>
        <w:r w:rsidR="008C3E4B">
          <w:rPr>
            <w:noProof/>
            <w:webHidden/>
          </w:rPr>
          <w:t>22</w:t>
        </w:r>
        <w:r w:rsidR="008C3E4B">
          <w:rPr>
            <w:noProof/>
            <w:webHidden/>
          </w:rPr>
          <w:fldChar w:fldCharType="end"/>
        </w:r>
      </w:hyperlink>
    </w:p>
    <w:p w14:paraId="3A471D91" w14:textId="77777777" w:rsidR="008C3E4B" w:rsidRPr="0093635D" w:rsidRDefault="000E7E7A">
      <w:pPr>
        <w:pStyle w:val="34"/>
        <w:tabs>
          <w:tab w:val="right" w:leader="dot" w:pos="8608"/>
        </w:tabs>
        <w:ind w:left="360"/>
        <w:rPr>
          <w:rFonts w:ascii="游明朝" w:eastAsia="游明朝" w:hAnsi="游明朝"/>
          <w:noProof/>
          <w:szCs w:val="22"/>
        </w:rPr>
      </w:pPr>
      <w:hyperlink w:anchor="_Toc28968947" w:history="1">
        <w:r w:rsidR="008C3E4B" w:rsidRPr="00210071">
          <w:rPr>
            <w:rStyle w:val="ac"/>
            <w:noProof/>
          </w:rPr>
          <w:t xml:space="preserve">5.2.3 </w:t>
        </w:r>
        <w:r w:rsidR="008C3E4B" w:rsidRPr="00210071">
          <w:rPr>
            <w:rStyle w:val="ac"/>
            <w:noProof/>
          </w:rPr>
          <w:t>アプリケーション</w:t>
        </w:r>
        <w:r w:rsidR="008C3E4B">
          <w:rPr>
            <w:noProof/>
            <w:webHidden/>
          </w:rPr>
          <w:tab/>
        </w:r>
        <w:r w:rsidR="008C3E4B">
          <w:rPr>
            <w:noProof/>
            <w:webHidden/>
          </w:rPr>
          <w:fldChar w:fldCharType="begin"/>
        </w:r>
        <w:r w:rsidR="008C3E4B">
          <w:rPr>
            <w:noProof/>
            <w:webHidden/>
          </w:rPr>
          <w:instrText xml:space="preserve"> PAGEREF _Toc28968947 \h </w:instrText>
        </w:r>
        <w:r w:rsidR="008C3E4B">
          <w:rPr>
            <w:noProof/>
            <w:webHidden/>
          </w:rPr>
        </w:r>
        <w:r w:rsidR="008C3E4B">
          <w:rPr>
            <w:noProof/>
            <w:webHidden/>
          </w:rPr>
          <w:fldChar w:fldCharType="separate"/>
        </w:r>
        <w:r w:rsidR="008C3E4B">
          <w:rPr>
            <w:noProof/>
            <w:webHidden/>
          </w:rPr>
          <w:t>22</w:t>
        </w:r>
        <w:r w:rsidR="008C3E4B">
          <w:rPr>
            <w:noProof/>
            <w:webHidden/>
          </w:rPr>
          <w:fldChar w:fldCharType="end"/>
        </w:r>
      </w:hyperlink>
    </w:p>
    <w:p w14:paraId="55461D70" w14:textId="77777777" w:rsidR="008C3E4B" w:rsidRPr="0093635D" w:rsidRDefault="000E7E7A">
      <w:pPr>
        <w:pStyle w:val="34"/>
        <w:tabs>
          <w:tab w:val="right" w:leader="dot" w:pos="8608"/>
        </w:tabs>
        <w:ind w:left="360"/>
        <w:rPr>
          <w:rFonts w:ascii="游明朝" w:eastAsia="游明朝" w:hAnsi="游明朝"/>
          <w:noProof/>
          <w:szCs w:val="22"/>
        </w:rPr>
      </w:pPr>
      <w:hyperlink w:anchor="_Toc28968948" w:history="1">
        <w:r w:rsidR="008C3E4B" w:rsidRPr="00210071">
          <w:rPr>
            <w:rStyle w:val="ac"/>
            <w:noProof/>
          </w:rPr>
          <w:t xml:space="preserve">5.2.4 </w:t>
        </w:r>
        <w:r w:rsidR="008C3E4B" w:rsidRPr="00210071">
          <w:rPr>
            <w:rStyle w:val="ac"/>
            <w:noProof/>
          </w:rPr>
          <w:t>デジタルツイン</w:t>
        </w:r>
        <w:r w:rsidR="008C3E4B">
          <w:rPr>
            <w:noProof/>
            <w:webHidden/>
          </w:rPr>
          <w:tab/>
        </w:r>
        <w:r w:rsidR="008C3E4B">
          <w:rPr>
            <w:noProof/>
            <w:webHidden/>
          </w:rPr>
          <w:fldChar w:fldCharType="begin"/>
        </w:r>
        <w:r w:rsidR="008C3E4B">
          <w:rPr>
            <w:noProof/>
            <w:webHidden/>
          </w:rPr>
          <w:instrText xml:space="preserve"> PAGEREF _Toc28968948 \h </w:instrText>
        </w:r>
        <w:r w:rsidR="008C3E4B">
          <w:rPr>
            <w:noProof/>
            <w:webHidden/>
          </w:rPr>
        </w:r>
        <w:r w:rsidR="008C3E4B">
          <w:rPr>
            <w:noProof/>
            <w:webHidden/>
          </w:rPr>
          <w:fldChar w:fldCharType="separate"/>
        </w:r>
        <w:r w:rsidR="008C3E4B">
          <w:rPr>
            <w:noProof/>
            <w:webHidden/>
          </w:rPr>
          <w:t>23</w:t>
        </w:r>
        <w:r w:rsidR="008C3E4B">
          <w:rPr>
            <w:noProof/>
            <w:webHidden/>
          </w:rPr>
          <w:fldChar w:fldCharType="end"/>
        </w:r>
      </w:hyperlink>
    </w:p>
    <w:p w14:paraId="7DE442C0" w14:textId="77777777" w:rsidR="008C3E4B" w:rsidRPr="0093635D" w:rsidRDefault="000E7E7A">
      <w:pPr>
        <w:pStyle w:val="34"/>
        <w:tabs>
          <w:tab w:val="right" w:leader="dot" w:pos="8608"/>
        </w:tabs>
        <w:ind w:left="360"/>
        <w:rPr>
          <w:rFonts w:ascii="游明朝" w:eastAsia="游明朝" w:hAnsi="游明朝"/>
          <w:noProof/>
          <w:szCs w:val="22"/>
        </w:rPr>
      </w:pPr>
      <w:hyperlink w:anchor="_Toc28968949" w:history="1">
        <w:r w:rsidR="008C3E4B" w:rsidRPr="00210071">
          <w:rPr>
            <w:rStyle w:val="ac"/>
            <w:noProof/>
          </w:rPr>
          <w:t xml:space="preserve">5.2.5 </w:t>
        </w:r>
        <w:r w:rsidR="008C3E4B" w:rsidRPr="00210071">
          <w:rPr>
            <w:rStyle w:val="ac"/>
            <w:noProof/>
          </w:rPr>
          <w:t>発見</w:t>
        </w:r>
        <w:r w:rsidR="008C3E4B">
          <w:rPr>
            <w:noProof/>
            <w:webHidden/>
          </w:rPr>
          <w:tab/>
        </w:r>
        <w:r w:rsidR="008C3E4B">
          <w:rPr>
            <w:noProof/>
            <w:webHidden/>
          </w:rPr>
          <w:fldChar w:fldCharType="begin"/>
        </w:r>
        <w:r w:rsidR="008C3E4B">
          <w:rPr>
            <w:noProof/>
            <w:webHidden/>
          </w:rPr>
          <w:instrText xml:space="preserve"> PAGEREF _Toc28968949 \h </w:instrText>
        </w:r>
        <w:r w:rsidR="008C3E4B">
          <w:rPr>
            <w:noProof/>
            <w:webHidden/>
          </w:rPr>
        </w:r>
        <w:r w:rsidR="008C3E4B">
          <w:rPr>
            <w:noProof/>
            <w:webHidden/>
          </w:rPr>
          <w:fldChar w:fldCharType="separate"/>
        </w:r>
        <w:r w:rsidR="008C3E4B">
          <w:rPr>
            <w:noProof/>
            <w:webHidden/>
          </w:rPr>
          <w:t>23</w:t>
        </w:r>
        <w:r w:rsidR="008C3E4B">
          <w:rPr>
            <w:noProof/>
            <w:webHidden/>
          </w:rPr>
          <w:fldChar w:fldCharType="end"/>
        </w:r>
      </w:hyperlink>
    </w:p>
    <w:p w14:paraId="38E1C3A0" w14:textId="77777777" w:rsidR="008C3E4B" w:rsidRPr="0093635D" w:rsidRDefault="000E7E7A">
      <w:pPr>
        <w:pStyle w:val="34"/>
        <w:tabs>
          <w:tab w:val="right" w:leader="dot" w:pos="8608"/>
        </w:tabs>
        <w:ind w:left="360"/>
        <w:rPr>
          <w:rFonts w:ascii="游明朝" w:eastAsia="游明朝" w:hAnsi="游明朝"/>
          <w:noProof/>
          <w:szCs w:val="22"/>
        </w:rPr>
      </w:pPr>
      <w:hyperlink w:anchor="_Toc28968950" w:history="1">
        <w:r w:rsidR="008C3E4B" w:rsidRPr="00210071">
          <w:rPr>
            <w:rStyle w:val="ac"/>
            <w:noProof/>
          </w:rPr>
          <w:t xml:space="preserve">5.2.6 </w:t>
        </w:r>
        <w:r w:rsidR="008C3E4B" w:rsidRPr="00210071">
          <w:rPr>
            <w:rStyle w:val="ac"/>
            <w:noProof/>
          </w:rPr>
          <w:t>セキュリティ</w:t>
        </w:r>
        <w:r w:rsidR="008C3E4B">
          <w:rPr>
            <w:noProof/>
            <w:webHidden/>
          </w:rPr>
          <w:tab/>
        </w:r>
        <w:r w:rsidR="008C3E4B">
          <w:rPr>
            <w:noProof/>
            <w:webHidden/>
          </w:rPr>
          <w:fldChar w:fldCharType="begin"/>
        </w:r>
        <w:r w:rsidR="008C3E4B">
          <w:rPr>
            <w:noProof/>
            <w:webHidden/>
          </w:rPr>
          <w:instrText xml:space="preserve"> PAGEREF _Toc28968950 \h </w:instrText>
        </w:r>
        <w:r w:rsidR="008C3E4B">
          <w:rPr>
            <w:noProof/>
            <w:webHidden/>
          </w:rPr>
        </w:r>
        <w:r w:rsidR="008C3E4B">
          <w:rPr>
            <w:noProof/>
            <w:webHidden/>
          </w:rPr>
          <w:fldChar w:fldCharType="separate"/>
        </w:r>
        <w:r w:rsidR="008C3E4B">
          <w:rPr>
            <w:noProof/>
            <w:webHidden/>
          </w:rPr>
          <w:t>23</w:t>
        </w:r>
        <w:r w:rsidR="008C3E4B">
          <w:rPr>
            <w:noProof/>
            <w:webHidden/>
          </w:rPr>
          <w:fldChar w:fldCharType="end"/>
        </w:r>
      </w:hyperlink>
    </w:p>
    <w:p w14:paraId="481A9EFA" w14:textId="77777777" w:rsidR="008C3E4B" w:rsidRPr="0093635D" w:rsidRDefault="000E7E7A">
      <w:pPr>
        <w:pStyle w:val="34"/>
        <w:tabs>
          <w:tab w:val="right" w:leader="dot" w:pos="8608"/>
        </w:tabs>
        <w:ind w:left="360"/>
        <w:rPr>
          <w:rFonts w:ascii="游明朝" w:eastAsia="游明朝" w:hAnsi="游明朝"/>
          <w:noProof/>
          <w:szCs w:val="22"/>
        </w:rPr>
      </w:pPr>
      <w:hyperlink w:anchor="_Toc28968951" w:history="1">
        <w:r w:rsidR="008C3E4B" w:rsidRPr="00210071">
          <w:rPr>
            <w:rStyle w:val="ac"/>
            <w:noProof/>
          </w:rPr>
          <w:t xml:space="preserve">5.2.7 </w:t>
        </w:r>
        <w:r w:rsidR="008C3E4B" w:rsidRPr="00210071">
          <w:rPr>
            <w:rStyle w:val="ac"/>
            <w:noProof/>
          </w:rPr>
          <w:t>アクセシビリティ</w:t>
        </w:r>
        <w:r w:rsidR="008C3E4B">
          <w:rPr>
            <w:noProof/>
            <w:webHidden/>
          </w:rPr>
          <w:tab/>
        </w:r>
        <w:r w:rsidR="008C3E4B">
          <w:rPr>
            <w:noProof/>
            <w:webHidden/>
          </w:rPr>
          <w:fldChar w:fldCharType="begin"/>
        </w:r>
        <w:r w:rsidR="008C3E4B">
          <w:rPr>
            <w:noProof/>
            <w:webHidden/>
          </w:rPr>
          <w:instrText xml:space="preserve"> PAGEREF _Toc28968951 \h </w:instrText>
        </w:r>
        <w:r w:rsidR="008C3E4B">
          <w:rPr>
            <w:noProof/>
            <w:webHidden/>
          </w:rPr>
        </w:r>
        <w:r w:rsidR="008C3E4B">
          <w:rPr>
            <w:noProof/>
            <w:webHidden/>
          </w:rPr>
          <w:fldChar w:fldCharType="separate"/>
        </w:r>
        <w:r w:rsidR="008C3E4B">
          <w:rPr>
            <w:noProof/>
            <w:webHidden/>
          </w:rPr>
          <w:t>23</w:t>
        </w:r>
        <w:r w:rsidR="008C3E4B">
          <w:rPr>
            <w:noProof/>
            <w:webHidden/>
          </w:rPr>
          <w:fldChar w:fldCharType="end"/>
        </w:r>
      </w:hyperlink>
    </w:p>
    <w:p w14:paraId="4051AC18" w14:textId="77777777" w:rsidR="008C3E4B" w:rsidRPr="0093635D" w:rsidRDefault="000E7E7A">
      <w:pPr>
        <w:pStyle w:val="12"/>
        <w:tabs>
          <w:tab w:val="right" w:leader="dot" w:pos="8608"/>
        </w:tabs>
        <w:rPr>
          <w:rFonts w:ascii="游明朝" w:eastAsia="游明朝" w:hAnsi="游明朝"/>
          <w:noProof/>
          <w:kern w:val="2"/>
          <w:sz w:val="21"/>
          <w:szCs w:val="22"/>
        </w:rPr>
      </w:pPr>
      <w:hyperlink w:anchor="_Toc28968952" w:history="1">
        <w:r w:rsidR="008C3E4B" w:rsidRPr="00210071">
          <w:rPr>
            <w:rStyle w:val="ac"/>
            <w:noProof/>
          </w:rPr>
          <w:t xml:space="preserve">６　</w:t>
        </w:r>
        <w:r w:rsidR="008C3E4B" w:rsidRPr="00210071">
          <w:rPr>
            <w:rStyle w:val="ac"/>
            <w:noProof/>
          </w:rPr>
          <w:t>WoT</w:t>
        </w:r>
        <w:r w:rsidR="008C3E4B" w:rsidRPr="00210071">
          <w:rPr>
            <w:rStyle w:val="ac"/>
            <w:noProof/>
          </w:rPr>
          <w:t>アーキテクチャ</w:t>
        </w:r>
        <w:r w:rsidR="008C3E4B">
          <w:rPr>
            <w:noProof/>
            <w:webHidden/>
          </w:rPr>
          <w:tab/>
        </w:r>
        <w:r w:rsidR="008C3E4B">
          <w:rPr>
            <w:noProof/>
            <w:webHidden/>
          </w:rPr>
          <w:fldChar w:fldCharType="begin"/>
        </w:r>
        <w:r w:rsidR="008C3E4B">
          <w:rPr>
            <w:noProof/>
            <w:webHidden/>
          </w:rPr>
          <w:instrText xml:space="preserve"> PAGEREF _Toc28968952 \h </w:instrText>
        </w:r>
        <w:r w:rsidR="008C3E4B">
          <w:rPr>
            <w:noProof/>
            <w:webHidden/>
          </w:rPr>
        </w:r>
        <w:r w:rsidR="008C3E4B">
          <w:rPr>
            <w:noProof/>
            <w:webHidden/>
          </w:rPr>
          <w:fldChar w:fldCharType="separate"/>
        </w:r>
        <w:r w:rsidR="008C3E4B">
          <w:rPr>
            <w:noProof/>
            <w:webHidden/>
          </w:rPr>
          <w:t>24</w:t>
        </w:r>
        <w:r w:rsidR="008C3E4B">
          <w:rPr>
            <w:noProof/>
            <w:webHidden/>
          </w:rPr>
          <w:fldChar w:fldCharType="end"/>
        </w:r>
      </w:hyperlink>
    </w:p>
    <w:p w14:paraId="1843F54E" w14:textId="77777777" w:rsidR="008C3E4B" w:rsidRPr="0093635D" w:rsidRDefault="000E7E7A">
      <w:pPr>
        <w:pStyle w:val="22"/>
        <w:tabs>
          <w:tab w:val="right" w:leader="dot" w:pos="8608"/>
        </w:tabs>
        <w:ind w:left="180"/>
        <w:rPr>
          <w:rFonts w:ascii="游明朝" w:eastAsia="游明朝" w:hAnsi="游明朝"/>
          <w:noProof/>
          <w:kern w:val="2"/>
          <w:sz w:val="21"/>
          <w:szCs w:val="22"/>
        </w:rPr>
      </w:pPr>
      <w:hyperlink w:anchor="_Toc28968953" w:history="1">
        <w:r w:rsidR="008C3E4B" w:rsidRPr="00210071">
          <w:rPr>
            <w:rStyle w:val="ac"/>
            <w:noProof/>
          </w:rPr>
          <w:t xml:space="preserve">6.1 </w:t>
        </w:r>
        <w:r w:rsidR="008C3E4B" w:rsidRPr="00210071">
          <w:rPr>
            <w:rStyle w:val="ac"/>
            <w:noProof/>
          </w:rPr>
          <w:t>概要</w:t>
        </w:r>
        <w:r w:rsidR="008C3E4B">
          <w:rPr>
            <w:noProof/>
            <w:webHidden/>
          </w:rPr>
          <w:tab/>
        </w:r>
        <w:r w:rsidR="008C3E4B">
          <w:rPr>
            <w:noProof/>
            <w:webHidden/>
          </w:rPr>
          <w:fldChar w:fldCharType="begin"/>
        </w:r>
        <w:r w:rsidR="008C3E4B">
          <w:rPr>
            <w:noProof/>
            <w:webHidden/>
          </w:rPr>
          <w:instrText xml:space="preserve"> PAGEREF _Toc28968953 \h </w:instrText>
        </w:r>
        <w:r w:rsidR="008C3E4B">
          <w:rPr>
            <w:noProof/>
            <w:webHidden/>
          </w:rPr>
        </w:r>
        <w:r w:rsidR="008C3E4B">
          <w:rPr>
            <w:noProof/>
            <w:webHidden/>
          </w:rPr>
          <w:fldChar w:fldCharType="separate"/>
        </w:r>
        <w:r w:rsidR="008C3E4B">
          <w:rPr>
            <w:noProof/>
            <w:webHidden/>
          </w:rPr>
          <w:t>24</w:t>
        </w:r>
        <w:r w:rsidR="008C3E4B">
          <w:rPr>
            <w:noProof/>
            <w:webHidden/>
          </w:rPr>
          <w:fldChar w:fldCharType="end"/>
        </w:r>
      </w:hyperlink>
    </w:p>
    <w:p w14:paraId="022669FC" w14:textId="77777777" w:rsidR="008C3E4B" w:rsidRPr="0093635D" w:rsidRDefault="000E7E7A">
      <w:pPr>
        <w:pStyle w:val="22"/>
        <w:tabs>
          <w:tab w:val="right" w:leader="dot" w:pos="8608"/>
        </w:tabs>
        <w:ind w:left="180"/>
        <w:rPr>
          <w:rFonts w:ascii="游明朝" w:eastAsia="游明朝" w:hAnsi="游明朝"/>
          <w:noProof/>
          <w:kern w:val="2"/>
          <w:sz w:val="21"/>
          <w:szCs w:val="22"/>
        </w:rPr>
      </w:pPr>
      <w:hyperlink w:anchor="_Toc28968954" w:history="1">
        <w:r w:rsidR="008C3E4B" w:rsidRPr="00210071">
          <w:rPr>
            <w:rStyle w:val="ac"/>
            <w:noProof/>
          </w:rPr>
          <w:t xml:space="preserve">6.2 </w:t>
        </w:r>
        <w:r w:rsidR="008C3E4B" w:rsidRPr="00210071">
          <w:rPr>
            <w:rStyle w:val="ac"/>
            <w:noProof/>
          </w:rPr>
          <w:t>アフォーダンス</w:t>
        </w:r>
        <w:r w:rsidR="008C3E4B">
          <w:rPr>
            <w:noProof/>
            <w:webHidden/>
          </w:rPr>
          <w:tab/>
        </w:r>
        <w:r w:rsidR="008C3E4B">
          <w:rPr>
            <w:noProof/>
            <w:webHidden/>
          </w:rPr>
          <w:fldChar w:fldCharType="begin"/>
        </w:r>
        <w:r w:rsidR="008C3E4B">
          <w:rPr>
            <w:noProof/>
            <w:webHidden/>
          </w:rPr>
          <w:instrText xml:space="preserve"> PAGEREF _Toc28968954 \h </w:instrText>
        </w:r>
        <w:r w:rsidR="008C3E4B">
          <w:rPr>
            <w:noProof/>
            <w:webHidden/>
          </w:rPr>
        </w:r>
        <w:r w:rsidR="008C3E4B">
          <w:rPr>
            <w:noProof/>
            <w:webHidden/>
          </w:rPr>
          <w:fldChar w:fldCharType="separate"/>
        </w:r>
        <w:r w:rsidR="008C3E4B">
          <w:rPr>
            <w:noProof/>
            <w:webHidden/>
          </w:rPr>
          <w:t>26</w:t>
        </w:r>
        <w:r w:rsidR="008C3E4B">
          <w:rPr>
            <w:noProof/>
            <w:webHidden/>
          </w:rPr>
          <w:fldChar w:fldCharType="end"/>
        </w:r>
      </w:hyperlink>
    </w:p>
    <w:p w14:paraId="16BCA850" w14:textId="77777777" w:rsidR="008C3E4B" w:rsidRPr="0093635D" w:rsidRDefault="000E7E7A">
      <w:pPr>
        <w:pStyle w:val="22"/>
        <w:tabs>
          <w:tab w:val="right" w:leader="dot" w:pos="8608"/>
        </w:tabs>
        <w:ind w:left="180"/>
        <w:rPr>
          <w:rFonts w:ascii="游明朝" w:eastAsia="游明朝" w:hAnsi="游明朝"/>
          <w:noProof/>
          <w:kern w:val="2"/>
          <w:sz w:val="21"/>
          <w:szCs w:val="22"/>
        </w:rPr>
      </w:pPr>
      <w:hyperlink w:anchor="_Toc28968955" w:history="1">
        <w:r w:rsidR="008C3E4B" w:rsidRPr="00210071">
          <w:rPr>
            <w:rStyle w:val="ac"/>
            <w:noProof/>
          </w:rPr>
          <w:t>6.2 Web Thing</w:t>
        </w:r>
        <w:r w:rsidR="008C3E4B">
          <w:rPr>
            <w:noProof/>
            <w:webHidden/>
          </w:rPr>
          <w:tab/>
        </w:r>
        <w:r w:rsidR="008C3E4B">
          <w:rPr>
            <w:noProof/>
            <w:webHidden/>
          </w:rPr>
          <w:fldChar w:fldCharType="begin"/>
        </w:r>
        <w:r w:rsidR="008C3E4B">
          <w:rPr>
            <w:noProof/>
            <w:webHidden/>
          </w:rPr>
          <w:instrText xml:space="preserve"> PAGEREF _Toc28968955 \h </w:instrText>
        </w:r>
        <w:r w:rsidR="008C3E4B">
          <w:rPr>
            <w:noProof/>
            <w:webHidden/>
          </w:rPr>
        </w:r>
        <w:r w:rsidR="008C3E4B">
          <w:rPr>
            <w:noProof/>
            <w:webHidden/>
          </w:rPr>
          <w:fldChar w:fldCharType="separate"/>
        </w:r>
        <w:r w:rsidR="008C3E4B">
          <w:rPr>
            <w:noProof/>
            <w:webHidden/>
          </w:rPr>
          <w:t>26</w:t>
        </w:r>
        <w:r w:rsidR="008C3E4B">
          <w:rPr>
            <w:noProof/>
            <w:webHidden/>
          </w:rPr>
          <w:fldChar w:fldCharType="end"/>
        </w:r>
      </w:hyperlink>
    </w:p>
    <w:p w14:paraId="5E91CEA5" w14:textId="77777777" w:rsidR="008C3E4B" w:rsidRPr="0093635D" w:rsidRDefault="000E7E7A">
      <w:pPr>
        <w:pStyle w:val="22"/>
        <w:tabs>
          <w:tab w:val="right" w:leader="dot" w:pos="8608"/>
        </w:tabs>
        <w:ind w:left="180"/>
        <w:rPr>
          <w:rFonts w:ascii="游明朝" w:eastAsia="游明朝" w:hAnsi="游明朝"/>
          <w:noProof/>
          <w:kern w:val="2"/>
          <w:sz w:val="21"/>
          <w:szCs w:val="22"/>
        </w:rPr>
      </w:pPr>
      <w:hyperlink w:anchor="_Toc28968956" w:history="1">
        <w:r w:rsidR="008C3E4B" w:rsidRPr="00210071">
          <w:rPr>
            <w:rStyle w:val="ac"/>
            <w:noProof/>
          </w:rPr>
          <w:t xml:space="preserve">6.4 </w:t>
        </w:r>
        <w:r w:rsidR="008C3E4B" w:rsidRPr="00210071">
          <w:rPr>
            <w:rStyle w:val="ac"/>
            <w:noProof/>
          </w:rPr>
          <w:t>対話モデル</w:t>
        </w:r>
        <w:r w:rsidR="008C3E4B">
          <w:rPr>
            <w:noProof/>
            <w:webHidden/>
          </w:rPr>
          <w:tab/>
        </w:r>
        <w:r w:rsidR="008C3E4B">
          <w:rPr>
            <w:noProof/>
            <w:webHidden/>
          </w:rPr>
          <w:fldChar w:fldCharType="begin"/>
        </w:r>
        <w:r w:rsidR="008C3E4B">
          <w:rPr>
            <w:noProof/>
            <w:webHidden/>
          </w:rPr>
          <w:instrText xml:space="preserve"> PAGEREF _Toc28968956 \h </w:instrText>
        </w:r>
        <w:r w:rsidR="008C3E4B">
          <w:rPr>
            <w:noProof/>
            <w:webHidden/>
          </w:rPr>
        </w:r>
        <w:r w:rsidR="008C3E4B">
          <w:rPr>
            <w:noProof/>
            <w:webHidden/>
          </w:rPr>
          <w:fldChar w:fldCharType="separate"/>
        </w:r>
        <w:r w:rsidR="008C3E4B">
          <w:rPr>
            <w:noProof/>
            <w:webHidden/>
          </w:rPr>
          <w:t>27</w:t>
        </w:r>
        <w:r w:rsidR="008C3E4B">
          <w:rPr>
            <w:noProof/>
            <w:webHidden/>
          </w:rPr>
          <w:fldChar w:fldCharType="end"/>
        </w:r>
      </w:hyperlink>
    </w:p>
    <w:p w14:paraId="1AB168A9" w14:textId="77777777" w:rsidR="008C3E4B" w:rsidRPr="0093635D" w:rsidRDefault="000E7E7A">
      <w:pPr>
        <w:pStyle w:val="34"/>
        <w:tabs>
          <w:tab w:val="right" w:leader="dot" w:pos="8608"/>
        </w:tabs>
        <w:ind w:left="360"/>
        <w:rPr>
          <w:rFonts w:ascii="游明朝" w:eastAsia="游明朝" w:hAnsi="游明朝"/>
          <w:noProof/>
          <w:szCs w:val="22"/>
        </w:rPr>
      </w:pPr>
      <w:hyperlink w:anchor="_Toc28968957" w:history="1">
        <w:r w:rsidR="008C3E4B" w:rsidRPr="00210071">
          <w:rPr>
            <w:rStyle w:val="ac"/>
            <w:noProof/>
          </w:rPr>
          <w:t xml:space="preserve">6.4.1 </w:t>
        </w:r>
        <w:r w:rsidR="008C3E4B" w:rsidRPr="00210071">
          <w:rPr>
            <w:rStyle w:val="ac"/>
            <w:noProof/>
          </w:rPr>
          <w:t>プロパティ</w:t>
        </w:r>
        <w:r w:rsidR="008C3E4B">
          <w:rPr>
            <w:noProof/>
            <w:webHidden/>
          </w:rPr>
          <w:tab/>
        </w:r>
        <w:r w:rsidR="008C3E4B">
          <w:rPr>
            <w:noProof/>
            <w:webHidden/>
          </w:rPr>
          <w:fldChar w:fldCharType="begin"/>
        </w:r>
        <w:r w:rsidR="008C3E4B">
          <w:rPr>
            <w:noProof/>
            <w:webHidden/>
          </w:rPr>
          <w:instrText xml:space="preserve"> PAGEREF _Toc28968957 \h </w:instrText>
        </w:r>
        <w:r w:rsidR="008C3E4B">
          <w:rPr>
            <w:noProof/>
            <w:webHidden/>
          </w:rPr>
        </w:r>
        <w:r w:rsidR="008C3E4B">
          <w:rPr>
            <w:noProof/>
            <w:webHidden/>
          </w:rPr>
          <w:fldChar w:fldCharType="separate"/>
        </w:r>
        <w:r w:rsidR="008C3E4B">
          <w:rPr>
            <w:noProof/>
            <w:webHidden/>
          </w:rPr>
          <w:t>27</w:t>
        </w:r>
        <w:r w:rsidR="008C3E4B">
          <w:rPr>
            <w:noProof/>
            <w:webHidden/>
          </w:rPr>
          <w:fldChar w:fldCharType="end"/>
        </w:r>
      </w:hyperlink>
    </w:p>
    <w:p w14:paraId="2308D145" w14:textId="77777777" w:rsidR="008C3E4B" w:rsidRPr="0093635D" w:rsidRDefault="000E7E7A">
      <w:pPr>
        <w:pStyle w:val="34"/>
        <w:tabs>
          <w:tab w:val="right" w:leader="dot" w:pos="8608"/>
        </w:tabs>
        <w:ind w:left="360"/>
        <w:rPr>
          <w:rFonts w:ascii="游明朝" w:eastAsia="游明朝" w:hAnsi="游明朝"/>
          <w:noProof/>
          <w:szCs w:val="22"/>
        </w:rPr>
      </w:pPr>
      <w:hyperlink w:anchor="_Toc28968958" w:history="1">
        <w:r w:rsidR="008C3E4B" w:rsidRPr="00210071">
          <w:rPr>
            <w:rStyle w:val="ac"/>
            <w:noProof/>
          </w:rPr>
          <w:t xml:space="preserve">6.4.2 </w:t>
        </w:r>
        <w:r w:rsidR="008C3E4B" w:rsidRPr="00210071">
          <w:rPr>
            <w:rStyle w:val="ac"/>
            <w:noProof/>
          </w:rPr>
          <w:t>アクション</w:t>
        </w:r>
        <w:r w:rsidR="008C3E4B">
          <w:rPr>
            <w:noProof/>
            <w:webHidden/>
          </w:rPr>
          <w:tab/>
        </w:r>
        <w:r w:rsidR="008C3E4B">
          <w:rPr>
            <w:noProof/>
            <w:webHidden/>
          </w:rPr>
          <w:fldChar w:fldCharType="begin"/>
        </w:r>
        <w:r w:rsidR="008C3E4B">
          <w:rPr>
            <w:noProof/>
            <w:webHidden/>
          </w:rPr>
          <w:instrText xml:space="preserve"> PAGEREF _Toc28968958 \h </w:instrText>
        </w:r>
        <w:r w:rsidR="008C3E4B">
          <w:rPr>
            <w:noProof/>
            <w:webHidden/>
          </w:rPr>
        </w:r>
        <w:r w:rsidR="008C3E4B">
          <w:rPr>
            <w:noProof/>
            <w:webHidden/>
          </w:rPr>
          <w:fldChar w:fldCharType="separate"/>
        </w:r>
        <w:r w:rsidR="008C3E4B">
          <w:rPr>
            <w:noProof/>
            <w:webHidden/>
          </w:rPr>
          <w:t>27</w:t>
        </w:r>
        <w:r w:rsidR="008C3E4B">
          <w:rPr>
            <w:noProof/>
            <w:webHidden/>
          </w:rPr>
          <w:fldChar w:fldCharType="end"/>
        </w:r>
      </w:hyperlink>
    </w:p>
    <w:p w14:paraId="24510E8C" w14:textId="77777777" w:rsidR="008C3E4B" w:rsidRPr="0093635D" w:rsidRDefault="000E7E7A">
      <w:pPr>
        <w:pStyle w:val="34"/>
        <w:tabs>
          <w:tab w:val="right" w:leader="dot" w:pos="8608"/>
        </w:tabs>
        <w:ind w:left="360"/>
        <w:rPr>
          <w:rFonts w:ascii="游明朝" w:eastAsia="游明朝" w:hAnsi="游明朝"/>
          <w:noProof/>
          <w:szCs w:val="22"/>
        </w:rPr>
      </w:pPr>
      <w:hyperlink w:anchor="_Toc28968959" w:history="1">
        <w:r w:rsidR="008C3E4B" w:rsidRPr="00210071">
          <w:rPr>
            <w:rStyle w:val="ac"/>
            <w:noProof/>
          </w:rPr>
          <w:t xml:space="preserve">6.4.3 </w:t>
        </w:r>
        <w:r w:rsidR="008C3E4B" w:rsidRPr="00210071">
          <w:rPr>
            <w:rStyle w:val="ac"/>
            <w:noProof/>
          </w:rPr>
          <w:t>イベント</w:t>
        </w:r>
        <w:r w:rsidR="008C3E4B">
          <w:rPr>
            <w:noProof/>
            <w:webHidden/>
          </w:rPr>
          <w:tab/>
        </w:r>
        <w:r w:rsidR="008C3E4B">
          <w:rPr>
            <w:noProof/>
            <w:webHidden/>
          </w:rPr>
          <w:fldChar w:fldCharType="begin"/>
        </w:r>
        <w:r w:rsidR="008C3E4B">
          <w:rPr>
            <w:noProof/>
            <w:webHidden/>
          </w:rPr>
          <w:instrText xml:space="preserve"> PAGEREF _Toc28968959 \h </w:instrText>
        </w:r>
        <w:r w:rsidR="008C3E4B">
          <w:rPr>
            <w:noProof/>
            <w:webHidden/>
          </w:rPr>
        </w:r>
        <w:r w:rsidR="008C3E4B">
          <w:rPr>
            <w:noProof/>
            <w:webHidden/>
          </w:rPr>
          <w:fldChar w:fldCharType="separate"/>
        </w:r>
        <w:r w:rsidR="008C3E4B">
          <w:rPr>
            <w:noProof/>
            <w:webHidden/>
          </w:rPr>
          <w:t>28</w:t>
        </w:r>
        <w:r w:rsidR="008C3E4B">
          <w:rPr>
            <w:noProof/>
            <w:webHidden/>
          </w:rPr>
          <w:fldChar w:fldCharType="end"/>
        </w:r>
      </w:hyperlink>
    </w:p>
    <w:p w14:paraId="54A7D977" w14:textId="77777777" w:rsidR="008C3E4B" w:rsidRPr="0093635D" w:rsidRDefault="000E7E7A">
      <w:pPr>
        <w:pStyle w:val="22"/>
        <w:tabs>
          <w:tab w:val="right" w:leader="dot" w:pos="8608"/>
        </w:tabs>
        <w:ind w:left="180"/>
        <w:rPr>
          <w:rFonts w:ascii="游明朝" w:eastAsia="游明朝" w:hAnsi="游明朝"/>
          <w:noProof/>
          <w:kern w:val="2"/>
          <w:sz w:val="21"/>
          <w:szCs w:val="22"/>
        </w:rPr>
      </w:pPr>
      <w:hyperlink w:anchor="_Toc28968960" w:history="1">
        <w:r w:rsidR="008C3E4B" w:rsidRPr="00210071">
          <w:rPr>
            <w:rStyle w:val="ac"/>
            <w:noProof/>
          </w:rPr>
          <w:t xml:space="preserve">6.5 </w:t>
        </w:r>
        <w:r w:rsidR="008C3E4B" w:rsidRPr="00210071">
          <w:rPr>
            <w:rStyle w:val="ac"/>
            <w:noProof/>
          </w:rPr>
          <w:t>ハイパーメディアコントロール</w:t>
        </w:r>
        <w:r w:rsidR="008C3E4B">
          <w:rPr>
            <w:noProof/>
            <w:webHidden/>
          </w:rPr>
          <w:tab/>
        </w:r>
        <w:r w:rsidR="008C3E4B">
          <w:rPr>
            <w:noProof/>
            <w:webHidden/>
          </w:rPr>
          <w:fldChar w:fldCharType="begin"/>
        </w:r>
        <w:r w:rsidR="008C3E4B">
          <w:rPr>
            <w:noProof/>
            <w:webHidden/>
          </w:rPr>
          <w:instrText xml:space="preserve"> PAGEREF _Toc28968960 \h </w:instrText>
        </w:r>
        <w:r w:rsidR="008C3E4B">
          <w:rPr>
            <w:noProof/>
            <w:webHidden/>
          </w:rPr>
        </w:r>
        <w:r w:rsidR="008C3E4B">
          <w:rPr>
            <w:noProof/>
            <w:webHidden/>
          </w:rPr>
          <w:fldChar w:fldCharType="separate"/>
        </w:r>
        <w:r w:rsidR="008C3E4B">
          <w:rPr>
            <w:noProof/>
            <w:webHidden/>
          </w:rPr>
          <w:t>28</w:t>
        </w:r>
        <w:r w:rsidR="008C3E4B">
          <w:rPr>
            <w:noProof/>
            <w:webHidden/>
          </w:rPr>
          <w:fldChar w:fldCharType="end"/>
        </w:r>
      </w:hyperlink>
    </w:p>
    <w:p w14:paraId="464E8472" w14:textId="77777777" w:rsidR="008C3E4B" w:rsidRPr="0093635D" w:rsidRDefault="000E7E7A">
      <w:pPr>
        <w:pStyle w:val="34"/>
        <w:tabs>
          <w:tab w:val="right" w:leader="dot" w:pos="8608"/>
        </w:tabs>
        <w:ind w:left="360"/>
        <w:rPr>
          <w:rFonts w:ascii="游明朝" w:eastAsia="游明朝" w:hAnsi="游明朝"/>
          <w:noProof/>
          <w:szCs w:val="22"/>
        </w:rPr>
      </w:pPr>
      <w:hyperlink w:anchor="_Toc28968961" w:history="1">
        <w:r w:rsidR="008C3E4B" w:rsidRPr="00210071">
          <w:rPr>
            <w:rStyle w:val="ac"/>
            <w:noProof/>
          </w:rPr>
          <w:t xml:space="preserve">6.5.1 </w:t>
        </w:r>
        <w:r w:rsidR="008C3E4B" w:rsidRPr="00210071">
          <w:rPr>
            <w:rStyle w:val="ac"/>
            <w:noProof/>
          </w:rPr>
          <w:t>リンク</w:t>
        </w:r>
        <w:r w:rsidR="008C3E4B">
          <w:rPr>
            <w:noProof/>
            <w:webHidden/>
          </w:rPr>
          <w:tab/>
        </w:r>
        <w:r w:rsidR="008C3E4B">
          <w:rPr>
            <w:noProof/>
            <w:webHidden/>
          </w:rPr>
          <w:fldChar w:fldCharType="begin"/>
        </w:r>
        <w:r w:rsidR="008C3E4B">
          <w:rPr>
            <w:noProof/>
            <w:webHidden/>
          </w:rPr>
          <w:instrText xml:space="preserve"> PAGEREF _Toc28968961 \h </w:instrText>
        </w:r>
        <w:r w:rsidR="008C3E4B">
          <w:rPr>
            <w:noProof/>
            <w:webHidden/>
          </w:rPr>
        </w:r>
        <w:r w:rsidR="008C3E4B">
          <w:rPr>
            <w:noProof/>
            <w:webHidden/>
          </w:rPr>
          <w:fldChar w:fldCharType="separate"/>
        </w:r>
        <w:r w:rsidR="008C3E4B">
          <w:rPr>
            <w:noProof/>
            <w:webHidden/>
          </w:rPr>
          <w:t>28</w:t>
        </w:r>
        <w:r w:rsidR="008C3E4B">
          <w:rPr>
            <w:noProof/>
            <w:webHidden/>
          </w:rPr>
          <w:fldChar w:fldCharType="end"/>
        </w:r>
      </w:hyperlink>
    </w:p>
    <w:p w14:paraId="4D3BD790" w14:textId="77777777" w:rsidR="008C3E4B" w:rsidRPr="0093635D" w:rsidRDefault="000E7E7A">
      <w:pPr>
        <w:pStyle w:val="34"/>
        <w:tabs>
          <w:tab w:val="right" w:leader="dot" w:pos="8608"/>
        </w:tabs>
        <w:ind w:left="360"/>
        <w:rPr>
          <w:rFonts w:ascii="游明朝" w:eastAsia="游明朝" w:hAnsi="游明朝"/>
          <w:noProof/>
          <w:szCs w:val="22"/>
        </w:rPr>
      </w:pPr>
      <w:hyperlink w:anchor="_Toc28968962" w:history="1">
        <w:r w:rsidR="008C3E4B" w:rsidRPr="00210071">
          <w:rPr>
            <w:rStyle w:val="ac"/>
            <w:noProof/>
          </w:rPr>
          <w:t xml:space="preserve">6.5.2 </w:t>
        </w:r>
        <w:r w:rsidR="008C3E4B" w:rsidRPr="00210071">
          <w:rPr>
            <w:rStyle w:val="ac"/>
            <w:noProof/>
          </w:rPr>
          <w:t>フォーム</w:t>
        </w:r>
        <w:r w:rsidR="008C3E4B">
          <w:rPr>
            <w:noProof/>
            <w:webHidden/>
          </w:rPr>
          <w:tab/>
        </w:r>
        <w:r w:rsidR="008C3E4B">
          <w:rPr>
            <w:noProof/>
            <w:webHidden/>
          </w:rPr>
          <w:fldChar w:fldCharType="begin"/>
        </w:r>
        <w:r w:rsidR="008C3E4B">
          <w:rPr>
            <w:noProof/>
            <w:webHidden/>
          </w:rPr>
          <w:instrText xml:space="preserve"> PAGEREF _Toc28968962 \h </w:instrText>
        </w:r>
        <w:r w:rsidR="008C3E4B">
          <w:rPr>
            <w:noProof/>
            <w:webHidden/>
          </w:rPr>
        </w:r>
        <w:r w:rsidR="008C3E4B">
          <w:rPr>
            <w:noProof/>
            <w:webHidden/>
          </w:rPr>
          <w:fldChar w:fldCharType="separate"/>
        </w:r>
        <w:r w:rsidR="008C3E4B">
          <w:rPr>
            <w:noProof/>
            <w:webHidden/>
          </w:rPr>
          <w:t>29</w:t>
        </w:r>
        <w:r w:rsidR="008C3E4B">
          <w:rPr>
            <w:noProof/>
            <w:webHidden/>
          </w:rPr>
          <w:fldChar w:fldCharType="end"/>
        </w:r>
      </w:hyperlink>
    </w:p>
    <w:p w14:paraId="0BC99A77" w14:textId="77777777" w:rsidR="008C3E4B" w:rsidRPr="0093635D" w:rsidRDefault="000E7E7A">
      <w:pPr>
        <w:pStyle w:val="22"/>
        <w:tabs>
          <w:tab w:val="right" w:leader="dot" w:pos="8608"/>
        </w:tabs>
        <w:ind w:left="180"/>
        <w:rPr>
          <w:rFonts w:ascii="游明朝" w:eastAsia="游明朝" w:hAnsi="游明朝"/>
          <w:noProof/>
          <w:kern w:val="2"/>
          <w:sz w:val="21"/>
          <w:szCs w:val="22"/>
        </w:rPr>
      </w:pPr>
      <w:hyperlink w:anchor="_Toc28968963" w:history="1">
        <w:r w:rsidR="008C3E4B" w:rsidRPr="00210071">
          <w:rPr>
            <w:rStyle w:val="ac"/>
            <w:noProof/>
          </w:rPr>
          <w:t xml:space="preserve">6.6 </w:t>
        </w:r>
        <w:r w:rsidR="008C3E4B" w:rsidRPr="00210071">
          <w:rPr>
            <w:rStyle w:val="ac"/>
            <w:noProof/>
          </w:rPr>
          <w:t>プロトコルバインディング</w:t>
        </w:r>
        <w:r w:rsidR="008C3E4B">
          <w:rPr>
            <w:noProof/>
            <w:webHidden/>
          </w:rPr>
          <w:tab/>
        </w:r>
        <w:r w:rsidR="008C3E4B">
          <w:rPr>
            <w:noProof/>
            <w:webHidden/>
          </w:rPr>
          <w:fldChar w:fldCharType="begin"/>
        </w:r>
        <w:r w:rsidR="008C3E4B">
          <w:rPr>
            <w:noProof/>
            <w:webHidden/>
          </w:rPr>
          <w:instrText xml:space="preserve"> PAGEREF _Toc28968963 \h </w:instrText>
        </w:r>
        <w:r w:rsidR="008C3E4B">
          <w:rPr>
            <w:noProof/>
            <w:webHidden/>
          </w:rPr>
        </w:r>
        <w:r w:rsidR="008C3E4B">
          <w:rPr>
            <w:noProof/>
            <w:webHidden/>
          </w:rPr>
          <w:fldChar w:fldCharType="separate"/>
        </w:r>
        <w:r w:rsidR="008C3E4B">
          <w:rPr>
            <w:noProof/>
            <w:webHidden/>
          </w:rPr>
          <w:t>30</w:t>
        </w:r>
        <w:r w:rsidR="008C3E4B">
          <w:rPr>
            <w:noProof/>
            <w:webHidden/>
          </w:rPr>
          <w:fldChar w:fldCharType="end"/>
        </w:r>
      </w:hyperlink>
    </w:p>
    <w:p w14:paraId="503770F7" w14:textId="77777777" w:rsidR="008C3E4B" w:rsidRPr="0093635D" w:rsidRDefault="000E7E7A">
      <w:pPr>
        <w:pStyle w:val="34"/>
        <w:tabs>
          <w:tab w:val="right" w:leader="dot" w:pos="8608"/>
        </w:tabs>
        <w:ind w:left="360"/>
        <w:rPr>
          <w:rFonts w:ascii="游明朝" w:eastAsia="游明朝" w:hAnsi="游明朝"/>
          <w:noProof/>
          <w:szCs w:val="22"/>
        </w:rPr>
      </w:pPr>
      <w:hyperlink w:anchor="_Toc28968964" w:history="1">
        <w:r w:rsidR="008C3E4B" w:rsidRPr="00210071">
          <w:rPr>
            <w:rStyle w:val="ac"/>
            <w:noProof/>
          </w:rPr>
          <w:t xml:space="preserve">6.6.1 </w:t>
        </w:r>
        <w:r w:rsidR="008C3E4B" w:rsidRPr="00210071">
          <w:rPr>
            <w:rStyle w:val="ac"/>
            <w:noProof/>
          </w:rPr>
          <w:t>ハイパーメディア主導（ドリブン）</w:t>
        </w:r>
        <w:r w:rsidR="008C3E4B">
          <w:rPr>
            <w:noProof/>
            <w:webHidden/>
          </w:rPr>
          <w:tab/>
        </w:r>
        <w:r w:rsidR="008C3E4B">
          <w:rPr>
            <w:noProof/>
            <w:webHidden/>
          </w:rPr>
          <w:fldChar w:fldCharType="begin"/>
        </w:r>
        <w:r w:rsidR="008C3E4B">
          <w:rPr>
            <w:noProof/>
            <w:webHidden/>
          </w:rPr>
          <w:instrText xml:space="preserve"> PAGEREF _Toc28968964 \h </w:instrText>
        </w:r>
        <w:r w:rsidR="008C3E4B">
          <w:rPr>
            <w:noProof/>
            <w:webHidden/>
          </w:rPr>
        </w:r>
        <w:r w:rsidR="008C3E4B">
          <w:rPr>
            <w:noProof/>
            <w:webHidden/>
          </w:rPr>
          <w:fldChar w:fldCharType="separate"/>
        </w:r>
        <w:r w:rsidR="008C3E4B">
          <w:rPr>
            <w:noProof/>
            <w:webHidden/>
          </w:rPr>
          <w:t>31</w:t>
        </w:r>
        <w:r w:rsidR="008C3E4B">
          <w:rPr>
            <w:noProof/>
            <w:webHidden/>
          </w:rPr>
          <w:fldChar w:fldCharType="end"/>
        </w:r>
      </w:hyperlink>
    </w:p>
    <w:p w14:paraId="79F5943C" w14:textId="77777777" w:rsidR="008C3E4B" w:rsidRPr="0093635D" w:rsidRDefault="000E7E7A">
      <w:pPr>
        <w:pStyle w:val="34"/>
        <w:tabs>
          <w:tab w:val="right" w:leader="dot" w:pos="8608"/>
        </w:tabs>
        <w:ind w:left="360"/>
        <w:rPr>
          <w:rFonts w:ascii="游明朝" w:eastAsia="游明朝" w:hAnsi="游明朝"/>
          <w:noProof/>
          <w:szCs w:val="22"/>
        </w:rPr>
      </w:pPr>
      <w:hyperlink w:anchor="_Toc28968965" w:history="1">
        <w:r w:rsidR="008C3E4B" w:rsidRPr="00210071">
          <w:rPr>
            <w:rStyle w:val="ac"/>
            <w:noProof/>
          </w:rPr>
          <w:t>6.6.2 URIs</w:t>
        </w:r>
        <w:r w:rsidR="008C3E4B">
          <w:rPr>
            <w:noProof/>
            <w:webHidden/>
          </w:rPr>
          <w:tab/>
        </w:r>
        <w:r w:rsidR="008C3E4B">
          <w:rPr>
            <w:noProof/>
            <w:webHidden/>
          </w:rPr>
          <w:fldChar w:fldCharType="begin"/>
        </w:r>
        <w:r w:rsidR="008C3E4B">
          <w:rPr>
            <w:noProof/>
            <w:webHidden/>
          </w:rPr>
          <w:instrText xml:space="preserve"> PAGEREF _Toc28968965 \h </w:instrText>
        </w:r>
        <w:r w:rsidR="008C3E4B">
          <w:rPr>
            <w:noProof/>
            <w:webHidden/>
          </w:rPr>
        </w:r>
        <w:r w:rsidR="008C3E4B">
          <w:rPr>
            <w:noProof/>
            <w:webHidden/>
          </w:rPr>
          <w:fldChar w:fldCharType="separate"/>
        </w:r>
        <w:r w:rsidR="008C3E4B">
          <w:rPr>
            <w:noProof/>
            <w:webHidden/>
          </w:rPr>
          <w:t>31</w:t>
        </w:r>
        <w:r w:rsidR="008C3E4B">
          <w:rPr>
            <w:noProof/>
            <w:webHidden/>
          </w:rPr>
          <w:fldChar w:fldCharType="end"/>
        </w:r>
      </w:hyperlink>
    </w:p>
    <w:p w14:paraId="5D44C033" w14:textId="77777777" w:rsidR="008C3E4B" w:rsidRPr="0093635D" w:rsidRDefault="000E7E7A">
      <w:pPr>
        <w:pStyle w:val="34"/>
        <w:tabs>
          <w:tab w:val="right" w:leader="dot" w:pos="8608"/>
        </w:tabs>
        <w:ind w:left="360"/>
        <w:rPr>
          <w:rFonts w:ascii="游明朝" w:eastAsia="游明朝" w:hAnsi="游明朝"/>
          <w:noProof/>
          <w:szCs w:val="22"/>
        </w:rPr>
      </w:pPr>
      <w:hyperlink w:anchor="_Toc28968966" w:history="1">
        <w:r w:rsidR="008C3E4B" w:rsidRPr="00210071">
          <w:rPr>
            <w:rStyle w:val="ac"/>
            <w:noProof/>
          </w:rPr>
          <w:t xml:space="preserve">6.6.3 </w:t>
        </w:r>
        <w:r w:rsidR="008C3E4B" w:rsidRPr="00210071">
          <w:rPr>
            <w:rStyle w:val="ac"/>
            <w:noProof/>
          </w:rPr>
          <w:t>メソッドの標準セット</w:t>
        </w:r>
        <w:r w:rsidR="008C3E4B">
          <w:rPr>
            <w:noProof/>
            <w:webHidden/>
          </w:rPr>
          <w:tab/>
        </w:r>
        <w:r w:rsidR="008C3E4B">
          <w:rPr>
            <w:noProof/>
            <w:webHidden/>
          </w:rPr>
          <w:fldChar w:fldCharType="begin"/>
        </w:r>
        <w:r w:rsidR="008C3E4B">
          <w:rPr>
            <w:noProof/>
            <w:webHidden/>
          </w:rPr>
          <w:instrText xml:space="preserve"> PAGEREF _Toc28968966 \h </w:instrText>
        </w:r>
        <w:r w:rsidR="008C3E4B">
          <w:rPr>
            <w:noProof/>
            <w:webHidden/>
          </w:rPr>
        </w:r>
        <w:r w:rsidR="008C3E4B">
          <w:rPr>
            <w:noProof/>
            <w:webHidden/>
          </w:rPr>
          <w:fldChar w:fldCharType="separate"/>
        </w:r>
        <w:r w:rsidR="008C3E4B">
          <w:rPr>
            <w:noProof/>
            <w:webHidden/>
          </w:rPr>
          <w:t>31</w:t>
        </w:r>
        <w:r w:rsidR="008C3E4B">
          <w:rPr>
            <w:noProof/>
            <w:webHidden/>
          </w:rPr>
          <w:fldChar w:fldCharType="end"/>
        </w:r>
      </w:hyperlink>
    </w:p>
    <w:p w14:paraId="318E4EDA" w14:textId="77777777" w:rsidR="008C3E4B" w:rsidRPr="0093635D" w:rsidRDefault="000E7E7A">
      <w:pPr>
        <w:pStyle w:val="34"/>
        <w:tabs>
          <w:tab w:val="right" w:leader="dot" w:pos="8608"/>
        </w:tabs>
        <w:ind w:left="360"/>
        <w:rPr>
          <w:rFonts w:ascii="游明朝" w:eastAsia="游明朝" w:hAnsi="游明朝"/>
          <w:noProof/>
          <w:szCs w:val="22"/>
        </w:rPr>
      </w:pPr>
      <w:hyperlink w:anchor="_Toc28968967" w:history="1">
        <w:r w:rsidR="008C3E4B" w:rsidRPr="00210071">
          <w:rPr>
            <w:rStyle w:val="ac"/>
            <w:noProof/>
          </w:rPr>
          <w:t xml:space="preserve">6.6.4 </w:t>
        </w:r>
        <w:r w:rsidR="008C3E4B" w:rsidRPr="00210071">
          <w:rPr>
            <w:rStyle w:val="ac"/>
            <w:noProof/>
          </w:rPr>
          <w:t>メディアタイプ</w:t>
        </w:r>
        <w:r w:rsidR="008C3E4B">
          <w:rPr>
            <w:noProof/>
            <w:webHidden/>
          </w:rPr>
          <w:tab/>
        </w:r>
        <w:r w:rsidR="008C3E4B">
          <w:rPr>
            <w:noProof/>
            <w:webHidden/>
          </w:rPr>
          <w:fldChar w:fldCharType="begin"/>
        </w:r>
        <w:r w:rsidR="008C3E4B">
          <w:rPr>
            <w:noProof/>
            <w:webHidden/>
          </w:rPr>
          <w:instrText xml:space="preserve"> PAGEREF _Toc28968967 \h </w:instrText>
        </w:r>
        <w:r w:rsidR="008C3E4B">
          <w:rPr>
            <w:noProof/>
            <w:webHidden/>
          </w:rPr>
        </w:r>
        <w:r w:rsidR="008C3E4B">
          <w:rPr>
            <w:noProof/>
            <w:webHidden/>
          </w:rPr>
          <w:fldChar w:fldCharType="separate"/>
        </w:r>
        <w:r w:rsidR="008C3E4B">
          <w:rPr>
            <w:noProof/>
            <w:webHidden/>
          </w:rPr>
          <w:t>31</w:t>
        </w:r>
        <w:r w:rsidR="008C3E4B">
          <w:rPr>
            <w:noProof/>
            <w:webHidden/>
          </w:rPr>
          <w:fldChar w:fldCharType="end"/>
        </w:r>
      </w:hyperlink>
    </w:p>
    <w:p w14:paraId="3B73D15F" w14:textId="77777777" w:rsidR="008C3E4B" w:rsidRPr="0093635D" w:rsidRDefault="000E7E7A">
      <w:pPr>
        <w:pStyle w:val="22"/>
        <w:tabs>
          <w:tab w:val="right" w:leader="dot" w:pos="8608"/>
        </w:tabs>
        <w:ind w:left="180"/>
        <w:rPr>
          <w:rFonts w:ascii="游明朝" w:eastAsia="游明朝" w:hAnsi="游明朝"/>
          <w:noProof/>
          <w:kern w:val="2"/>
          <w:sz w:val="21"/>
          <w:szCs w:val="22"/>
        </w:rPr>
      </w:pPr>
      <w:hyperlink w:anchor="_Toc28968968" w:history="1">
        <w:r w:rsidR="008C3E4B" w:rsidRPr="00210071">
          <w:rPr>
            <w:rStyle w:val="ac"/>
            <w:noProof/>
          </w:rPr>
          <w:t>6.7 WoT</w:t>
        </w:r>
        <w:r w:rsidR="008C3E4B" w:rsidRPr="00210071">
          <w:rPr>
            <w:rStyle w:val="ac"/>
            <w:noProof/>
          </w:rPr>
          <w:t>システムコンポーネントと相互接続性</w:t>
        </w:r>
        <w:r w:rsidR="008C3E4B">
          <w:rPr>
            <w:noProof/>
            <w:webHidden/>
          </w:rPr>
          <w:tab/>
        </w:r>
        <w:r w:rsidR="008C3E4B">
          <w:rPr>
            <w:noProof/>
            <w:webHidden/>
          </w:rPr>
          <w:fldChar w:fldCharType="begin"/>
        </w:r>
        <w:r w:rsidR="008C3E4B">
          <w:rPr>
            <w:noProof/>
            <w:webHidden/>
          </w:rPr>
          <w:instrText xml:space="preserve"> PAGEREF _Toc28968968 \h </w:instrText>
        </w:r>
        <w:r w:rsidR="008C3E4B">
          <w:rPr>
            <w:noProof/>
            <w:webHidden/>
          </w:rPr>
        </w:r>
        <w:r w:rsidR="008C3E4B">
          <w:rPr>
            <w:noProof/>
            <w:webHidden/>
          </w:rPr>
          <w:fldChar w:fldCharType="separate"/>
        </w:r>
        <w:r w:rsidR="008C3E4B">
          <w:rPr>
            <w:noProof/>
            <w:webHidden/>
          </w:rPr>
          <w:t>32</w:t>
        </w:r>
        <w:r w:rsidR="008C3E4B">
          <w:rPr>
            <w:noProof/>
            <w:webHidden/>
          </w:rPr>
          <w:fldChar w:fldCharType="end"/>
        </w:r>
      </w:hyperlink>
    </w:p>
    <w:p w14:paraId="6533EA9F" w14:textId="77777777" w:rsidR="008C3E4B" w:rsidRPr="0093635D" w:rsidRDefault="000E7E7A">
      <w:pPr>
        <w:pStyle w:val="34"/>
        <w:tabs>
          <w:tab w:val="right" w:leader="dot" w:pos="8608"/>
        </w:tabs>
        <w:ind w:left="360"/>
        <w:rPr>
          <w:rFonts w:ascii="游明朝" w:eastAsia="游明朝" w:hAnsi="游明朝"/>
          <w:noProof/>
          <w:szCs w:val="22"/>
        </w:rPr>
      </w:pPr>
      <w:hyperlink w:anchor="_Toc28968969" w:history="1">
        <w:r w:rsidR="008C3E4B" w:rsidRPr="00210071">
          <w:rPr>
            <w:rStyle w:val="ac"/>
            <w:noProof/>
          </w:rPr>
          <w:t xml:space="preserve">6.7.1 </w:t>
        </w:r>
        <w:r w:rsidR="008C3E4B" w:rsidRPr="00210071">
          <w:rPr>
            <w:rStyle w:val="ac"/>
            <w:noProof/>
          </w:rPr>
          <w:t>直接通信</w:t>
        </w:r>
        <w:r w:rsidR="008C3E4B">
          <w:rPr>
            <w:noProof/>
            <w:webHidden/>
          </w:rPr>
          <w:tab/>
        </w:r>
        <w:r w:rsidR="008C3E4B">
          <w:rPr>
            <w:noProof/>
            <w:webHidden/>
          </w:rPr>
          <w:fldChar w:fldCharType="begin"/>
        </w:r>
        <w:r w:rsidR="008C3E4B">
          <w:rPr>
            <w:noProof/>
            <w:webHidden/>
          </w:rPr>
          <w:instrText xml:space="preserve"> PAGEREF _Toc28968969 \h </w:instrText>
        </w:r>
        <w:r w:rsidR="008C3E4B">
          <w:rPr>
            <w:noProof/>
            <w:webHidden/>
          </w:rPr>
        </w:r>
        <w:r w:rsidR="008C3E4B">
          <w:rPr>
            <w:noProof/>
            <w:webHidden/>
          </w:rPr>
          <w:fldChar w:fldCharType="separate"/>
        </w:r>
        <w:r w:rsidR="008C3E4B">
          <w:rPr>
            <w:noProof/>
            <w:webHidden/>
          </w:rPr>
          <w:t>33</w:t>
        </w:r>
        <w:r w:rsidR="008C3E4B">
          <w:rPr>
            <w:noProof/>
            <w:webHidden/>
          </w:rPr>
          <w:fldChar w:fldCharType="end"/>
        </w:r>
      </w:hyperlink>
    </w:p>
    <w:p w14:paraId="13BCD00C" w14:textId="77777777" w:rsidR="008C3E4B" w:rsidRPr="0093635D" w:rsidRDefault="000E7E7A">
      <w:pPr>
        <w:pStyle w:val="34"/>
        <w:tabs>
          <w:tab w:val="right" w:leader="dot" w:pos="8608"/>
        </w:tabs>
        <w:ind w:left="360"/>
        <w:rPr>
          <w:rFonts w:ascii="游明朝" w:eastAsia="游明朝" w:hAnsi="游明朝"/>
          <w:noProof/>
          <w:szCs w:val="22"/>
        </w:rPr>
      </w:pPr>
      <w:hyperlink w:anchor="_Toc28968970" w:history="1">
        <w:r w:rsidR="008C3E4B" w:rsidRPr="00210071">
          <w:rPr>
            <w:rStyle w:val="ac"/>
            <w:noProof/>
          </w:rPr>
          <w:t xml:space="preserve">6.7.2 </w:t>
        </w:r>
        <w:r w:rsidR="008C3E4B" w:rsidRPr="00210071">
          <w:rPr>
            <w:rStyle w:val="ac"/>
            <w:noProof/>
          </w:rPr>
          <w:t>間接通信</w:t>
        </w:r>
        <w:r w:rsidR="008C3E4B">
          <w:rPr>
            <w:noProof/>
            <w:webHidden/>
          </w:rPr>
          <w:tab/>
        </w:r>
        <w:r w:rsidR="008C3E4B">
          <w:rPr>
            <w:noProof/>
            <w:webHidden/>
          </w:rPr>
          <w:fldChar w:fldCharType="begin"/>
        </w:r>
        <w:r w:rsidR="008C3E4B">
          <w:rPr>
            <w:noProof/>
            <w:webHidden/>
          </w:rPr>
          <w:instrText xml:space="preserve"> PAGEREF _Toc28968970 \h </w:instrText>
        </w:r>
        <w:r w:rsidR="008C3E4B">
          <w:rPr>
            <w:noProof/>
            <w:webHidden/>
          </w:rPr>
        </w:r>
        <w:r w:rsidR="008C3E4B">
          <w:rPr>
            <w:noProof/>
            <w:webHidden/>
          </w:rPr>
          <w:fldChar w:fldCharType="separate"/>
        </w:r>
        <w:r w:rsidR="008C3E4B">
          <w:rPr>
            <w:noProof/>
            <w:webHidden/>
          </w:rPr>
          <w:t>33</w:t>
        </w:r>
        <w:r w:rsidR="008C3E4B">
          <w:rPr>
            <w:noProof/>
            <w:webHidden/>
          </w:rPr>
          <w:fldChar w:fldCharType="end"/>
        </w:r>
      </w:hyperlink>
    </w:p>
    <w:p w14:paraId="4D86209E" w14:textId="77777777" w:rsidR="008C3E4B" w:rsidRPr="0093635D" w:rsidRDefault="000E7E7A">
      <w:pPr>
        <w:pStyle w:val="12"/>
        <w:tabs>
          <w:tab w:val="right" w:leader="dot" w:pos="8608"/>
        </w:tabs>
        <w:rPr>
          <w:rFonts w:ascii="游明朝" w:eastAsia="游明朝" w:hAnsi="游明朝"/>
          <w:noProof/>
          <w:kern w:val="2"/>
          <w:sz w:val="21"/>
          <w:szCs w:val="22"/>
        </w:rPr>
      </w:pPr>
      <w:hyperlink w:anchor="_Toc28968971" w:history="1">
        <w:r w:rsidR="008C3E4B" w:rsidRPr="00210071">
          <w:rPr>
            <w:rStyle w:val="ac"/>
            <w:noProof/>
          </w:rPr>
          <w:t xml:space="preserve">７　</w:t>
        </w:r>
        <w:r w:rsidR="008C3E4B" w:rsidRPr="00210071">
          <w:rPr>
            <w:rStyle w:val="ac"/>
            <w:noProof/>
          </w:rPr>
          <w:t>WoT</w:t>
        </w:r>
        <w:r w:rsidR="008C3E4B" w:rsidRPr="00210071">
          <w:rPr>
            <w:rStyle w:val="ac"/>
            <w:noProof/>
          </w:rPr>
          <w:t>ビルディングブロック</w:t>
        </w:r>
        <w:r w:rsidR="008C3E4B">
          <w:rPr>
            <w:noProof/>
            <w:webHidden/>
          </w:rPr>
          <w:tab/>
        </w:r>
        <w:r w:rsidR="008C3E4B">
          <w:rPr>
            <w:noProof/>
            <w:webHidden/>
          </w:rPr>
          <w:fldChar w:fldCharType="begin"/>
        </w:r>
        <w:r w:rsidR="008C3E4B">
          <w:rPr>
            <w:noProof/>
            <w:webHidden/>
          </w:rPr>
          <w:instrText xml:space="preserve"> PAGEREF _Toc28968971 \h </w:instrText>
        </w:r>
        <w:r w:rsidR="008C3E4B">
          <w:rPr>
            <w:noProof/>
            <w:webHidden/>
          </w:rPr>
        </w:r>
        <w:r w:rsidR="008C3E4B">
          <w:rPr>
            <w:noProof/>
            <w:webHidden/>
          </w:rPr>
          <w:fldChar w:fldCharType="separate"/>
        </w:r>
        <w:r w:rsidR="008C3E4B">
          <w:rPr>
            <w:noProof/>
            <w:webHidden/>
          </w:rPr>
          <w:t>34</w:t>
        </w:r>
        <w:r w:rsidR="008C3E4B">
          <w:rPr>
            <w:noProof/>
            <w:webHidden/>
          </w:rPr>
          <w:fldChar w:fldCharType="end"/>
        </w:r>
      </w:hyperlink>
    </w:p>
    <w:p w14:paraId="2D9E3972" w14:textId="77777777" w:rsidR="008C3E4B" w:rsidRPr="0093635D" w:rsidRDefault="000E7E7A">
      <w:pPr>
        <w:pStyle w:val="22"/>
        <w:tabs>
          <w:tab w:val="right" w:leader="dot" w:pos="8608"/>
        </w:tabs>
        <w:ind w:left="180"/>
        <w:rPr>
          <w:rFonts w:ascii="游明朝" w:eastAsia="游明朝" w:hAnsi="游明朝"/>
          <w:noProof/>
          <w:kern w:val="2"/>
          <w:sz w:val="21"/>
          <w:szCs w:val="22"/>
        </w:rPr>
      </w:pPr>
      <w:hyperlink w:anchor="_Toc28968972" w:history="1">
        <w:r w:rsidR="008C3E4B" w:rsidRPr="00210071">
          <w:rPr>
            <w:rStyle w:val="ac"/>
            <w:noProof/>
          </w:rPr>
          <w:t>7.1 WoT Thing Description</w:t>
        </w:r>
        <w:r w:rsidR="008C3E4B">
          <w:rPr>
            <w:noProof/>
            <w:webHidden/>
          </w:rPr>
          <w:tab/>
        </w:r>
        <w:r w:rsidR="008C3E4B">
          <w:rPr>
            <w:noProof/>
            <w:webHidden/>
          </w:rPr>
          <w:fldChar w:fldCharType="begin"/>
        </w:r>
        <w:r w:rsidR="008C3E4B">
          <w:rPr>
            <w:noProof/>
            <w:webHidden/>
          </w:rPr>
          <w:instrText xml:space="preserve"> PAGEREF _Toc28968972 \h </w:instrText>
        </w:r>
        <w:r w:rsidR="008C3E4B">
          <w:rPr>
            <w:noProof/>
            <w:webHidden/>
          </w:rPr>
        </w:r>
        <w:r w:rsidR="008C3E4B">
          <w:rPr>
            <w:noProof/>
            <w:webHidden/>
          </w:rPr>
          <w:fldChar w:fldCharType="separate"/>
        </w:r>
        <w:r w:rsidR="008C3E4B">
          <w:rPr>
            <w:noProof/>
            <w:webHidden/>
          </w:rPr>
          <w:t>34</w:t>
        </w:r>
        <w:r w:rsidR="008C3E4B">
          <w:rPr>
            <w:noProof/>
            <w:webHidden/>
          </w:rPr>
          <w:fldChar w:fldCharType="end"/>
        </w:r>
      </w:hyperlink>
    </w:p>
    <w:p w14:paraId="2A0EA168" w14:textId="77777777" w:rsidR="008C3E4B" w:rsidRPr="0093635D" w:rsidRDefault="000E7E7A">
      <w:pPr>
        <w:pStyle w:val="22"/>
        <w:tabs>
          <w:tab w:val="right" w:leader="dot" w:pos="8608"/>
        </w:tabs>
        <w:ind w:left="180"/>
        <w:rPr>
          <w:rFonts w:ascii="游明朝" w:eastAsia="游明朝" w:hAnsi="游明朝"/>
          <w:noProof/>
          <w:kern w:val="2"/>
          <w:sz w:val="21"/>
          <w:szCs w:val="22"/>
        </w:rPr>
      </w:pPr>
      <w:hyperlink w:anchor="_Toc28968973" w:history="1">
        <w:r w:rsidR="008C3E4B" w:rsidRPr="00210071">
          <w:rPr>
            <w:rStyle w:val="ac"/>
            <w:noProof/>
          </w:rPr>
          <w:t>7.2 WoT</w:t>
        </w:r>
        <w:r w:rsidR="008C3E4B" w:rsidRPr="00210071">
          <w:rPr>
            <w:rStyle w:val="ac"/>
            <w:noProof/>
          </w:rPr>
          <w:t>バインディングテンプレート</w:t>
        </w:r>
        <w:r w:rsidR="008C3E4B">
          <w:rPr>
            <w:noProof/>
            <w:webHidden/>
          </w:rPr>
          <w:tab/>
        </w:r>
        <w:r w:rsidR="008C3E4B">
          <w:rPr>
            <w:noProof/>
            <w:webHidden/>
          </w:rPr>
          <w:fldChar w:fldCharType="begin"/>
        </w:r>
        <w:r w:rsidR="008C3E4B">
          <w:rPr>
            <w:noProof/>
            <w:webHidden/>
          </w:rPr>
          <w:instrText xml:space="preserve"> PAGEREF _Toc28968973 \h </w:instrText>
        </w:r>
        <w:r w:rsidR="008C3E4B">
          <w:rPr>
            <w:noProof/>
            <w:webHidden/>
          </w:rPr>
        </w:r>
        <w:r w:rsidR="008C3E4B">
          <w:rPr>
            <w:noProof/>
            <w:webHidden/>
          </w:rPr>
          <w:fldChar w:fldCharType="separate"/>
        </w:r>
        <w:r w:rsidR="008C3E4B">
          <w:rPr>
            <w:noProof/>
            <w:webHidden/>
          </w:rPr>
          <w:t>35</w:t>
        </w:r>
        <w:r w:rsidR="008C3E4B">
          <w:rPr>
            <w:noProof/>
            <w:webHidden/>
          </w:rPr>
          <w:fldChar w:fldCharType="end"/>
        </w:r>
      </w:hyperlink>
    </w:p>
    <w:p w14:paraId="0E52E834" w14:textId="77777777" w:rsidR="008C3E4B" w:rsidRPr="0093635D" w:rsidRDefault="000E7E7A">
      <w:pPr>
        <w:pStyle w:val="22"/>
        <w:tabs>
          <w:tab w:val="right" w:leader="dot" w:pos="8608"/>
        </w:tabs>
        <w:ind w:left="180"/>
        <w:rPr>
          <w:rFonts w:ascii="游明朝" w:eastAsia="游明朝" w:hAnsi="游明朝"/>
          <w:noProof/>
          <w:kern w:val="2"/>
          <w:sz w:val="21"/>
          <w:szCs w:val="22"/>
        </w:rPr>
      </w:pPr>
      <w:hyperlink w:anchor="_Toc28968974" w:history="1">
        <w:r w:rsidR="008C3E4B" w:rsidRPr="00210071">
          <w:rPr>
            <w:rStyle w:val="ac"/>
            <w:noProof/>
          </w:rPr>
          <w:t>7.3 WoT Scripting API</w:t>
        </w:r>
        <w:r w:rsidR="008C3E4B">
          <w:rPr>
            <w:noProof/>
            <w:webHidden/>
          </w:rPr>
          <w:tab/>
        </w:r>
        <w:r w:rsidR="008C3E4B">
          <w:rPr>
            <w:noProof/>
            <w:webHidden/>
          </w:rPr>
          <w:fldChar w:fldCharType="begin"/>
        </w:r>
        <w:r w:rsidR="008C3E4B">
          <w:rPr>
            <w:noProof/>
            <w:webHidden/>
          </w:rPr>
          <w:instrText xml:space="preserve"> PAGEREF _Toc28968974 \h </w:instrText>
        </w:r>
        <w:r w:rsidR="008C3E4B">
          <w:rPr>
            <w:noProof/>
            <w:webHidden/>
          </w:rPr>
        </w:r>
        <w:r w:rsidR="008C3E4B">
          <w:rPr>
            <w:noProof/>
            <w:webHidden/>
          </w:rPr>
          <w:fldChar w:fldCharType="separate"/>
        </w:r>
        <w:r w:rsidR="008C3E4B">
          <w:rPr>
            <w:noProof/>
            <w:webHidden/>
          </w:rPr>
          <w:t>36</w:t>
        </w:r>
        <w:r w:rsidR="008C3E4B">
          <w:rPr>
            <w:noProof/>
            <w:webHidden/>
          </w:rPr>
          <w:fldChar w:fldCharType="end"/>
        </w:r>
      </w:hyperlink>
    </w:p>
    <w:p w14:paraId="1DA2C911" w14:textId="77777777" w:rsidR="008C3E4B" w:rsidRPr="0093635D" w:rsidRDefault="000E7E7A">
      <w:pPr>
        <w:pStyle w:val="22"/>
        <w:tabs>
          <w:tab w:val="right" w:leader="dot" w:pos="8608"/>
        </w:tabs>
        <w:ind w:left="180"/>
        <w:rPr>
          <w:rFonts w:ascii="游明朝" w:eastAsia="游明朝" w:hAnsi="游明朝"/>
          <w:noProof/>
          <w:kern w:val="2"/>
          <w:sz w:val="21"/>
          <w:szCs w:val="22"/>
        </w:rPr>
      </w:pPr>
      <w:hyperlink w:anchor="_Toc28968975" w:history="1">
        <w:r w:rsidR="008C3E4B" w:rsidRPr="00210071">
          <w:rPr>
            <w:rStyle w:val="ac"/>
            <w:noProof/>
          </w:rPr>
          <w:t>7.4 WoT</w:t>
        </w:r>
        <w:r w:rsidR="008C3E4B" w:rsidRPr="00210071">
          <w:rPr>
            <w:rStyle w:val="ac"/>
            <w:noProof/>
          </w:rPr>
          <w:t>セキュリティとプライバシのガイドライン</w:t>
        </w:r>
        <w:r w:rsidR="008C3E4B">
          <w:rPr>
            <w:noProof/>
            <w:webHidden/>
          </w:rPr>
          <w:tab/>
        </w:r>
        <w:r w:rsidR="008C3E4B">
          <w:rPr>
            <w:noProof/>
            <w:webHidden/>
          </w:rPr>
          <w:fldChar w:fldCharType="begin"/>
        </w:r>
        <w:r w:rsidR="008C3E4B">
          <w:rPr>
            <w:noProof/>
            <w:webHidden/>
          </w:rPr>
          <w:instrText xml:space="preserve"> PAGEREF _Toc28968975 \h </w:instrText>
        </w:r>
        <w:r w:rsidR="008C3E4B">
          <w:rPr>
            <w:noProof/>
            <w:webHidden/>
          </w:rPr>
        </w:r>
        <w:r w:rsidR="008C3E4B">
          <w:rPr>
            <w:noProof/>
            <w:webHidden/>
          </w:rPr>
          <w:fldChar w:fldCharType="separate"/>
        </w:r>
        <w:r w:rsidR="008C3E4B">
          <w:rPr>
            <w:noProof/>
            <w:webHidden/>
          </w:rPr>
          <w:t>37</w:t>
        </w:r>
        <w:r w:rsidR="008C3E4B">
          <w:rPr>
            <w:noProof/>
            <w:webHidden/>
          </w:rPr>
          <w:fldChar w:fldCharType="end"/>
        </w:r>
      </w:hyperlink>
    </w:p>
    <w:p w14:paraId="0908512B" w14:textId="77777777" w:rsidR="008C3E4B" w:rsidRPr="0093635D" w:rsidRDefault="000E7E7A">
      <w:pPr>
        <w:pStyle w:val="12"/>
        <w:tabs>
          <w:tab w:val="right" w:leader="dot" w:pos="8608"/>
        </w:tabs>
        <w:rPr>
          <w:rFonts w:ascii="游明朝" w:eastAsia="游明朝" w:hAnsi="游明朝"/>
          <w:noProof/>
          <w:kern w:val="2"/>
          <w:sz w:val="21"/>
          <w:szCs w:val="22"/>
        </w:rPr>
      </w:pPr>
      <w:hyperlink w:anchor="_Toc28968976" w:history="1">
        <w:r w:rsidR="008C3E4B" w:rsidRPr="00210071">
          <w:rPr>
            <w:rStyle w:val="ac"/>
            <w:noProof/>
          </w:rPr>
          <w:t>８　サービエントのインプリメンテーション</w:t>
        </w:r>
        <w:r w:rsidR="008C3E4B">
          <w:rPr>
            <w:noProof/>
            <w:webHidden/>
          </w:rPr>
          <w:tab/>
        </w:r>
        <w:r w:rsidR="008C3E4B">
          <w:rPr>
            <w:noProof/>
            <w:webHidden/>
          </w:rPr>
          <w:fldChar w:fldCharType="begin"/>
        </w:r>
        <w:r w:rsidR="008C3E4B">
          <w:rPr>
            <w:noProof/>
            <w:webHidden/>
          </w:rPr>
          <w:instrText xml:space="preserve"> PAGEREF _Toc28968976 \h </w:instrText>
        </w:r>
        <w:r w:rsidR="008C3E4B">
          <w:rPr>
            <w:noProof/>
            <w:webHidden/>
          </w:rPr>
        </w:r>
        <w:r w:rsidR="008C3E4B">
          <w:rPr>
            <w:noProof/>
            <w:webHidden/>
          </w:rPr>
          <w:fldChar w:fldCharType="separate"/>
        </w:r>
        <w:r w:rsidR="008C3E4B">
          <w:rPr>
            <w:noProof/>
            <w:webHidden/>
          </w:rPr>
          <w:t>37</w:t>
        </w:r>
        <w:r w:rsidR="008C3E4B">
          <w:rPr>
            <w:noProof/>
            <w:webHidden/>
          </w:rPr>
          <w:fldChar w:fldCharType="end"/>
        </w:r>
      </w:hyperlink>
    </w:p>
    <w:p w14:paraId="1F1E96BF" w14:textId="77777777" w:rsidR="008C3E4B" w:rsidRPr="0093635D" w:rsidRDefault="000E7E7A">
      <w:pPr>
        <w:pStyle w:val="22"/>
        <w:tabs>
          <w:tab w:val="right" w:leader="dot" w:pos="8608"/>
        </w:tabs>
        <w:ind w:left="180"/>
        <w:rPr>
          <w:rFonts w:ascii="游明朝" w:eastAsia="游明朝" w:hAnsi="游明朝"/>
          <w:noProof/>
          <w:kern w:val="2"/>
          <w:sz w:val="21"/>
          <w:szCs w:val="22"/>
        </w:rPr>
      </w:pPr>
      <w:hyperlink w:anchor="_Toc28968977" w:history="1">
        <w:r w:rsidR="008C3E4B" w:rsidRPr="00210071">
          <w:rPr>
            <w:rStyle w:val="ac"/>
            <w:noProof/>
          </w:rPr>
          <w:t xml:space="preserve">8.1 </w:t>
        </w:r>
        <w:r w:rsidR="008C3E4B" w:rsidRPr="00210071">
          <w:rPr>
            <w:rStyle w:val="ac"/>
            <w:noProof/>
          </w:rPr>
          <w:t>ビヘイビアのインプリメンテーション</w:t>
        </w:r>
        <w:r w:rsidR="008C3E4B">
          <w:rPr>
            <w:noProof/>
            <w:webHidden/>
          </w:rPr>
          <w:tab/>
        </w:r>
        <w:r w:rsidR="008C3E4B">
          <w:rPr>
            <w:noProof/>
            <w:webHidden/>
          </w:rPr>
          <w:fldChar w:fldCharType="begin"/>
        </w:r>
        <w:r w:rsidR="008C3E4B">
          <w:rPr>
            <w:noProof/>
            <w:webHidden/>
          </w:rPr>
          <w:instrText xml:space="preserve"> PAGEREF _Toc28968977 \h </w:instrText>
        </w:r>
        <w:r w:rsidR="008C3E4B">
          <w:rPr>
            <w:noProof/>
            <w:webHidden/>
          </w:rPr>
        </w:r>
        <w:r w:rsidR="008C3E4B">
          <w:rPr>
            <w:noProof/>
            <w:webHidden/>
          </w:rPr>
          <w:fldChar w:fldCharType="separate"/>
        </w:r>
        <w:r w:rsidR="008C3E4B">
          <w:rPr>
            <w:noProof/>
            <w:webHidden/>
          </w:rPr>
          <w:t>38</w:t>
        </w:r>
        <w:r w:rsidR="008C3E4B">
          <w:rPr>
            <w:noProof/>
            <w:webHidden/>
          </w:rPr>
          <w:fldChar w:fldCharType="end"/>
        </w:r>
      </w:hyperlink>
    </w:p>
    <w:p w14:paraId="7389D2BC" w14:textId="77777777" w:rsidR="008C3E4B" w:rsidRPr="0093635D" w:rsidRDefault="000E7E7A">
      <w:pPr>
        <w:pStyle w:val="22"/>
        <w:tabs>
          <w:tab w:val="right" w:leader="dot" w:pos="8608"/>
        </w:tabs>
        <w:ind w:left="180"/>
        <w:rPr>
          <w:rFonts w:ascii="游明朝" w:eastAsia="游明朝" w:hAnsi="游明朝"/>
          <w:noProof/>
          <w:kern w:val="2"/>
          <w:sz w:val="21"/>
          <w:szCs w:val="22"/>
        </w:rPr>
      </w:pPr>
      <w:hyperlink w:anchor="_Toc28968978" w:history="1">
        <w:r w:rsidR="008C3E4B" w:rsidRPr="00210071">
          <w:rPr>
            <w:rStyle w:val="ac"/>
            <w:noProof/>
          </w:rPr>
          <w:t>8.2 WoT</w:t>
        </w:r>
        <w:r w:rsidR="008C3E4B" w:rsidRPr="00210071">
          <w:rPr>
            <w:rStyle w:val="ac"/>
            <w:noProof/>
          </w:rPr>
          <w:t>ランタイム</w:t>
        </w:r>
        <w:r w:rsidR="008C3E4B">
          <w:rPr>
            <w:noProof/>
            <w:webHidden/>
          </w:rPr>
          <w:tab/>
        </w:r>
        <w:r w:rsidR="008C3E4B">
          <w:rPr>
            <w:noProof/>
            <w:webHidden/>
          </w:rPr>
          <w:fldChar w:fldCharType="begin"/>
        </w:r>
        <w:r w:rsidR="008C3E4B">
          <w:rPr>
            <w:noProof/>
            <w:webHidden/>
          </w:rPr>
          <w:instrText xml:space="preserve"> PAGEREF _Toc28968978 \h </w:instrText>
        </w:r>
        <w:r w:rsidR="008C3E4B">
          <w:rPr>
            <w:noProof/>
            <w:webHidden/>
          </w:rPr>
        </w:r>
        <w:r w:rsidR="008C3E4B">
          <w:rPr>
            <w:noProof/>
            <w:webHidden/>
          </w:rPr>
          <w:fldChar w:fldCharType="separate"/>
        </w:r>
        <w:r w:rsidR="008C3E4B">
          <w:rPr>
            <w:noProof/>
            <w:webHidden/>
          </w:rPr>
          <w:t>38</w:t>
        </w:r>
        <w:r w:rsidR="008C3E4B">
          <w:rPr>
            <w:noProof/>
            <w:webHidden/>
          </w:rPr>
          <w:fldChar w:fldCharType="end"/>
        </w:r>
      </w:hyperlink>
    </w:p>
    <w:p w14:paraId="09665CBA" w14:textId="77777777" w:rsidR="008C3E4B" w:rsidRPr="0093635D" w:rsidRDefault="000E7E7A">
      <w:pPr>
        <w:pStyle w:val="22"/>
        <w:tabs>
          <w:tab w:val="right" w:leader="dot" w:pos="8608"/>
        </w:tabs>
        <w:ind w:left="180"/>
        <w:rPr>
          <w:rFonts w:ascii="游明朝" w:eastAsia="游明朝" w:hAnsi="游明朝"/>
          <w:noProof/>
          <w:kern w:val="2"/>
          <w:sz w:val="21"/>
          <w:szCs w:val="22"/>
        </w:rPr>
      </w:pPr>
      <w:hyperlink w:anchor="_Toc28968979" w:history="1">
        <w:r w:rsidR="008C3E4B" w:rsidRPr="00210071">
          <w:rPr>
            <w:rStyle w:val="ac"/>
            <w:noProof/>
          </w:rPr>
          <w:t>8.3 WoT</w:t>
        </w:r>
        <w:r w:rsidR="008C3E4B" w:rsidRPr="00210071">
          <w:rPr>
            <w:rStyle w:val="ac"/>
            <w:noProof/>
          </w:rPr>
          <w:t>スクリプティング</w:t>
        </w:r>
        <w:r w:rsidR="008C3E4B" w:rsidRPr="00210071">
          <w:rPr>
            <w:rStyle w:val="ac"/>
            <w:noProof/>
          </w:rPr>
          <w:t>API</w:t>
        </w:r>
        <w:r w:rsidR="008C3E4B">
          <w:rPr>
            <w:noProof/>
            <w:webHidden/>
          </w:rPr>
          <w:tab/>
        </w:r>
        <w:r w:rsidR="008C3E4B">
          <w:rPr>
            <w:noProof/>
            <w:webHidden/>
          </w:rPr>
          <w:fldChar w:fldCharType="begin"/>
        </w:r>
        <w:r w:rsidR="008C3E4B">
          <w:rPr>
            <w:noProof/>
            <w:webHidden/>
          </w:rPr>
          <w:instrText xml:space="preserve"> PAGEREF _Toc28968979 \h </w:instrText>
        </w:r>
        <w:r w:rsidR="008C3E4B">
          <w:rPr>
            <w:noProof/>
            <w:webHidden/>
          </w:rPr>
        </w:r>
        <w:r w:rsidR="008C3E4B">
          <w:rPr>
            <w:noProof/>
            <w:webHidden/>
          </w:rPr>
          <w:fldChar w:fldCharType="separate"/>
        </w:r>
        <w:r w:rsidR="008C3E4B">
          <w:rPr>
            <w:noProof/>
            <w:webHidden/>
          </w:rPr>
          <w:t>39</w:t>
        </w:r>
        <w:r w:rsidR="008C3E4B">
          <w:rPr>
            <w:noProof/>
            <w:webHidden/>
          </w:rPr>
          <w:fldChar w:fldCharType="end"/>
        </w:r>
      </w:hyperlink>
    </w:p>
    <w:p w14:paraId="37000ABC" w14:textId="77777777" w:rsidR="008C3E4B" w:rsidRPr="0093635D" w:rsidRDefault="000E7E7A">
      <w:pPr>
        <w:pStyle w:val="22"/>
        <w:tabs>
          <w:tab w:val="right" w:leader="dot" w:pos="8608"/>
        </w:tabs>
        <w:ind w:left="180"/>
        <w:rPr>
          <w:rFonts w:ascii="游明朝" w:eastAsia="游明朝" w:hAnsi="游明朝"/>
          <w:noProof/>
          <w:kern w:val="2"/>
          <w:sz w:val="21"/>
          <w:szCs w:val="22"/>
        </w:rPr>
      </w:pPr>
      <w:hyperlink w:anchor="_Toc28968980" w:history="1">
        <w:r w:rsidR="008C3E4B" w:rsidRPr="00210071">
          <w:rPr>
            <w:rStyle w:val="ac"/>
            <w:noProof/>
          </w:rPr>
          <w:t xml:space="preserve">8.4 </w:t>
        </w:r>
        <w:r w:rsidR="008C3E4B" w:rsidRPr="00210071">
          <w:rPr>
            <w:rStyle w:val="ac"/>
            <w:noProof/>
          </w:rPr>
          <w:t>公開された</w:t>
        </w:r>
        <w:r w:rsidR="00BF74FD">
          <w:rPr>
            <w:rStyle w:val="ac"/>
            <w:noProof/>
          </w:rPr>
          <w:t>Thing</w:t>
        </w:r>
        <w:r w:rsidR="008C3E4B" w:rsidRPr="00210071">
          <w:rPr>
            <w:rStyle w:val="ac"/>
            <w:noProof/>
          </w:rPr>
          <w:t>と消費されるもののアブストラクション</w:t>
        </w:r>
        <w:r w:rsidR="008C3E4B">
          <w:rPr>
            <w:noProof/>
            <w:webHidden/>
          </w:rPr>
          <w:tab/>
        </w:r>
        <w:r w:rsidR="008C3E4B">
          <w:rPr>
            <w:noProof/>
            <w:webHidden/>
          </w:rPr>
          <w:fldChar w:fldCharType="begin"/>
        </w:r>
        <w:r w:rsidR="008C3E4B">
          <w:rPr>
            <w:noProof/>
            <w:webHidden/>
          </w:rPr>
          <w:instrText xml:space="preserve"> PAGEREF _Toc28968980 \h </w:instrText>
        </w:r>
        <w:r w:rsidR="008C3E4B">
          <w:rPr>
            <w:noProof/>
            <w:webHidden/>
          </w:rPr>
        </w:r>
        <w:r w:rsidR="008C3E4B">
          <w:rPr>
            <w:noProof/>
            <w:webHidden/>
          </w:rPr>
          <w:fldChar w:fldCharType="separate"/>
        </w:r>
        <w:r w:rsidR="008C3E4B">
          <w:rPr>
            <w:noProof/>
            <w:webHidden/>
          </w:rPr>
          <w:t>39</w:t>
        </w:r>
        <w:r w:rsidR="008C3E4B">
          <w:rPr>
            <w:noProof/>
            <w:webHidden/>
          </w:rPr>
          <w:fldChar w:fldCharType="end"/>
        </w:r>
      </w:hyperlink>
    </w:p>
    <w:p w14:paraId="17A8ACDC" w14:textId="77777777" w:rsidR="008C3E4B" w:rsidRPr="0093635D" w:rsidRDefault="000E7E7A">
      <w:pPr>
        <w:pStyle w:val="22"/>
        <w:tabs>
          <w:tab w:val="right" w:leader="dot" w:pos="8608"/>
        </w:tabs>
        <w:ind w:left="180"/>
        <w:rPr>
          <w:rFonts w:ascii="游明朝" w:eastAsia="游明朝" w:hAnsi="游明朝"/>
          <w:noProof/>
          <w:kern w:val="2"/>
          <w:sz w:val="21"/>
          <w:szCs w:val="22"/>
        </w:rPr>
      </w:pPr>
      <w:hyperlink w:anchor="_Toc28968981" w:history="1">
        <w:r w:rsidR="008C3E4B" w:rsidRPr="00210071">
          <w:rPr>
            <w:rStyle w:val="ac"/>
            <w:noProof/>
          </w:rPr>
          <w:t xml:space="preserve">8.5 </w:t>
        </w:r>
        <w:r w:rsidR="008C3E4B" w:rsidRPr="00210071">
          <w:rPr>
            <w:rStyle w:val="ac"/>
            <w:noProof/>
          </w:rPr>
          <w:t>プライベートセキュリティ構成</w:t>
        </w:r>
        <w:r w:rsidR="008C3E4B">
          <w:rPr>
            <w:noProof/>
            <w:webHidden/>
          </w:rPr>
          <w:tab/>
        </w:r>
        <w:r w:rsidR="008C3E4B">
          <w:rPr>
            <w:noProof/>
            <w:webHidden/>
          </w:rPr>
          <w:fldChar w:fldCharType="begin"/>
        </w:r>
        <w:r w:rsidR="008C3E4B">
          <w:rPr>
            <w:noProof/>
            <w:webHidden/>
          </w:rPr>
          <w:instrText xml:space="preserve"> PAGEREF _Toc28968981 \h </w:instrText>
        </w:r>
        <w:r w:rsidR="008C3E4B">
          <w:rPr>
            <w:noProof/>
            <w:webHidden/>
          </w:rPr>
        </w:r>
        <w:r w:rsidR="008C3E4B">
          <w:rPr>
            <w:noProof/>
            <w:webHidden/>
          </w:rPr>
          <w:fldChar w:fldCharType="separate"/>
        </w:r>
        <w:r w:rsidR="008C3E4B">
          <w:rPr>
            <w:noProof/>
            <w:webHidden/>
          </w:rPr>
          <w:t>40</w:t>
        </w:r>
        <w:r w:rsidR="008C3E4B">
          <w:rPr>
            <w:noProof/>
            <w:webHidden/>
          </w:rPr>
          <w:fldChar w:fldCharType="end"/>
        </w:r>
      </w:hyperlink>
    </w:p>
    <w:p w14:paraId="3CFC303D" w14:textId="77777777" w:rsidR="008C3E4B" w:rsidRPr="0093635D" w:rsidRDefault="000E7E7A">
      <w:pPr>
        <w:pStyle w:val="22"/>
        <w:tabs>
          <w:tab w:val="right" w:leader="dot" w:pos="8608"/>
        </w:tabs>
        <w:ind w:left="180"/>
        <w:rPr>
          <w:rFonts w:ascii="游明朝" w:eastAsia="游明朝" w:hAnsi="游明朝"/>
          <w:noProof/>
          <w:kern w:val="2"/>
          <w:sz w:val="21"/>
          <w:szCs w:val="22"/>
        </w:rPr>
      </w:pPr>
      <w:hyperlink w:anchor="_Toc28968982" w:history="1">
        <w:r w:rsidR="008C3E4B" w:rsidRPr="00210071">
          <w:rPr>
            <w:rStyle w:val="ac"/>
            <w:noProof/>
          </w:rPr>
          <w:t xml:space="preserve">8.6 </w:t>
        </w:r>
        <w:r w:rsidR="008C3E4B" w:rsidRPr="00210071">
          <w:rPr>
            <w:rStyle w:val="ac"/>
            <w:noProof/>
          </w:rPr>
          <w:t>プロトコルスタックのインプリメンテーション</w:t>
        </w:r>
        <w:r w:rsidR="008C3E4B">
          <w:rPr>
            <w:noProof/>
            <w:webHidden/>
          </w:rPr>
          <w:tab/>
        </w:r>
        <w:r w:rsidR="008C3E4B">
          <w:rPr>
            <w:noProof/>
            <w:webHidden/>
          </w:rPr>
          <w:fldChar w:fldCharType="begin"/>
        </w:r>
        <w:r w:rsidR="008C3E4B">
          <w:rPr>
            <w:noProof/>
            <w:webHidden/>
          </w:rPr>
          <w:instrText xml:space="preserve"> PAGEREF _Toc28968982 \h </w:instrText>
        </w:r>
        <w:r w:rsidR="008C3E4B">
          <w:rPr>
            <w:noProof/>
            <w:webHidden/>
          </w:rPr>
        </w:r>
        <w:r w:rsidR="008C3E4B">
          <w:rPr>
            <w:noProof/>
            <w:webHidden/>
          </w:rPr>
          <w:fldChar w:fldCharType="separate"/>
        </w:r>
        <w:r w:rsidR="008C3E4B">
          <w:rPr>
            <w:noProof/>
            <w:webHidden/>
          </w:rPr>
          <w:t>40</w:t>
        </w:r>
        <w:r w:rsidR="008C3E4B">
          <w:rPr>
            <w:noProof/>
            <w:webHidden/>
          </w:rPr>
          <w:fldChar w:fldCharType="end"/>
        </w:r>
      </w:hyperlink>
    </w:p>
    <w:p w14:paraId="31D37678" w14:textId="77777777" w:rsidR="008C3E4B" w:rsidRPr="0093635D" w:rsidRDefault="000E7E7A">
      <w:pPr>
        <w:pStyle w:val="22"/>
        <w:tabs>
          <w:tab w:val="right" w:leader="dot" w:pos="8608"/>
        </w:tabs>
        <w:ind w:left="180"/>
        <w:rPr>
          <w:rFonts w:ascii="游明朝" w:eastAsia="游明朝" w:hAnsi="游明朝"/>
          <w:noProof/>
          <w:kern w:val="2"/>
          <w:sz w:val="21"/>
          <w:szCs w:val="22"/>
        </w:rPr>
      </w:pPr>
      <w:hyperlink w:anchor="_Toc28968983" w:history="1">
        <w:r w:rsidR="008C3E4B" w:rsidRPr="00210071">
          <w:rPr>
            <w:rStyle w:val="ac"/>
            <w:noProof/>
          </w:rPr>
          <w:t xml:space="preserve">8.7 </w:t>
        </w:r>
        <w:r w:rsidR="008C3E4B" w:rsidRPr="00210071">
          <w:rPr>
            <w:rStyle w:val="ac"/>
            <w:noProof/>
          </w:rPr>
          <w:t>システム</w:t>
        </w:r>
        <w:r w:rsidR="008C3E4B" w:rsidRPr="00210071">
          <w:rPr>
            <w:rStyle w:val="ac"/>
            <w:noProof/>
          </w:rPr>
          <w:t>API</w:t>
        </w:r>
        <w:r w:rsidR="008C3E4B">
          <w:rPr>
            <w:noProof/>
            <w:webHidden/>
          </w:rPr>
          <w:tab/>
        </w:r>
        <w:r w:rsidR="008C3E4B">
          <w:rPr>
            <w:noProof/>
            <w:webHidden/>
          </w:rPr>
          <w:fldChar w:fldCharType="begin"/>
        </w:r>
        <w:r w:rsidR="008C3E4B">
          <w:rPr>
            <w:noProof/>
            <w:webHidden/>
          </w:rPr>
          <w:instrText xml:space="preserve"> PAGEREF _Toc28968983 \h </w:instrText>
        </w:r>
        <w:r w:rsidR="008C3E4B">
          <w:rPr>
            <w:noProof/>
            <w:webHidden/>
          </w:rPr>
        </w:r>
        <w:r w:rsidR="008C3E4B">
          <w:rPr>
            <w:noProof/>
            <w:webHidden/>
          </w:rPr>
          <w:fldChar w:fldCharType="separate"/>
        </w:r>
        <w:r w:rsidR="008C3E4B">
          <w:rPr>
            <w:noProof/>
            <w:webHidden/>
          </w:rPr>
          <w:t>40</w:t>
        </w:r>
        <w:r w:rsidR="008C3E4B">
          <w:rPr>
            <w:noProof/>
            <w:webHidden/>
          </w:rPr>
          <w:fldChar w:fldCharType="end"/>
        </w:r>
      </w:hyperlink>
    </w:p>
    <w:p w14:paraId="18749910" w14:textId="77777777" w:rsidR="008C3E4B" w:rsidRPr="0093635D" w:rsidRDefault="000E7E7A">
      <w:pPr>
        <w:pStyle w:val="22"/>
        <w:tabs>
          <w:tab w:val="right" w:leader="dot" w:pos="8608"/>
        </w:tabs>
        <w:ind w:left="180"/>
        <w:rPr>
          <w:rFonts w:ascii="游明朝" w:eastAsia="游明朝" w:hAnsi="游明朝"/>
          <w:noProof/>
          <w:kern w:val="2"/>
          <w:sz w:val="21"/>
          <w:szCs w:val="22"/>
        </w:rPr>
      </w:pPr>
      <w:hyperlink w:anchor="_Toc28968984" w:history="1">
        <w:r w:rsidR="008C3E4B" w:rsidRPr="00210071">
          <w:rPr>
            <w:rStyle w:val="ac"/>
            <w:noProof/>
          </w:rPr>
          <w:t xml:space="preserve">8.8 </w:t>
        </w:r>
        <w:r w:rsidR="008C3E4B" w:rsidRPr="00210071">
          <w:rPr>
            <w:rStyle w:val="ac"/>
            <w:noProof/>
          </w:rPr>
          <w:t>代替サービエントおよび</w:t>
        </w:r>
        <w:r w:rsidR="008C3E4B" w:rsidRPr="00210071">
          <w:rPr>
            <w:rStyle w:val="ac"/>
            <w:noProof/>
          </w:rPr>
          <w:t>WoT</w:t>
        </w:r>
        <w:r w:rsidR="008C3E4B" w:rsidRPr="00210071">
          <w:rPr>
            <w:rStyle w:val="ac"/>
            <w:noProof/>
          </w:rPr>
          <w:t>インプリメンテーション</w:t>
        </w:r>
        <w:r w:rsidR="008C3E4B">
          <w:rPr>
            <w:noProof/>
            <w:webHidden/>
          </w:rPr>
          <w:tab/>
        </w:r>
        <w:r w:rsidR="008C3E4B">
          <w:rPr>
            <w:noProof/>
            <w:webHidden/>
          </w:rPr>
          <w:fldChar w:fldCharType="begin"/>
        </w:r>
        <w:r w:rsidR="008C3E4B">
          <w:rPr>
            <w:noProof/>
            <w:webHidden/>
          </w:rPr>
          <w:instrText xml:space="preserve"> PAGEREF _Toc28968984 \h </w:instrText>
        </w:r>
        <w:r w:rsidR="008C3E4B">
          <w:rPr>
            <w:noProof/>
            <w:webHidden/>
          </w:rPr>
        </w:r>
        <w:r w:rsidR="008C3E4B">
          <w:rPr>
            <w:noProof/>
            <w:webHidden/>
          </w:rPr>
          <w:fldChar w:fldCharType="separate"/>
        </w:r>
        <w:r w:rsidR="008C3E4B">
          <w:rPr>
            <w:noProof/>
            <w:webHidden/>
          </w:rPr>
          <w:t>41</w:t>
        </w:r>
        <w:r w:rsidR="008C3E4B">
          <w:rPr>
            <w:noProof/>
            <w:webHidden/>
          </w:rPr>
          <w:fldChar w:fldCharType="end"/>
        </w:r>
      </w:hyperlink>
    </w:p>
    <w:p w14:paraId="4C20A885" w14:textId="77777777" w:rsidR="008C3E4B" w:rsidRPr="0093635D" w:rsidRDefault="000E7E7A">
      <w:pPr>
        <w:pStyle w:val="34"/>
        <w:tabs>
          <w:tab w:val="right" w:leader="dot" w:pos="8608"/>
        </w:tabs>
        <w:ind w:left="360"/>
        <w:rPr>
          <w:rFonts w:ascii="游明朝" w:eastAsia="游明朝" w:hAnsi="游明朝"/>
          <w:noProof/>
          <w:szCs w:val="22"/>
        </w:rPr>
      </w:pPr>
      <w:hyperlink w:anchor="_Toc28968985" w:history="1">
        <w:r w:rsidR="008C3E4B" w:rsidRPr="00210071">
          <w:rPr>
            <w:rStyle w:val="ac"/>
            <w:noProof/>
          </w:rPr>
          <w:t xml:space="preserve">8.8.1 </w:t>
        </w:r>
        <w:r w:rsidR="008C3E4B" w:rsidRPr="00210071">
          <w:rPr>
            <w:rStyle w:val="ac"/>
            <w:noProof/>
          </w:rPr>
          <w:t>ネイティブ</w:t>
        </w:r>
        <w:r w:rsidR="008C3E4B" w:rsidRPr="00210071">
          <w:rPr>
            <w:rStyle w:val="ac"/>
            <w:noProof/>
          </w:rPr>
          <w:t>WoT API</w:t>
        </w:r>
        <w:r w:rsidR="008C3E4B">
          <w:rPr>
            <w:noProof/>
            <w:webHidden/>
          </w:rPr>
          <w:tab/>
        </w:r>
        <w:r w:rsidR="008C3E4B">
          <w:rPr>
            <w:noProof/>
            <w:webHidden/>
          </w:rPr>
          <w:fldChar w:fldCharType="begin"/>
        </w:r>
        <w:r w:rsidR="008C3E4B">
          <w:rPr>
            <w:noProof/>
            <w:webHidden/>
          </w:rPr>
          <w:instrText xml:space="preserve"> PAGEREF _Toc28968985 \h </w:instrText>
        </w:r>
        <w:r w:rsidR="008C3E4B">
          <w:rPr>
            <w:noProof/>
            <w:webHidden/>
          </w:rPr>
        </w:r>
        <w:r w:rsidR="008C3E4B">
          <w:rPr>
            <w:noProof/>
            <w:webHidden/>
          </w:rPr>
          <w:fldChar w:fldCharType="separate"/>
        </w:r>
        <w:r w:rsidR="008C3E4B">
          <w:rPr>
            <w:noProof/>
            <w:webHidden/>
          </w:rPr>
          <w:t>41</w:t>
        </w:r>
        <w:r w:rsidR="008C3E4B">
          <w:rPr>
            <w:noProof/>
            <w:webHidden/>
          </w:rPr>
          <w:fldChar w:fldCharType="end"/>
        </w:r>
      </w:hyperlink>
    </w:p>
    <w:p w14:paraId="1BEDC884" w14:textId="77777777" w:rsidR="008C3E4B" w:rsidRPr="0093635D" w:rsidRDefault="000E7E7A">
      <w:pPr>
        <w:pStyle w:val="34"/>
        <w:tabs>
          <w:tab w:val="right" w:leader="dot" w:pos="8608"/>
        </w:tabs>
        <w:ind w:left="360"/>
        <w:rPr>
          <w:rFonts w:ascii="游明朝" w:eastAsia="游明朝" w:hAnsi="游明朝"/>
          <w:noProof/>
          <w:szCs w:val="22"/>
        </w:rPr>
      </w:pPr>
      <w:hyperlink w:anchor="_Toc28968986" w:history="1">
        <w:r w:rsidR="008C3E4B" w:rsidRPr="00210071">
          <w:rPr>
            <w:rStyle w:val="ac"/>
            <w:noProof/>
          </w:rPr>
          <w:t>8.8.2 TD</w:t>
        </w:r>
        <w:r w:rsidR="008C3E4B" w:rsidRPr="00210071">
          <w:rPr>
            <w:rStyle w:val="ac"/>
            <w:noProof/>
          </w:rPr>
          <w:t>で記述される既存デバイス</w:t>
        </w:r>
        <w:r w:rsidR="008C3E4B">
          <w:rPr>
            <w:noProof/>
            <w:webHidden/>
          </w:rPr>
          <w:tab/>
        </w:r>
        <w:r w:rsidR="008C3E4B">
          <w:rPr>
            <w:noProof/>
            <w:webHidden/>
          </w:rPr>
          <w:fldChar w:fldCharType="begin"/>
        </w:r>
        <w:r w:rsidR="008C3E4B">
          <w:rPr>
            <w:noProof/>
            <w:webHidden/>
          </w:rPr>
          <w:instrText xml:space="preserve"> PAGEREF _Toc28968986 \h </w:instrText>
        </w:r>
        <w:r w:rsidR="008C3E4B">
          <w:rPr>
            <w:noProof/>
            <w:webHidden/>
          </w:rPr>
        </w:r>
        <w:r w:rsidR="008C3E4B">
          <w:rPr>
            <w:noProof/>
            <w:webHidden/>
          </w:rPr>
          <w:fldChar w:fldCharType="separate"/>
        </w:r>
        <w:r w:rsidR="008C3E4B">
          <w:rPr>
            <w:noProof/>
            <w:webHidden/>
          </w:rPr>
          <w:t>41</w:t>
        </w:r>
        <w:r w:rsidR="008C3E4B">
          <w:rPr>
            <w:noProof/>
            <w:webHidden/>
          </w:rPr>
          <w:fldChar w:fldCharType="end"/>
        </w:r>
      </w:hyperlink>
    </w:p>
    <w:p w14:paraId="0C322D66" w14:textId="77777777" w:rsidR="008C3E4B" w:rsidRPr="0093635D" w:rsidRDefault="000E7E7A">
      <w:pPr>
        <w:pStyle w:val="12"/>
        <w:tabs>
          <w:tab w:val="right" w:leader="dot" w:pos="8608"/>
        </w:tabs>
        <w:rPr>
          <w:rFonts w:ascii="游明朝" w:eastAsia="游明朝" w:hAnsi="游明朝"/>
          <w:noProof/>
          <w:kern w:val="2"/>
          <w:sz w:val="21"/>
          <w:szCs w:val="22"/>
        </w:rPr>
      </w:pPr>
      <w:hyperlink w:anchor="_Toc28968987" w:history="1">
        <w:r w:rsidR="008C3E4B" w:rsidRPr="00210071">
          <w:rPr>
            <w:rStyle w:val="ac"/>
            <w:noProof/>
          </w:rPr>
          <w:t xml:space="preserve">９　</w:t>
        </w:r>
        <w:r w:rsidR="008C3E4B" w:rsidRPr="00210071">
          <w:rPr>
            <w:rStyle w:val="ac"/>
            <w:noProof/>
          </w:rPr>
          <w:t>WoT</w:t>
        </w:r>
        <w:r w:rsidR="008C3E4B" w:rsidRPr="00210071">
          <w:rPr>
            <w:rStyle w:val="ac"/>
            <w:noProof/>
          </w:rPr>
          <w:t>の導入</w:t>
        </w:r>
        <w:r w:rsidR="008C3E4B">
          <w:rPr>
            <w:noProof/>
            <w:webHidden/>
          </w:rPr>
          <w:tab/>
        </w:r>
        <w:r w:rsidR="008C3E4B">
          <w:rPr>
            <w:noProof/>
            <w:webHidden/>
          </w:rPr>
          <w:fldChar w:fldCharType="begin"/>
        </w:r>
        <w:r w:rsidR="008C3E4B">
          <w:rPr>
            <w:noProof/>
            <w:webHidden/>
          </w:rPr>
          <w:instrText xml:space="preserve"> PAGEREF _Toc28968987 \h </w:instrText>
        </w:r>
        <w:r w:rsidR="008C3E4B">
          <w:rPr>
            <w:noProof/>
            <w:webHidden/>
          </w:rPr>
        </w:r>
        <w:r w:rsidR="008C3E4B">
          <w:rPr>
            <w:noProof/>
            <w:webHidden/>
          </w:rPr>
          <w:fldChar w:fldCharType="separate"/>
        </w:r>
        <w:r w:rsidR="008C3E4B">
          <w:rPr>
            <w:noProof/>
            <w:webHidden/>
          </w:rPr>
          <w:t>42</w:t>
        </w:r>
        <w:r w:rsidR="008C3E4B">
          <w:rPr>
            <w:noProof/>
            <w:webHidden/>
          </w:rPr>
          <w:fldChar w:fldCharType="end"/>
        </w:r>
      </w:hyperlink>
    </w:p>
    <w:p w14:paraId="7C04536E" w14:textId="77777777" w:rsidR="008C3E4B" w:rsidRPr="0093635D" w:rsidRDefault="000E7E7A">
      <w:pPr>
        <w:pStyle w:val="22"/>
        <w:tabs>
          <w:tab w:val="right" w:leader="dot" w:pos="8608"/>
        </w:tabs>
        <w:ind w:left="180"/>
        <w:rPr>
          <w:rFonts w:ascii="游明朝" w:eastAsia="游明朝" w:hAnsi="游明朝"/>
          <w:noProof/>
          <w:kern w:val="2"/>
          <w:sz w:val="21"/>
          <w:szCs w:val="22"/>
        </w:rPr>
      </w:pPr>
      <w:hyperlink w:anchor="_Toc28968988" w:history="1">
        <w:r w:rsidR="008C3E4B" w:rsidRPr="00210071">
          <w:rPr>
            <w:rStyle w:val="ac"/>
            <w:noProof/>
          </w:rPr>
          <w:t xml:space="preserve">9.1 </w:t>
        </w:r>
        <w:r w:rsidR="00BF74FD">
          <w:rPr>
            <w:rStyle w:val="ac"/>
            <w:noProof/>
          </w:rPr>
          <w:t>Thing</w:t>
        </w:r>
        <w:r w:rsidR="008C3E4B" w:rsidRPr="00210071">
          <w:rPr>
            <w:rStyle w:val="ac"/>
            <w:noProof/>
          </w:rPr>
          <w:t>のコンシューマの役割</w:t>
        </w:r>
        <w:r w:rsidR="008C3E4B">
          <w:rPr>
            <w:noProof/>
            <w:webHidden/>
          </w:rPr>
          <w:tab/>
        </w:r>
        <w:r w:rsidR="008C3E4B">
          <w:rPr>
            <w:noProof/>
            <w:webHidden/>
          </w:rPr>
          <w:fldChar w:fldCharType="begin"/>
        </w:r>
        <w:r w:rsidR="008C3E4B">
          <w:rPr>
            <w:noProof/>
            <w:webHidden/>
          </w:rPr>
          <w:instrText xml:space="preserve"> PAGEREF _Toc28968988 \h </w:instrText>
        </w:r>
        <w:r w:rsidR="008C3E4B">
          <w:rPr>
            <w:noProof/>
            <w:webHidden/>
          </w:rPr>
        </w:r>
        <w:r w:rsidR="008C3E4B">
          <w:rPr>
            <w:noProof/>
            <w:webHidden/>
          </w:rPr>
          <w:fldChar w:fldCharType="separate"/>
        </w:r>
        <w:r w:rsidR="008C3E4B">
          <w:rPr>
            <w:noProof/>
            <w:webHidden/>
          </w:rPr>
          <w:t>42</w:t>
        </w:r>
        <w:r w:rsidR="008C3E4B">
          <w:rPr>
            <w:noProof/>
            <w:webHidden/>
          </w:rPr>
          <w:fldChar w:fldCharType="end"/>
        </w:r>
      </w:hyperlink>
    </w:p>
    <w:p w14:paraId="4D0197B3" w14:textId="77777777" w:rsidR="008C3E4B" w:rsidRPr="0093635D" w:rsidRDefault="000E7E7A">
      <w:pPr>
        <w:pStyle w:val="22"/>
        <w:tabs>
          <w:tab w:val="right" w:leader="dot" w:pos="8608"/>
        </w:tabs>
        <w:ind w:left="180"/>
        <w:rPr>
          <w:rFonts w:ascii="游明朝" w:eastAsia="游明朝" w:hAnsi="游明朝"/>
          <w:noProof/>
          <w:kern w:val="2"/>
          <w:sz w:val="21"/>
          <w:szCs w:val="22"/>
        </w:rPr>
      </w:pPr>
      <w:hyperlink w:anchor="_Toc28968989" w:history="1">
        <w:r w:rsidR="008C3E4B" w:rsidRPr="00210071">
          <w:rPr>
            <w:rStyle w:val="ac"/>
            <w:noProof/>
          </w:rPr>
          <w:t>9.2 WoT</w:t>
        </w:r>
        <w:r w:rsidR="008C3E4B" w:rsidRPr="00210071">
          <w:rPr>
            <w:rStyle w:val="ac"/>
            <w:noProof/>
          </w:rPr>
          <w:t>システムのトポロジと展開シナリオ</w:t>
        </w:r>
        <w:r w:rsidR="008C3E4B">
          <w:rPr>
            <w:noProof/>
            <w:webHidden/>
          </w:rPr>
          <w:tab/>
        </w:r>
        <w:r w:rsidR="008C3E4B">
          <w:rPr>
            <w:noProof/>
            <w:webHidden/>
          </w:rPr>
          <w:fldChar w:fldCharType="begin"/>
        </w:r>
        <w:r w:rsidR="008C3E4B">
          <w:rPr>
            <w:noProof/>
            <w:webHidden/>
          </w:rPr>
          <w:instrText xml:space="preserve"> PAGEREF _Toc28968989 \h </w:instrText>
        </w:r>
        <w:r w:rsidR="008C3E4B">
          <w:rPr>
            <w:noProof/>
            <w:webHidden/>
          </w:rPr>
        </w:r>
        <w:r w:rsidR="008C3E4B">
          <w:rPr>
            <w:noProof/>
            <w:webHidden/>
          </w:rPr>
          <w:fldChar w:fldCharType="separate"/>
        </w:r>
        <w:r w:rsidR="008C3E4B">
          <w:rPr>
            <w:noProof/>
            <w:webHidden/>
          </w:rPr>
          <w:t>43</w:t>
        </w:r>
        <w:r w:rsidR="008C3E4B">
          <w:rPr>
            <w:noProof/>
            <w:webHidden/>
          </w:rPr>
          <w:fldChar w:fldCharType="end"/>
        </w:r>
      </w:hyperlink>
    </w:p>
    <w:p w14:paraId="512587DE" w14:textId="77777777" w:rsidR="008C3E4B" w:rsidRPr="0093635D" w:rsidRDefault="000E7E7A">
      <w:pPr>
        <w:pStyle w:val="34"/>
        <w:tabs>
          <w:tab w:val="right" w:leader="dot" w:pos="8608"/>
        </w:tabs>
        <w:ind w:left="360"/>
        <w:rPr>
          <w:rFonts w:ascii="游明朝" w:eastAsia="游明朝" w:hAnsi="游明朝"/>
          <w:noProof/>
          <w:szCs w:val="22"/>
        </w:rPr>
      </w:pPr>
      <w:hyperlink w:anchor="_Toc28968990" w:history="1">
        <w:r w:rsidR="008C3E4B" w:rsidRPr="00210071">
          <w:rPr>
            <w:rStyle w:val="ac"/>
            <w:noProof/>
          </w:rPr>
          <w:t xml:space="preserve">9.2.1 </w:t>
        </w:r>
        <w:r w:rsidR="008C3E4B" w:rsidRPr="00210071">
          <w:rPr>
            <w:rStyle w:val="ac"/>
            <w:noProof/>
          </w:rPr>
          <w:t>同一ネットワーク上のコンシューマと</w:t>
        </w:r>
        <w:r w:rsidR="00BF74FD">
          <w:rPr>
            <w:rStyle w:val="ac"/>
            <w:noProof/>
          </w:rPr>
          <w:t>Thing</w:t>
        </w:r>
        <w:r w:rsidR="008C3E4B">
          <w:rPr>
            <w:noProof/>
            <w:webHidden/>
          </w:rPr>
          <w:tab/>
        </w:r>
        <w:r w:rsidR="008C3E4B">
          <w:rPr>
            <w:noProof/>
            <w:webHidden/>
          </w:rPr>
          <w:fldChar w:fldCharType="begin"/>
        </w:r>
        <w:r w:rsidR="008C3E4B">
          <w:rPr>
            <w:noProof/>
            <w:webHidden/>
          </w:rPr>
          <w:instrText xml:space="preserve"> PAGEREF _Toc28968990 \h </w:instrText>
        </w:r>
        <w:r w:rsidR="008C3E4B">
          <w:rPr>
            <w:noProof/>
            <w:webHidden/>
          </w:rPr>
        </w:r>
        <w:r w:rsidR="008C3E4B">
          <w:rPr>
            <w:noProof/>
            <w:webHidden/>
          </w:rPr>
          <w:fldChar w:fldCharType="separate"/>
        </w:r>
        <w:r w:rsidR="008C3E4B">
          <w:rPr>
            <w:noProof/>
            <w:webHidden/>
          </w:rPr>
          <w:t>43</w:t>
        </w:r>
        <w:r w:rsidR="008C3E4B">
          <w:rPr>
            <w:noProof/>
            <w:webHidden/>
          </w:rPr>
          <w:fldChar w:fldCharType="end"/>
        </w:r>
      </w:hyperlink>
    </w:p>
    <w:p w14:paraId="27DA2152" w14:textId="77777777" w:rsidR="008C3E4B" w:rsidRPr="0093635D" w:rsidRDefault="000E7E7A">
      <w:pPr>
        <w:pStyle w:val="34"/>
        <w:tabs>
          <w:tab w:val="right" w:leader="dot" w:pos="8608"/>
        </w:tabs>
        <w:ind w:left="360"/>
        <w:rPr>
          <w:rFonts w:ascii="游明朝" w:eastAsia="游明朝" w:hAnsi="游明朝"/>
          <w:noProof/>
          <w:szCs w:val="22"/>
        </w:rPr>
      </w:pPr>
      <w:hyperlink w:anchor="_Toc28968991" w:history="1">
        <w:r w:rsidR="008C3E4B" w:rsidRPr="00210071">
          <w:rPr>
            <w:rStyle w:val="ac"/>
            <w:noProof/>
          </w:rPr>
          <w:t xml:space="preserve">9.2.2 </w:t>
        </w:r>
        <w:r w:rsidR="008C3E4B" w:rsidRPr="00210071">
          <w:rPr>
            <w:rStyle w:val="ac"/>
            <w:noProof/>
          </w:rPr>
          <w:t>仲介者を介して接続されたコンシューマと</w:t>
        </w:r>
        <w:r w:rsidR="00BF74FD">
          <w:rPr>
            <w:rStyle w:val="ac"/>
            <w:noProof/>
          </w:rPr>
          <w:t>Thing</w:t>
        </w:r>
        <w:r w:rsidR="008C3E4B">
          <w:rPr>
            <w:noProof/>
            <w:webHidden/>
          </w:rPr>
          <w:tab/>
        </w:r>
        <w:r w:rsidR="008C3E4B">
          <w:rPr>
            <w:noProof/>
            <w:webHidden/>
          </w:rPr>
          <w:fldChar w:fldCharType="begin"/>
        </w:r>
        <w:r w:rsidR="008C3E4B">
          <w:rPr>
            <w:noProof/>
            <w:webHidden/>
          </w:rPr>
          <w:instrText xml:space="preserve"> PAGEREF _Toc28968991 \h </w:instrText>
        </w:r>
        <w:r w:rsidR="008C3E4B">
          <w:rPr>
            <w:noProof/>
            <w:webHidden/>
          </w:rPr>
        </w:r>
        <w:r w:rsidR="008C3E4B">
          <w:rPr>
            <w:noProof/>
            <w:webHidden/>
          </w:rPr>
          <w:fldChar w:fldCharType="separate"/>
        </w:r>
        <w:r w:rsidR="008C3E4B">
          <w:rPr>
            <w:noProof/>
            <w:webHidden/>
          </w:rPr>
          <w:t>43</w:t>
        </w:r>
        <w:r w:rsidR="008C3E4B">
          <w:rPr>
            <w:noProof/>
            <w:webHidden/>
          </w:rPr>
          <w:fldChar w:fldCharType="end"/>
        </w:r>
      </w:hyperlink>
    </w:p>
    <w:p w14:paraId="763D202D" w14:textId="77777777" w:rsidR="008C3E4B" w:rsidRPr="0093635D" w:rsidRDefault="000E7E7A">
      <w:pPr>
        <w:pStyle w:val="43"/>
        <w:tabs>
          <w:tab w:val="right" w:leader="dot" w:pos="8608"/>
        </w:tabs>
        <w:ind w:left="540"/>
        <w:rPr>
          <w:rFonts w:ascii="游明朝" w:eastAsia="游明朝" w:hAnsi="游明朝"/>
          <w:noProof/>
          <w:szCs w:val="22"/>
        </w:rPr>
      </w:pPr>
      <w:hyperlink w:anchor="_Toc28968992" w:history="1">
        <w:r w:rsidR="008C3E4B" w:rsidRPr="00210071">
          <w:rPr>
            <w:rStyle w:val="ac"/>
            <w:noProof/>
          </w:rPr>
          <w:t xml:space="preserve">9.2.2.1 </w:t>
        </w:r>
        <w:r w:rsidR="008C3E4B" w:rsidRPr="00210071">
          <w:rPr>
            <w:rStyle w:val="ac"/>
            <w:noProof/>
          </w:rPr>
          <w:t>プロキシとしての仲介者</w:t>
        </w:r>
        <w:r w:rsidR="008C3E4B">
          <w:rPr>
            <w:noProof/>
            <w:webHidden/>
          </w:rPr>
          <w:tab/>
        </w:r>
        <w:r w:rsidR="008C3E4B">
          <w:rPr>
            <w:noProof/>
            <w:webHidden/>
          </w:rPr>
          <w:fldChar w:fldCharType="begin"/>
        </w:r>
        <w:r w:rsidR="008C3E4B">
          <w:rPr>
            <w:noProof/>
            <w:webHidden/>
          </w:rPr>
          <w:instrText xml:space="preserve"> PAGEREF _Toc28968992 \h </w:instrText>
        </w:r>
        <w:r w:rsidR="008C3E4B">
          <w:rPr>
            <w:noProof/>
            <w:webHidden/>
          </w:rPr>
        </w:r>
        <w:r w:rsidR="008C3E4B">
          <w:rPr>
            <w:noProof/>
            <w:webHidden/>
          </w:rPr>
          <w:fldChar w:fldCharType="separate"/>
        </w:r>
        <w:r w:rsidR="008C3E4B">
          <w:rPr>
            <w:noProof/>
            <w:webHidden/>
          </w:rPr>
          <w:t>43</w:t>
        </w:r>
        <w:r w:rsidR="008C3E4B">
          <w:rPr>
            <w:noProof/>
            <w:webHidden/>
          </w:rPr>
          <w:fldChar w:fldCharType="end"/>
        </w:r>
      </w:hyperlink>
    </w:p>
    <w:p w14:paraId="220852F0" w14:textId="77777777" w:rsidR="008C3E4B" w:rsidRPr="0093635D" w:rsidRDefault="000E7E7A">
      <w:pPr>
        <w:pStyle w:val="43"/>
        <w:tabs>
          <w:tab w:val="right" w:leader="dot" w:pos="8608"/>
        </w:tabs>
        <w:ind w:left="540"/>
        <w:rPr>
          <w:rFonts w:ascii="游明朝" w:eastAsia="游明朝" w:hAnsi="游明朝"/>
          <w:noProof/>
          <w:szCs w:val="22"/>
        </w:rPr>
      </w:pPr>
      <w:hyperlink w:anchor="_Toc28968993" w:history="1">
        <w:r w:rsidR="008C3E4B" w:rsidRPr="00210071">
          <w:rPr>
            <w:rStyle w:val="ac"/>
            <w:noProof/>
          </w:rPr>
          <w:t xml:space="preserve">9.2.2.2 </w:t>
        </w:r>
        <w:r w:rsidR="008C3E4B" w:rsidRPr="00210071">
          <w:rPr>
            <w:rStyle w:val="ac"/>
            <w:noProof/>
          </w:rPr>
          <w:t>デジタルツインとしての仲介者</w:t>
        </w:r>
        <w:r w:rsidR="008C3E4B">
          <w:rPr>
            <w:noProof/>
            <w:webHidden/>
          </w:rPr>
          <w:tab/>
        </w:r>
        <w:r w:rsidR="008C3E4B">
          <w:rPr>
            <w:noProof/>
            <w:webHidden/>
          </w:rPr>
          <w:fldChar w:fldCharType="begin"/>
        </w:r>
        <w:r w:rsidR="008C3E4B">
          <w:rPr>
            <w:noProof/>
            <w:webHidden/>
          </w:rPr>
          <w:instrText xml:space="preserve"> PAGEREF _Toc28968993 \h </w:instrText>
        </w:r>
        <w:r w:rsidR="008C3E4B">
          <w:rPr>
            <w:noProof/>
            <w:webHidden/>
          </w:rPr>
        </w:r>
        <w:r w:rsidR="008C3E4B">
          <w:rPr>
            <w:noProof/>
            <w:webHidden/>
          </w:rPr>
          <w:fldChar w:fldCharType="separate"/>
        </w:r>
        <w:r w:rsidR="008C3E4B">
          <w:rPr>
            <w:noProof/>
            <w:webHidden/>
          </w:rPr>
          <w:t>44</w:t>
        </w:r>
        <w:r w:rsidR="008C3E4B">
          <w:rPr>
            <w:noProof/>
            <w:webHidden/>
          </w:rPr>
          <w:fldChar w:fldCharType="end"/>
        </w:r>
      </w:hyperlink>
    </w:p>
    <w:p w14:paraId="34628CF1" w14:textId="77777777" w:rsidR="008C3E4B" w:rsidRPr="0093635D" w:rsidRDefault="000E7E7A">
      <w:pPr>
        <w:pStyle w:val="34"/>
        <w:tabs>
          <w:tab w:val="right" w:leader="dot" w:pos="8608"/>
        </w:tabs>
        <w:ind w:left="360"/>
        <w:rPr>
          <w:rFonts w:ascii="游明朝" w:eastAsia="游明朝" w:hAnsi="游明朝"/>
          <w:noProof/>
          <w:szCs w:val="22"/>
        </w:rPr>
      </w:pPr>
      <w:hyperlink w:anchor="_Toc28968994" w:history="1">
        <w:r w:rsidR="008C3E4B" w:rsidRPr="00210071">
          <w:rPr>
            <w:rStyle w:val="ac"/>
            <w:noProof/>
          </w:rPr>
          <w:t xml:space="preserve">9.2.3 </w:t>
        </w:r>
        <w:r w:rsidR="008C3E4B" w:rsidRPr="00210071">
          <w:rPr>
            <w:rStyle w:val="ac"/>
            <w:noProof/>
          </w:rPr>
          <w:t>クラウドサービスから制御されるローカルネットワーク内のデバイス</w:t>
        </w:r>
        <w:r w:rsidR="008C3E4B">
          <w:rPr>
            <w:noProof/>
            <w:webHidden/>
          </w:rPr>
          <w:tab/>
        </w:r>
        <w:r w:rsidR="008C3E4B">
          <w:rPr>
            <w:noProof/>
            <w:webHidden/>
          </w:rPr>
          <w:fldChar w:fldCharType="begin"/>
        </w:r>
        <w:r w:rsidR="008C3E4B">
          <w:rPr>
            <w:noProof/>
            <w:webHidden/>
          </w:rPr>
          <w:instrText xml:space="preserve"> PAGEREF _Toc28968994 \h </w:instrText>
        </w:r>
        <w:r w:rsidR="008C3E4B">
          <w:rPr>
            <w:noProof/>
            <w:webHidden/>
          </w:rPr>
        </w:r>
        <w:r w:rsidR="008C3E4B">
          <w:rPr>
            <w:noProof/>
            <w:webHidden/>
          </w:rPr>
          <w:fldChar w:fldCharType="separate"/>
        </w:r>
        <w:r w:rsidR="008C3E4B">
          <w:rPr>
            <w:noProof/>
            <w:webHidden/>
          </w:rPr>
          <w:t>44</w:t>
        </w:r>
        <w:r w:rsidR="008C3E4B">
          <w:rPr>
            <w:noProof/>
            <w:webHidden/>
          </w:rPr>
          <w:fldChar w:fldCharType="end"/>
        </w:r>
      </w:hyperlink>
    </w:p>
    <w:p w14:paraId="43C5C587" w14:textId="77777777" w:rsidR="008C3E4B" w:rsidRPr="0093635D" w:rsidRDefault="000E7E7A">
      <w:pPr>
        <w:pStyle w:val="34"/>
        <w:tabs>
          <w:tab w:val="right" w:leader="dot" w:pos="8608"/>
        </w:tabs>
        <w:ind w:left="360"/>
        <w:rPr>
          <w:rFonts w:ascii="游明朝" w:eastAsia="游明朝" w:hAnsi="游明朝"/>
          <w:noProof/>
          <w:szCs w:val="22"/>
        </w:rPr>
      </w:pPr>
      <w:hyperlink w:anchor="_Toc28968995" w:history="1">
        <w:r w:rsidR="008C3E4B" w:rsidRPr="00210071">
          <w:rPr>
            <w:rStyle w:val="ac"/>
            <w:noProof/>
          </w:rPr>
          <w:t xml:space="preserve">9.2.4 </w:t>
        </w:r>
        <w:r w:rsidR="00BF74FD">
          <w:rPr>
            <w:rStyle w:val="ac"/>
            <w:noProof/>
          </w:rPr>
          <w:t>Thing</w:t>
        </w:r>
        <w:r w:rsidR="008C3E4B" w:rsidRPr="00210071">
          <w:rPr>
            <w:rStyle w:val="ac"/>
            <w:noProof/>
          </w:rPr>
          <w:t>ディレクトリを使用した検出</w:t>
        </w:r>
        <w:r w:rsidR="008C3E4B">
          <w:rPr>
            <w:noProof/>
            <w:webHidden/>
          </w:rPr>
          <w:tab/>
        </w:r>
        <w:r w:rsidR="008C3E4B">
          <w:rPr>
            <w:noProof/>
            <w:webHidden/>
          </w:rPr>
          <w:fldChar w:fldCharType="begin"/>
        </w:r>
        <w:r w:rsidR="008C3E4B">
          <w:rPr>
            <w:noProof/>
            <w:webHidden/>
          </w:rPr>
          <w:instrText xml:space="preserve"> PAGEREF _Toc28968995 \h </w:instrText>
        </w:r>
        <w:r w:rsidR="008C3E4B">
          <w:rPr>
            <w:noProof/>
            <w:webHidden/>
          </w:rPr>
        </w:r>
        <w:r w:rsidR="008C3E4B">
          <w:rPr>
            <w:noProof/>
            <w:webHidden/>
          </w:rPr>
          <w:fldChar w:fldCharType="separate"/>
        </w:r>
        <w:r w:rsidR="008C3E4B">
          <w:rPr>
            <w:noProof/>
            <w:webHidden/>
          </w:rPr>
          <w:t>45</w:t>
        </w:r>
        <w:r w:rsidR="008C3E4B">
          <w:rPr>
            <w:noProof/>
            <w:webHidden/>
          </w:rPr>
          <w:fldChar w:fldCharType="end"/>
        </w:r>
      </w:hyperlink>
    </w:p>
    <w:p w14:paraId="1537ACEE" w14:textId="77777777" w:rsidR="008C3E4B" w:rsidRPr="0093635D" w:rsidRDefault="000E7E7A">
      <w:pPr>
        <w:pStyle w:val="34"/>
        <w:tabs>
          <w:tab w:val="right" w:leader="dot" w:pos="8608"/>
        </w:tabs>
        <w:ind w:left="360"/>
        <w:rPr>
          <w:rFonts w:ascii="游明朝" w:eastAsia="游明朝" w:hAnsi="游明朝"/>
          <w:noProof/>
          <w:szCs w:val="22"/>
        </w:rPr>
      </w:pPr>
      <w:hyperlink w:anchor="_Toc28968996" w:history="1">
        <w:r w:rsidR="008C3E4B" w:rsidRPr="00210071">
          <w:rPr>
            <w:rStyle w:val="ac"/>
            <w:noProof/>
          </w:rPr>
          <w:t xml:space="preserve">9.2.5 </w:t>
        </w:r>
        <w:r w:rsidR="008C3E4B" w:rsidRPr="00210071">
          <w:rPr>
            <w:rStyle w:val="ac"/>
            <w:noProof/>
          </w:rPr>
          <w:t>複数ドメイン間のサービス対サービス接続</w:t>
        </w:r>
        <w:r w:rsidR="008C3E4B">
          <w:rPr>
            <w:noProof/>
            <w:webHidden/>
          </w:rPr>
          <w:tab/>
        </w:r>
        <w:r w:rsidR="008C3E4B">
          <w:rPr>
            <w:noProof/>
            <w:webHidden/>
          </w:rPr>
          <w:fldChar w:fldCharType="begin"/>
        </w:r>
        <w:r w:rsidR="008C3E4B">
          <w:rPr>
            <w:noProof/>
            <w:webHidden/>
          </w:rPr>
          <w:instrText xml:space="preserve"> PAGEREF _Toc28968996 \h </w:instrText>
        </w:r>
        <w:r w:rsidR="008C3E4B">
          <w:rPr>
            <w:noProof/>
            <w:webHidden/>
          </w:rPr>
        </w:r>
        <w:r w:rsidR="008C3E4B">
          <w:rPr>
            <w:noProof/>
            <w:webHidden/>
          </w:rPr>
          <w:fldChar w:fldCharType="separate"/>
        </w:r>
        <w:r w:rsidR="008C3E4B">
          <w:rPr>
            <w:noProof/>
            <w:webHidden/>
          </w:rPr>
          <w:t>46</w:t>
        </w:r>
        <w:r w:rsidR="008C3E4B">
          <w:rPr>
            <w:noProof/>
            <w:webHidden/>
          </w:rPr>
          <w:fldChar w:fldCharType="end"/>
        </w:r>
      </w:hyperlink>
    </w:p>
    <w:p w14:paraId="13F1D49F" w14:textId="77777777" w:rsidR="008C3E4B" w:rsidRPr="0093635D" w:rsidRDefault="000E7E7A">
      <w:pPr>
        <w:pStyle w:val="43"/>
        <w:tabs>
          <w:tab w:val="right" w:leader="dot" w:pos="8608"/>
        </w:tabs>
        <w:ind w:left="540"/>
        <w:rPr>
          <w:rFonts w:ascii="游明朝" w:eastAsia="游明朝" w:hAnsi="游明朝"/>
          <w:noProof/>
          <w:szCs w:val="22"/>
        </w:rPr>
      </w:pPr>
      <w:hyperlink w:anchor="_Toc28968997" w:history="1">
        <w:r w:rsidR="008C3E4B" w:rsidRPr="00210071">
          <w:rPr>
            <w:rStyle w:val="ac"/>
            <w:noProof/>
          </w:rPr>
          <w:t xml:space="preserve">9.2.5.1 </w:t>
        </w:r>
        <w:r w:rsidR="008C3E4B" w:rsidRPr="00210071">
          <w:rPr>
            <w:rStyle w:val="ac"/>
            <w:noProof/>
          </w:rPr>
          <w:t>ディレクトリ同期による接続</w:t>
        </w:r>
        <w:r w:rsidR="008C3E4B">
          <w:rPr>
            <w:noProof/>
            <w:webHidden/>
          </w:rPr>
          <w:tab/>
        </w:r>
        <w:r w:rsidR="008C3E4B">
          <w:rPr>
            <w:noProof/>
            <w:webHidden/>
          </w:rPr>
          <w:fldChar w:fldCharType="begin"/>
        </w:r>
        <w:r w:rsidR="008C3E4B">
          <w:rPr>
            <w:noProof/>
            <w:webHidden/>
          </w:rPr>
          <w:instrText xml:space="preserve"> PAGEREF _Toc28968997 \h </w:instrText>
        </w:r>
        <w:r w:rsidR="008C3E4B">
          <w:rPr>
            <w:noProof/>
            <w:webHidden/>
          </w:rPr>
        </w:r>
        <w:r w:rsidR="008C3E4B">
          <w:rPr>
            <w:noProof/>
            <w:webHidden/>
          </w:rPr>
          <w:fldChar w:fldCharType="separate"/>
        </w:r>
        <w:r w:rsidR="008C3E4B">
          <w:rPr>
            <w:noProof/>
            <w:webHidden/>
          </w:rPr>
          <w:t>46</w:t>
        </w:r>
        <w:r w:rsidR="008C3E4B">
          <w:rPr>
            <w:noProof/>
            <w:webHidden/>
          </w:rPr>
          <w:fldChar w:fldCharType="end"/>
        </w:r>
      </w:hyperlink>
    </w:p>
    <w:p w14:paraId="3F76870B" w14:textId="77777777" w:rsidR="008C3E4B" w:rsidRPr="0093635D" w:rsidRDefault="000E7E7A">
      <w:pPr>
        <w:pStyle w:val="43"/>
        <w:tabs>
          <w:tab w:val="right" w:leader="dot" w:pos="8608"/>
        </w:tabs>
        <w:ind w:left="540"/>
        <w:rPr>
          <w:rFonts w:ascii="游明朝" w:eastAsia="游明朝" w:hAnsi="游明朝"/>
          <w:noProof/>
          <w:szCs w:val="22"/>
        </w:rPr>
      </w:pPr>
      <w:hyperlink w:anchor="_Toc28968998" w:history="1">
        <w:r w:rsidR="008C3E4B" w:rsidRPr="00210071">
          <w:rPr>
            <w:rStyle w:val="ac"/>
            <w:noProof/>
          </w:rPr>
          <w:t xml:space="preserve">9.2.5.2 </w:t>
        </w:r>
        <w:r w:rsidR="008C3E4B" w:rsidRPr="00210071">
          <w:rPr>
            <w:rStyle w:val="ac"/>
            <w:noProof/>
          </w:rPr>
          <w:t>プロキシ同期による接続</w:t>
        </w:r>
        <w:r w:rsidR="008C3E4B">
          <w:rPr>
            <w:noProof/>
            <w:webHidden/>
          </w:rPr>
          <w:tab/>
        </w:r>
        <w:r w:rsidR="008C3E4B">
          <w:rPr>
            <w:noProof/>
            <w:webHidden/>
          </w:rPr>
          <w:fldChar w:fldCharType="begin"/>
        </w:r>
        <w:r w:rsidR="008C3E4B">
          <w:rPr>
            <w:noProof/>
            <w:webHidden/>
          </w:rPr>
          <w:instrText xml:space="preserve"> PAGEREF _Toc28968998 \h </w:instrText>
        </w:r>
        <w:r w:rsidR="008C3E4B">
          <w:rPr>
            <w:noProof/>
            <w:webHidden/>
          </w:rPr>
        </w:r>
        <w:r w:rsidR="008C3E4B">
          <w:rPr>
            <w:noProof/>
            <w:webHidden/>
          </w:rPr>
          <w:fldChar w:fldCharType="separate"/>
        </w:r>
        <w:r w:rsidR="008C3E4B">
          <w:rPr>
            <w:noProof/>
            <w:webHidden/>
          </w:rPr>
          <w:t>46</w:t>
        </w:r>
        <w:r w:rsidR="008C3E4B">
          <w:rPr>
            <w:noProof/>
            <w:webHidden/>
          </w:rPr>
          <w:fldChar w:fldCharType="end"/>
        </w:r>
      </w:hyperlink>
    </w:p>
    <w:p w14:paraId="41277C13" w14:textId="77777777" w:rsidR="008C3E4B" w:rsidRPr="0093635D" w:rsidRDefault="000E7E7A">
      <w:pPr>
        <w:pStyle w:val="12"/>
        <w:tabs>
          <w:tab w:val="right" w:leader="dot" w:pos="8608"/>
        </w:tabs>
        <w:rPr>
          <w:rFonts w:ascii="游明朝" w:eastAsia="游明朝" w:hAnsi="游明朝"/>
          <w:noProof/>
          <w:kern w:val="2"/>
          <w:sz w:val="21"/>
          <w:szCs w:val="22"/>
        </w:rPr>
      </w:pPr>
      <w:hyperlink w:anchor="_Toc28968999" w:history="1">
        <w:r w:rsidR="008C3E4B" w:rsidRPr="00210071">
          <w:rPr>
            <w:rStyle w:val="ac"/>
            <w:noProof/>
          </w:rPr>
          <w:t>１０　セキュリティとプライバシに関する考慮事項</w:t>
        </w:r>
        <w:r w:rsidR="008C3E4B">
          <w:rPr>
            <w:noProof/>
            <w:webHidden/>
          </w:rPr>
          <w:tab/>
        </w:r>
        <w:r w:rsidR="008C3E4B">
          <w:rPr>
            <w:noProof/>
            <w:webHidden/>
          </w:rPr>
          <w:fldChar w:fldCharType="begin"/>
        </w:r>
        <w:r w:rsidR="008C3E4B">
          <w:rPr>
            <w:noProof/>
            <w:webHidden/>
          </w:rPr>
          <w:instrText xml:space="preserve"> PAGEREF _Toc28968999 \h </w:instrText>
        </w:r>
        <w:r w:rsidR="008C3E4B">
          <w:rPr>
            <w:noProof/>
            <w:webHidden/>
          </w:rPr>
        </w:r>
        <w:r w:rsidR="008C3E4B">
          <w:rPr>
            <w:noProof/>
            <w:webHidden/>
          </w:rPr>
          <w:fldChar w:fldCharType="separate"/>
        </w:r>
        <w:r w:rsidR="008C3E4B">
          <w:rPr>
            <w:noProof/>
            <w:webHidden/>
          </w:rPr>
          <w:t>47</w:t>
        </w:r>
        <w:r w:rsidR="008C3E4B">
          <w:rPr>
            <w:noProof/>
            <w:webHidden/>
          </w:rPr>
          <w:fldChar w:fldCharType="end"/>
        </w:r>
      </w:hyperlink>
    </w:p>
    <w:p w14:paraId="22CFBEE5" w14:textId="77777777" w:rsidR="008C3E4B" w:rsidRPr="0093635D" w:rsidRDefault="000E7E7A">
      <w:pPr>
        <w:pStyle w:val="22"/>
        <w:tabs>
          <w:tab w:val="right" w:leader="dot" w:pos="8608"/>
        </w:tabs>
        <w:ind w:left="180"/>
        <w:rPr>
          <w:rFonts w:ascii="游明朝" w:eastAsia="游明朝" w:hAnsi="游明朝"/>
          <w:noProof/>
          <w:kern w:val="2"/>
          <w:sz w:val="21"/>
          <w:szCs w:val="22"/>
        </w:rPr>
      </w:pPr>
      <w:hyperlink w:anchor="_Toc28969000" w:history="1">
        <w:r w:rsidR="008C3E4B" w:rsidRPr="00210071">
          <w:rPr>
            <w:rStyle w:val="ac"/>
            <w:noProof/>
          </w:rPr>
          <w:t>10.1 WoT TD</w:t>
        </w:r>
        <w:r w:rsidR="008C3E4B" w:rsidRPr="00210071">
          <w:rPr>
            <w:rStyle w:val="ac"/>
            <w:noProof/>
          </w:rPr>
          <w:t>リスク</w:t>
        </w:r>
        <w:r w:rsidR="008C3E4B">
          <w:rPr>
            <w:noProof/>
            <w:webHidden/>
          </w:rPr>
          <w:tab/>
        </w:r>
        <w:r w:rsidR="008C3E4B">
          <w:rPr>
            <w:noProof/>
            <w:webHidden/>
          </w:rPr>
          <w:fldChar w:fldCharType="begin"/>
        </w:r>
        <w:r w:rsidR="008C3E4B">
          <w:rPr>
            <w:noProof/>
            <w:webHidden/>
          </w:rPr>
          <w:instrText xml:space="preserve"> PAGEREF _Toc28969000 \h </w:instrText>
        </w:r>
        <w:r w:rsidR="008C3E4B">
          <w:rPr>
            <w:noProof/>
            <w:webHidden/>
          </w:rPr>
        </w:r>
        <w:r w:rsidR="008C3E4B">
          <w:rPr>
            <w:noProof/>
            <w:webHidden/>
          </w:rPr>
          <w:fldChar w:fldCharType="separate"/>
        </w:r>
        <w:r w:rsidR="008C3E4B">
          <w:rPr>
            <w:noProof/>
            <w:webHidden/>
          </w:rPr>
          <w:t>47</w:t>
        </w:r>
        <w:r w:rsidR="008C3E4B">
          <w:rPr>
            <w:noProof/>
            <w:webHidden/>
          </w:rPr>
          <w:fldChar w:fldCharType="end"/>
        </w:r>
      </w:hyperlink>
    </w:p>
    <w:p w14:paraId="16DB1071" w14:textId="77777777" w:rsidR="008C3E4B" w:rsidRPr="0093635D" w:rsidRDefault="000E7E7A">
      <w:pPr>
        <w:pStyle w:val="34"/>
        <w:tabs>
          <w:tab w:val="right" w:leader="dot" w:pos="8608"/>
        </w:tabs>
        <w:ind w:left="360"/>
        <w:rPr>
          <w:rFonts w:ascii="游明朝" w:eastAsia="游明朝" w:hAnsi="游明朝"/>
          <w:noProof/>
          <w:szCs w:val="22"/>
        </w:rPr>
      </w:pPr>
      <w:hyperlink w:anchor="_Toc28969001" w:history="1">
        <w:r w:rsidR="008C3E4B" w:rsidRPr="00210071">
          <w:rPr>
            <w:rStyle w:val="ac"/>
            <w:noProof/>
          </w:rPr>
          <w:t>10.1.1 TD</w:t>
        </w:r>
        <w:r w:rsidR="008C3E4B" w:rsidRPr="00210071">
          <w:rPr>
            <w:rStyle w:val="ac"/>
            <w:noProof/>
          </w:rPr>
          <w:t>のプライベートセキュリティデータリスク</w:t>
        </w:r>
        <w:r w:rsidR="008C3E4B">
          <w:rPr>
            <w:noProof/>
            <w:webHidden/>
          </w:rPr>
          <w:tab/>
        </w:r>
        <w:r w:rsidR="008C3E4B">
          <w:rPr>
            <w:noProof/>
            <w:webHidden/>
          </w:rPr>
          <w:fldChar w:fldCharType="begin"/>
        </w:r>
        <w:r w:rsidR="008C3E4B">
          <w:rPr>
            <w:noProof/>
            <w:webHidden/>
          </w:rPr>
          <w:instrText xml:space="preserve"> PAGEREF _Toc28969001 \h </w:instrText>
        </w:r>
        <w:r w:rsidR="008C3E4B">
          <w:rPr>
            <w:noProof/>
            <w:webHidden/>
          </w:rPr>
        </w:r>
        <w:r w:rsidR="008C3E4B">
          <w:rPr>
            <w:noProof/>
            <w:webHidden/>
          </w:rPr>
          <w:fldChar w:fldCharType="separate"/>
        </w:r>
        <w:r w:rsidR="008C3E4B">
          <w:rPr>
            <w:noProof/>
            <w:webHidden/>
          </w:rPr>
          <w:t>47</w:t>
        </w:r>
        <w:r w:rsidR="008C3E4B">
          <w:rPr>
            <w:noProof/>
            <w:webHidden/>
          </w:rPr>
          <w:fldChar w:fldCharType="end"/>
        </w:r>
      </w:hyperlink>
    </w:p>
    <w:p w14:paraId="6D1269D5" w14:textId="77777777" w:rsidR="008C3E4B" w:rsidRPr="0093635D" w:rsidRDefault="000E7E7A">
      <w:pPr>
        <w:pStyle w:val="34"/>
        <w:tabs>
          <w:tab w:val="right" w:leader="dot" w:pos="8608"/>
        </w:tabs>
        <w:ind w:left="360"/>
        <w:rPr>
          <w:rFonts w:ascii="游明朝" w:eastAsia="游明朝" w:hAnsi="游明朝"/>
          <w:noProof/>
          <w:szCs w:val="22"/>
        </w:rPr>
      </w:pPr>
      <w:hyperlink w:anchor="_Toc28969002" w:history="1">
        <w:r w:rsidR="008C3E4B" w:rsidRPr="00210071">
          <w:rPr>
            <w:rStyle w:val="ac"/>
            <w:noProof/>
          </w:rPr>
          <w:t>10.1.2 TD</w:t>
        </w:r>
        <w:r w:rsidR="008C3E4B" w:rsidRPr="00210071">
          <w:rPr>
            <w:rStyle w:val="ac"/>
            <w:noProof/>
          </w:rPr>
          <w:t>の個人情報リスク</w:t>
        </w:r>
        <w:r w:rsidR="008C3E4B">
          <w:rPr>
            <w:noProof/>
            <w:webHidden/>
          </w:rPr>
          <w:tab/>
        </w:r>
        <w:r w:rsidR="008C3E4B">
          <w:rPr>
            <w:noProof/>
            <w:webHidden/>
          </w:rPr>
          <w:fldChar w:fldCharType="begin"/>
        </w:r>
        <w:r w:rsidR="008C3E4B">
          <w:rPr>
            <w:noProof/>
            <w:webHidden/>
          </w:rPr>
          <w:instrText xml:space="preserve"> PAGEREF _Toc28969002 \h </w:instrText>
        </w:r>
        <w:r w:rsidR="008C3E4B">
          <w:rPr>
            <w:noProof/>
            <w:webHidden/>
          </w:rPr>
        </w:r>
        <w:r w:rsidR="008C3E4B">
          <w:rPr>
            <w:noProof/>
            <w:webHidden/>
          </w:rPr>
          <w:fldChar w:fldCharType="separate"/>
        </w:r>
        <w:r w:rsidR="008C3E4B">
          <w:rPr>
            <w:noProof/>
            <w:webHidden/>
          </w:rPr>
          <w:t>48</w:t>
        </w:r>
        <w:r w:rsidR="008C3E4B">
          <w:rPr>
            <w:noProof/>
            <w:webHidden/>
          </w:rPr>
          <w:fldChar w:fldCharType="end"/>
        </w:r>
      </w:hyperlink>
    </w:p>
    <w:p w14:paraId="767305B7" w14:textId="77777777" w:rsidR="008C3E4B" w:rsidRPr="0093635D" w:rsidRDefault="000E7E7A">
      <w:pPr>
        <w:pStyle w:val="34"/>
        <w:tabs>
          <w:tab w:val="right" w:leader="dot" w:pos="8608"/>
        </w:tabs>
        <w:ind w:left="360"/>
        <w:rPr>
          <w:rFonts w:ascii="游明朝" w:eastAsia="游明朝" w:hAnsi="游明朝"/>
          <w:noProof/>
          <w:szCs w:val="22"/>
        </w:rPr>
      </w:pPr>
      <w:hyperlink w:anchor="_Toc28969003" w:history="1">
        <w:r w:rsidR="008C3E4B" w:rsidRPr="00210071">
          <w:rPr>
            <w:rStyle w:val="ac"/>
            <w:noProof/>
          </w:rPr>
          <w:t>10.1.3 TD</w:t>
        </w:r>
        <w:r w:rsidR="008C3E4B" w:rsidRPr="00210071">
          <w:rPr>
            <w:rStyle w:val="ac"/>
            <w:noProof/>
          </w:rPr>
          <w:t>通信メタデータリスク</w:t>
        </w:r>
        <w:r w:rsidR="008C3E4B">
          <w:rPr>
            <w:noProof/>
            <w:webHidden/>
          </w:rPr>
          <w:tab/>
        </w:r>
        <w:r w:rsidR="008C3E4B">
          <w:rPr>
            <w:noProof/>
            <w:webHidden/>
          </w:rPr>
          <w:fldChar w:fldCharType="begin"/>
        </w:r>
        <w:r w:rsidR="008C3E4B">
          <w:rPr>
            <w:noProof/>
            <w:webHidden/>
          </w:rPr>
          <w:instrText xml:space="preserve"> PAGEREF _Toc28969003 \h </w:instrText>
        </w:r>
        <w:r w:rsidR="008C3E4B">
          <w:rPr>
            <w:noProof/>
            <w:webHidden/>
          </w:rPr>
        </w:r>
        <w:r w:rsidR="008C3E4B">
          <w:rPr>
            <w:noProof/>
            <w:webHidden/>
          </w:rPr>
          <w:fldChar w:fldCharType="separate"/>
        </w:r>
        <w:r w:rsidR="008C3E4B">
          <w:rPr>
            <w:noProof/>
            <w:webHidden/>
          </w:rPr>
          <w:t>48</w:t>
        </w:r>
        <w:r w:rsidR="008C3E4B">
          <w:rPr>
            <w:noProof/>
            <w:webHidden/>
          </w:rPr>
          <w:fldChar w:fldCharType="end"/>
        </w:r>
      </w:hyperlink>
    </w:p>
    <w:p w14:paraId="35AF28B4" w14:textId="77777777" w:rsidR="008C3E4B" w:rsidRPr="0093635D" w:rsidRDefault="000E7E7A">
      <w:pPr>
        <w:pStyle w:val="22"/>
        <w:tabs>
          <w:tab w:val="right" w:leader="dot" w:pos="8608"/>
        </w:tabs>
        <w:ind w:left="180"/>
        <w:rPr>
          <w:rFonts w:ascii="游明朝" w:eastAsia="游明朝" w:hAnsi="游明朝"/>
          <w:noProof/>
          <w:kern w:val="2"/>
          <w:sz w:val="21"/>
          <w:szCs w:val="22"/>
        </w:rPr>
      </w:pPr>
      <w:hyperlink w:anchor="_Toc28969004" w:history="1">
        <w:r w:rsidR="008C3E4B" w:rsidRPr="00210071">
          <w:rPr>
            <w:rStyle w:val="ac"/>
            <w:noProof/>
          </w:rPr>
          <w:t>10.2 WoT</w:t>
        </w:r>
        <w:r w:rsidR="008C3E4B" w:rsidRPr="00210071">
          <w:rPr>
            <w:rStyle w:val="ac"/>
            <w:noProof/>
          </w:rPr>
          <w:t>スクリプティング</w:t>
        </w:r>
        <w:r w:rsidR="008C3E4B" w:rsidRPr="00210071">
          <w:rPr>
            <w:rStyle w:val="ac"/>
            <w:noProof/>
          </w:rPr>
          <w:t>API</w:t>
        </w:r>
        <w:r w:rsidR="008C3E4B" w:rsidRPr="00210071">
          <w:rPr>
            <w:rStyle w:val="ac"/>
            <w:noProof/>
          </w:rPr>
          <w:t>のセキュリティとプライバシのリスク</w:t>
        </w:r>
        <w:r w:rsidR="008C3E4B">
          <w:rPr>
            <w:noProof/>
            <w:webHidden/>
          </w:rPr>
          <w:tab/>
        </w:r>
        <w:r w:rsidR="008C3E4B">
          <w:rPr>
            <w:noProof/>
            <w:webHidden/>
          </w:rPr>
          <w:fldChar w:fldCharType="begin"/>
        </w:r>
        <w:r w:rsidR="008C3E4B">
          <w:rPr>
            <w:noProof/>
            <w:webHidden/>
          </w:rPr>
          <w:instrText xml:space="preserve"> PAGEREF _Toc28969004 \h </w:instrText>
        </w:r>
        <w:r w:rsidR="008C3E4B">
          <w:rPr>
            <w:noProof/>
            <w:webHidden/>
          </w:rPr>
        </w:r>
        <w:r w:rsidR="008C3E4B">
          <w:rPr>
            <w:noProof/>
            <w:webHidden/>
          </w:rPr>
          <w:fldChar w:fldCharType="separate"/>
        </w:r>
        <w:r w:rsidR="008C3E4B">
          <w:rPr>
            <w:noProof/>
            <w:webHidden/>
          </w:rPr>
          <w:t>48</w:t>
        </w:r>
        <w:r w:rsidR="008C3E4B">
          <w:rPr>
            <w:noProof/>
            <w:webHidden/>
          </w:rPr>
          <w:fldChar w:fldCharType="end"/>
        </w:r>
      </w:hyperlink>
    </w:p>
    <w:p w14:paraId="1BB95889" w14:textId="77777777" w:rsidR="008C3E4B" w:rsidRPr="0093635D" w:rsidRDefault="000E7E7A">
      <w:pPr>
        <w:pStyle w:val="34"/>
        <w:tabs>
          <w:tab w:val="right" w:leader="dot" w:pos="8608"/>
        </w:tabs>
        <w:ind w:left="360"/>
        <w:rPr>
          <w:rFonts w:ascii="游明朝" w:eastAsia="游明朝" w:hAnsi="游明朝"/>
          <w:noProof/>
          <w:szCs w:val="22"/>
        </w:rPr>
      </w:pPr>
      <w:hyperlink w:anchor="_Toc28969005" w:history="1">
        <w:r w:rsidR="008C3E4B" w:rsidRPr="00210071">
          <w:rPr>
            <w:rStyle w:val="ac"/>
            <w:noProof/>
          </w:rPr>
          <w:t xml:space="preserve">10.2.1 </w:t>
        </w:r>
        <w:r w:rsidR="008C3E4B" w:rsidRPr="00210071">
          <w:rPr>
            <w:rStyle w:val="ac"/>
            <w:noProof/>
          </w:rPr>
          <w:t>クロススクリプトセキュリティとプライバシーリスク</w:t>
        </w:r>
        <w:r w:rsidR="008C3E4B">
          <w:rPr>
            <w:noProof/>
            <w:webHidden/>
          </w:rPr>
          <w:tab/>
        </w:r>
        <w:r w:rsidR="008C3E4B">
          <w:rPr>
            <w:noProof/>
            <w:webHidden/>
          </w:rPr>
          <w:fldChar w:fldCharType="begin"/>
        </w:r>
        <w:r w:rsidR="008C3E4B">
          <w:rPr>
            <w:noProof/>
            <w:webHidden/>
          </w:rPr>
          <w:instrText xml:space="preserve"> PAGEREF _Toc28969005 \h </w:instrText>
        </w:r>
        <w:r w:rsidR="008C3E4B">
          <w:rPr>
            <w:noProof/>
            <w:webHidden/>
          </w:rPr>
        </w:r>
        <w:r w:rsidR="008C3E4B">
          <w:rPr>
            <w:noProof/>
            <w:webHidden/>
          </w:rPr>
          <w:fldChar w:fldCharType="separate"/>
        </w:r>
        <w:r w:rsidR="008C3E4B">
          <w:rPr>
            <w:noProof/>
            <w:webHidden/>
          </w:rPr>
          <w:t>49</w:t>
        </w:r>
        <w:r w:rsidR="008C3E4B">
          <w:rPr>
            <w:noProof/>
            <w:webHidden/>
          </w:rPr>
          <w:fldChar w:fldCharType="end"/>
        </w:r>
      </w:hyperlink>
    </w:p>
    <w:p w14:paraId="30863CC3" w14:textId="77777777" w:rsidR="008C3E4B" w:rsidRPr="0093635D" w:rsidRDefault="000E7E7A">
      <w:pPr>
        <w:pStyle w:val="34"/>
        <w:tabs>
          <w:tab w:val="right" w:leader="dot" w:pos="8608"/>
        </w:tabs>
        <w:ind w:left="360"/>
        <w:rPr>
          <w:rFonts w:ascii="游明朝" w:eastAsia="游明朝" w:hAnsi="游明朝"/>
          <w:noProof/>
          <w:szCs w:val="22"/>
        </w:rPr>
      </w:pPr>
      <w:hyperlink w:anchor="_Toc28969006" w:history="1">
        <w:r w:rsidR="008C3E4B" w:rsidRPr="00210071">
          <w:rPr>
            <w:rStyle w:val="ac"/>
            <w:noProof/>
          </w:rPr>
          <w:t xml:space="preserve">10.2.2 </w:t>
        </w:r>
        <w:r w:rsidR="008C3E4B" w:rsidRPr="00210071">
          <w:rPr>
            <w:rStyle w:val="ac"/>
            <w:noProof/>
          </w:rPr>
          <w:t>物理デバイスダイレクトアクセスセキュリティとプライバシリスク</w:t>
        </w:r>
        <w:r w:rsidR="008C3E4B">
          <w:rPr>
            <w:noProof/>
            <w:webHidden/>
          </w:rPr>
          <w:tab/>
        </w:r>
        <w:r w:rsidR="008C3E4B">
          <w:rPr>
            <w:noProof/>
            <w:webHidden/>
          </w:rPr>
          <w:fldChar w:fldCharType="begin"/>
        </w:r>
        <w:r w:rsidR="008C3E4B">
          <w:rPr>
            <w:noProof/>
            <w:webHidden/>
          </w:rPr>
          <w:instrText xml:space="preserve"> PAGEREF _Toc28969006 \h </w:instrText>
        </w:r>
        <w:r w:rsidR="008C3E4B">
          <w:rPr>
            <w:noProof/>
            <w:webHidden/>
          </w:rPr>
        </w:r>
        <w:r w:rsidR="008C3E4B">
          <w:rPr>
            <w:noProof/>
            <w:webHidden/>
          </w:rPr>
          <w:fldChar w:fldCharType="separate"/>
        </w:r>
        <w:r w:rsidR="008C3E4B">
          <w:rPr>
            <w:noProof/>
            <w:webHidden/>
          </w:rPr>
          <w:t>49</w:t>
        </w:r>
        <w:r w:rsidR="008C3E4B">
          <w:rPr>
            <w:noProof/>
            <w:webHidden/>
          </w:rPr>
          <w:fldChar w:fldCharType="end"/>
        </w:r>
      </w:hyperlink>
    </w:p>
    <w:p w14:paraId="28D5D923" w14:textId="77777777" w:rsidR="008C3E4B" w:rsidRPr="0093635D" w:rsidRDefault="000E7E7A">
      <w:pPr>
        <w:pStyle w:val="22"/>
        <w:tabs>
          <w:tab w:val="right" w:leader="dot" w:pos="8608"/>
        </w:tabs>
        <w:ind w:left="180"/>
        <w:rPr>
          <w:rFonts w:ascii="游明朝" w:eastAsia="游明朝" w:hAnsi="游明朝"/>
          <w:noProof/>
          <w:kern w:val="2"/>
          <w:sz w:val="21"/>
          <w:szCs w:val="22"/>
        </w:rPr>
      </w:pPr>
      <w:hyperlink w:anchor="_Toc28969007" w:history="1">
        <w:r w:rsidR="008C3E4B" w:rsidRPr="00210071">
          <w:rPr>
            <w:rStyle w:val="ac"/>
            <w:noProof/>
          </w:rPr>
          <w:t>10.3 WoT</w:t>
        </w:r>
        <w:r w:rsidR="008C3E4B" w:rsidRPr="00210071">
          <w:rPr>
            <w:rStyle w:val="ac"/>
            <w:noProof/>
          </w:rPr>
          <w:t>ランタイムセキュリティとプライバシリスク</w:t>
        </w:r>
        <w:r w:rsidR="008C3E4B">
          <w:rPr>
            <w:noProof/>
            <w:webHidden/>
          </w:rPr>
          <w:tab/>
        </w:r>
        <w:r w:rsidR="008C3E4B">
          <w:rPr>
            <w:noProof/>
            <w:webHidden/>
          </w:rPr>
          <w:fldChar w:fldCharType="begin"/>
        </w:r>
        <w:r w:rsidR="008C3E4B">
          <w:rPr>
            <w:noProof/>
            <w:webHidden/>
          </w:rPr>
          <w:instrText xml:space="preserve"> PAGEREF _Toc28969007 \h </w:instrText>
        </w:r>
        <w:r w:rsidR="008C3E4B">
          <w:rPr>
            <w:noProof/>
            <w:webHidden/>
          </w:rPr>
        </w:r>
        <w:r w:rsidR="008C3E4B">
          <w:rPr>
            <w:noProof/>
            <w:webHidden/>
          </w:rPr>
          <w:fldChar w:fldCharType="separate"/>
        </w:r>
        <w:r w:rsidR="008C3E4B">
          <w:rPr>
            <w:noProof/>
            <w:webHidden/>
          </w:rPr>
          <w:t>50</w:t>
        </w:r>
        <w:r w:rsidR="008C3E4B">
          <w:rPr>
            <w:noProof/>
            <w:webHidden/>
          </w:rPr>
          <w:fldChar w:fldCharType="end"/>
        </w:r>
      </w:hyperlink>
    </w:p>
    <w:p w14:paraId="2EF7D474" w14:textId="77777777" w:rsidR="008C3E4B" w:rsidRPr="0093635D" w:rsidRDefault="000E7E7A">
      <w:pPr>
        <w:pStyle w:val="34"/>
        <w:tabs>
          <w:tab w:val="right" w:leader="dot" w:pos="8608"/>
        </w:tabs>
        <w:ind w:left="360"/>
        <w:rPr>
          <w:rFonts w:ascii="游明朝" w:eastAsia="游明朝" w:hAnsi="游明朝"/>
          <w:noProof/>
          <w:szCs w:val="22"/>
        </w:rPr>
      </w:pPr>
      <w:hyperlink w:anchor="_Toc28969008" w:history="1">
        <w:r w:rsidR="008C3E4B" w:rsidRPr="00210071">
          <w:rPr>
            <w:rStyle w:val="ac"/>
            <w:noProof/>
          </w:rPr>
          <w:t xml:space="preserve">10.3.1 </w:t>
        </w:r>
        <w:r w:rsidR="008C3E4B" w:rsidRPr="00210071">
          <w:rPr>
            <w:rStyle w:val="ac"/>
            <w:noProof/>
          </w:rPr>
          <w:t>セキュリティリスクのプロビジョニングと更新</w:t>
        </w:r>
        <w:r w:rsidR="008C3E4B">
          <w:rPr>
            <w:noProof/>
            <w:webHidden/>
          </w:rPr>
          <w:tab/>
        </w:r>
        <w:r w:rsidR="008C3E4B">
          <w:rPr>
            <w:noProof/>
            <w:webHidden/>
          </w:rPr>
          <w:fldChar w:fldCharType="begin"/>
        </w:r>
        <w:r w:rsidR="008C3E4B">
          <w:rPr>
            <w:noProof/>
            <w:webHidden/>
          </w:rPr>
          <w:instrText xml:space="preserve"> PAGEREF _Toc28969008 \h </w:instrText>
        </w:r>
        <w:r w:rsidR="008C3E4B">
          <w:rPr>
            <w:noProof/>
            <w:webHidden/>
          </w:rPr>
        </w:r>
        <w:r w:rsidR="008C3E4B">
          <w:rPr>
            <w:noProof/>
            <w:webHidden/>
          </w:rPr>
          <w:fldChar w:fldCharType="separate"/>
        </w:r>
        <w:r w:rsidR="008C3E4B">
          <w:rPr>
            <w:noProof/>
            <w:webHidden/>
          </w:rPr>
          <w:t>50</w:t>
        </w:r>
        <w:r w:rsidR="008C3E4B">
          <w:rPr>
            <w:noProof/>
            <w:webHidden/>
          </w:rPr>
          <w:fldChar w:fldCharType="end"/>
        </w:r>
      </w:hyperlink>
    </w:p>
    <w:p w14:paraId="749E3D94" w14:textId="77777777" w:rsidR="008C3E4B" w:rsidRPr="0093635D" w:rsidRDefault="000E7E7A">
      <w:pPr>
        <w:pStyle w:val="34"/>
        <w:tabs>
          <w:tab w:val="right" w:leader="dot" w:pos="8608"/>
        </w:tabs>
        <w:ind w:left="360"/>
        <w:rPr>
          <w:rFonts w:ascii="游明朝" w:eastAsia="游明朝" w:hAnsi="游明朝"/>
          <w:noProof/>
          <w:szCs w:val="22"/>
        </w:rPr>
      </w:pPr>
      <w:hyperlink w:anchor="_Toc28969009" w:history="1">
        <w:r w:rsidR="008C3E4B" w:rsidRPr="00210071">
          <w:rPr>
            <w:rStyle w:val="ac"/>
            <w:noProof/>
          </w:rPr>
          <w:t xml:space="preserve">10.3.2 </w:t>
        </w:r>
        <w:r w:rsidR="008C3E4B" w:rsidRPr="00210071">
          <w:rPr>
            <w:rStyle w:val="ac"/>
            <w:noProof/>
          </w:rPr>
          <w:t>セキュリティ証明書ストレージのセキュリティとプライバシリスク</w:t>
        </w:r>
        <w:r w:rsidR="008C3E4B">
          <w:rPr>
            <w:noProof/>
            <w:webHidden/>
          </w:rPr>
          <w:tab/>
        </w:r>
        <w:r w:rsidR="008C3E4B">
          <w:rPr>
            <w:noProof/>
            <w:webHidden/>
          </w:rPr>
          <w:fldChar w:fldCharType="begin"/>
        </w:r>
        <w:r w:rsidR="008C3E4B">
          <w:rPr>
            <w:noProof/>
            <w:webHidden/>
          </w:rPr>
          <w:instrText xml:space="preserve"> PAGEREF _Toc28969009 \h </w:instrText>
        </w:r>
        <w:r w:rsidR="008C3E4B">
          <w:rPr>
            <w:noProof/>
            <w:webHidden/>
          </w:rPr>
        </w:r>
        <w:r w:rsidR="008C3E4B">
          <w:rPr>
            <w:noProof/>
            <w:webHidden/>
          </w:rPr>
          <w:fldChar w:fldCharType="separate"/>
        </w:r>
        <w:r w:rsidR="008C3E4B">
          <w:rPr>
            <w:noProof/>
            <w:webHidden/>
          </w:rPr>
          <w:t>50</w:t>
        </w:r>
        <w:r w:rsidR="008C3E4B">
          <w:rPr>
            <w:noProof/>
            <w:webHidden/>
          </w:rPr>
          <w:fldChar w:fldCharType="end"/>
        </w:r>
      </w:hyperlink>
    </w:p>
    <w:p w14:paraId="75AD55FE" w14:textId="77777777" w:rsidR="008C3E4B" w:rsidRPr="0093635D" w:rsidRDefault="000E7E7A">
      <w:pPr>
        <w:pStyle w:val="12"/>
        <w:tabs>
          <w:tab w:val="left" w:pos="420"/>
          <w:tab w:val="right" w:leader="dot" w:pos="8608"/>
        </w:tabs>
        <w:rPr>
          <w:rFonts w:ascii="游明朝" w:eastAsia="游明朝" w:hAnsi="游明朝"/>
          <w:noProof/>
          <w:kern w:val="2"/>
          <w:sz w:val="21"/>
          <w:szCs w:val="22"/>
        </w:rPr>
      </w:pPr>
      <w:hyperlink w:anchor="_Toc28969018" w:history="1">
        <w:r w:rsidR="008C3E4B" w:rsidRPr="00210071">
          <w:rPr>
            <w:rStyle w:val="ac"/>
            <w:noProof/>
          </w:rPr>
          <w:t>A.</w:t>
        </w:r>
        <w:r w:rsidR="008C3E4B" w:rsidRPr="0093635D">
          <w:rPr>
            <w:rFonts w:ascii="游明朝" w:eastAsia="游明朝" w:hAnsi="游明朝"/>
            <w:noProof/>
            <w:kern w:val="2"/>
            <w:sz w:val="21"/>
            <w:szCs w:val="22"/>
          </w:rPr>
          <w:tab/>
        </w:r>
        <w:r w:rsidR="008C3E4B" w:rsidRPr="00210071">
          <w:rPr>
            <w:rStyle w:val="ac"/>
            <w:noProof/>
          </w:rPr>
          <w:t>謝辞</w:t>
        </w:r>
        <w:r w:rsidR="008C3E4B">
          <w:rPr>
            <w:noProof/>
            <w:webHidden/>
          </w:rPr>
          <w:tab/>
        </w:r>
        <w:r w:rsidR="008C3E4B">
          <w:rPr>
            <w:noProof/>
            <w:webHidden/>
          </w:rPr>
          <w:fldChar w:fldCharType="begin"/>
        </w:r>
        <w:r w:rsidR="008C3E4B">
          <w:rPr>
            <w:noProof/>
            <w:webHidden/>
          </w:rPr>
          <w:instrText xml:space="preserve"> PAGEREF _Toc28969018 \h </w:instrText>
        </w:r>
        <w:r w:rsidR="008C3E4B">
          <w:rPr>
            <w:noProof/>
            <w:webHidden/>
          </w:rPr>
        </w:r>
        <w:r w:rsidR="008C3E4B">
          <w:rPr>
            <w:noProof/>
            <w:webHidden/>
          </w:rPr>
          <w:fldChar w:fldCharType="separate"/>
        </w:r>
        <w:r w:rsidR="008C3E4B">
          <w:rPr>
            <w:noProof/>
            <w:webHidden/>
          </w:rPr>
          <w:t>51</w:t>
        </w:r>
        <w:r w:rsidR="008C3E4B">
          <w:rPr>
            <w:noProof/>
            <w:webHidden/>
          </w:rPr>
          <w:fldChar w:fldCharType="end"/>
        </w:r>
      </w:hyperlink>
    </w:p>
    <w:p w14:paraId="15C8DB99" w14:textId="77777777" w:rsidR="008C3E4B" w:rsidRPr="0093635D" w:rsidRDefault="000E7E7A">
      <w:pPr>
        <w:pStyle w:val="12"/>
        <w:tabs>
          <w:tab w:val="left" w:pos="420"/>
          <w:tab w:val="right" w:leader="dot" w:pos="8608"/>
        </w:tabs>
        <w:rPr>
          <w:rFonts w:ascii="游明朝" w:eastAsia="游明朝" w:hAnsi="游明朝"/>
          <w:noProof/>
          <w:kern w:val="2"/>
          <w:sz w:val="21"/>
          <w:szCs w:val="22"/>
        </w:rPr>
      </w:pPr>
      <w:hyperlink w:anchor="_Toc28969019" w:history="1">
        <w:r w:rsidR="008C3E4B" w:rsidRPr="00210071">
          <w:rPr>
            <w:rStyle w:val="ac"/>
            <w:noProof/>
          </w:rPr>
          <w:t>B.</w:t>
        </w:r>
        <w:r w:rsidR="008C3E4B" w:rsidRPr="0093635D">
          <w:rPr>
            <w:rFonts w:ascii="游明朝" w:eastAsia="游明朝" w:hAnsi="游明朝"/>
            <w:noProof/>
            <w:kern w:val="2"/>
            <w:sz w:val="21"/>
            <w:szCs w:val="22"/>
          </w:rPr>
          <w:tab/>
        </w:r>
        <w:r w:rsidR="008C3E4B" w:rsidRPr="00210071">
          <w:rPr>
            <w:rStyle w:val="ac"/>
            <w:noProof/>
          </w:rPr>
          <w:t>参考文献</w:t>
        </w:r>
        <w:r w:rsidR="008C3E4B">
          <w:rPr>
            <w:noProof/>
            <w:webHidden/>
          </w:rPr>
          <w:tab/>
        </w:r>
        <w:r w:rsidR="008C3E4B">
          <w:rPr>
            <w:noProof/>
            <w:webHidden/>
          </w:rPr>
          <w:fldChar w:fldCharType="begin"/>
        </w:r>
        <w:r w:rsidR="008C3E4B">
          <w:rPr>
            <w:noProof/>
            <w:webHidden/>
          </w:rPr>
          <w:instrText xml:space="preserve"> PAGEREF _Toc28969019 \h </w:instrText>
        </w:r>
        <w:r w:rsidR="008C3E4B">
          <w:rPr>
            <w:noProof/>
            <w:webHidden/>
          </w:rPr>
        </w:r>
        <w:r w:rsidR="008C3E4B">
          <w:rPr>
            <w:noProof/>
            <w:webHidden/>
          </w:rPr>
          <w:fldChar w:fldCharType="separate"/>
        </w:r>
        <w:r w:rsidR="008C3E4B">
          <w:rPr>
            <w:noProof/>
            <w:webHidden/>
          </w:rPr>
          <w:t>51</w:t>
        </w:r>
        <w:r w:rsidR="008C3E4B">
          <w:rPr>
            <w:noProof/>
            <w:webHidden/>
          </w:rPr>
          <w:fldChar w:fldCharType="end"/>
        </w:r>
      </w:hyperlink>
    </w:p>
    <w:p w14:paraId="559D4CD4" w14:textId="77777777" w:rsidR="008C3E4B" w:rsidRPr="0093635D" w:rsidRDefault="000E7E7A">
      <w:pPr>
        <w:pStyle w:val="22"/>
        <w:tabs>
          <w:tab w:val="right" w:leader="dot" w:pos="8608"/>
        </w:tabs>
        <w:ind w:left="180"/>
        <w:rPr>
          <w:rFonts w:ascii="游明朝" w:eastAsia="游明朝" w:hAnsi="游明朝"/>
          <w:noProof/>
          <w:kern w:val="2"/>
          <w:sz w:val="21"/>
          <w:szCs w:val="22"/>
        </w:rPr>
      </w:pPr>
      <w:hyperlink w:anchor="_Toc28969020" w:history="1">
        <w:r w:rsidR="008C3E4B" w:rsidRPr="00210071">
          <w:rPr>
            <w:rStyle w:val="ac"/>
            <w:noProof/>
          </w:rPr>
          <w:t>B.1 Normative references</w:t>
        </w:r>
        <w:r w:rsidR="008C3E4B">
          <w:rPr>
            <w:noProof/>
            <w:webHidden/>
          </w:rPr>
          <w:tab/>
        </w:r>
        <w:r w:rsidR="008C3E4B">
          <w:rPr>
            <w:noProof/>
            <w:webHidden/>
          </w:rPr>
          <w:fldChar w:fldCharType="begin"/>
        </w:r>
        <w:r w:rsidR="008C3E4B">
          <w:rPr>
            <w:noProof/>
            <w:webHidden/>
          </w:rPr>
          <w:instrText xml:space="preserve"> PAGEREF _Toc28969020 \h </w:instrText>
        </w:r>
        <w:r w:rsidR="008C3E4B">
          <w:rPr>
            <w:noProof/>
            <w:webHidden/>
          </w:rPr>
        </w:r>
        <w:r w:rsidR="008C3E4B">
          <w:rPr>
            <w:noProof/>
            <w:webHidden/>
          </w:rPr>
          <w:fldChar w:fldCharType="separate"/>
        </w:r>
        <w:r w:rsidR="008C3E4B">
          <w:rPr>
            <w:noProof/>
            <w:webHidden/>
          </w:rPr>
          <w:t>51</w:t>
        </w:r>
        <w:r w:rsidR="008C3E4B">
          <w:rPr>
            <w:noProof/>
            <w:webHidden/>
          </w:rPr>
          <w:fldChar w:fldCharType="end"/>
        </w:r>
      </w:hyperlink>
    </w:p>
    <w:p w14:paraId="0E994F77" w14:textId="77777777" w:rsidR="008C3E4B" w:rsidRPr="0093635D" w:rsidRDefault="000E7E7A">
      <w:pPr>
        <w:pStyle w:val="22"/>
        <w:tabs>
          <w:tab w:val="right" w:leader="dot" w:pos="8608"/>
        </w:tabs>
        <w:ind w:left="180"/>
        <w:rPr>
          <w:rFonts w:ascii="游明朝" w:eastAsia="游明朝" w:hAnsi="游明朝"/>
          <w:noProof/>
          <w:kern w:val="2"/>
          <w:sz w:val="21"/>
          <w:szCs w:val="22"/>
        </w:rPr>
      </w:pPr>
      <w:hyperlink w:anchor="_Toc28969021" w:history="1">
        <w:r w:rsidR="008C3E4B" w:rsidRPr="00210071">
          <w:rPr>
            <w:rStyle w:val="ac"/>
            <w:noProof/>
          </w:rPr>
          <w:t>B.2 Informative references</w:t>
        </w:r>
        <w:r w:rsidR="008C3E4B">
          <w:rPr>
            <w:noProof/>
            <w:webHidden/>
          </w:rPr>
          <w:tab/>
        </w:r>
        <w:r w:rsidR="008C3E4B">
          <w:rPr>
            <w:noProof/>
            <w:webHidden/>
          </w:rPr>
          <w:fldChar w:fldCharType="begin"/>
        </w:r>
        <w:r w:rsidR="008C3E4B">
          <w:rPr>
            <w:noProof/>
            <w:webHidden/>
          </w:rPr>
          <w:instrText xml:space="preserve"> PAGEREF _Toc28969021 \h </w:instrText>
        </w:r>
        <w:r w:rsidR="008C3E4B">
          <w:rPr>
            <w:noProof/>
            <w:webHidden/>
          </w:rPr>
        </w:r>
        <w:r w:rsidR="008C3E4B">
          <w:rPr>
            <w:noProof/>
            <w:webHidden/>
          </w:rPr>
          <w:fldChar w:fldCharType="separate"/>
        </w:r>
        <w:r w:rsidR="008C3E4B">
          <w:rPr>
            <w:noProof/>
            <w:webHidden/>
          </w:rPr>
          <w:t>51</w:t>
        </w:r>
        <w:r w:rsidR="008C3E4B">
          <w:rPr>
            <w:noProof/>
            <w:webHidden/>
          </w:rPr>
          <w:fldChar w:fldCharType="end"/>
        </w:r>
      </w:hyperlink>
    </w:p>
    <w:p w14:paraId="2A8A31AB" w14:textId="77777777" w:rsidR="00B56BA1" w:rsidRPr="006209BC" w:rsidRDefault="008C3E4B" w:rsidP="00B56BA1">
      <w:pPr>
        <w:pStyle w:val="a1"/>
        <w:spacing w:after="180"/>
        <w:rPr>
          <w:szCs w:val="18"/>
        </w:rPr>
        <w:sectPr w:rsidR="00B56BA1" w:rsidRPr="006209BC" w:rsidSect="00C1011F">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1247" w:right="1644" w:bottom="1077" w:left="1644" w:header="850" w:footer="624" w:gutter="0"/>
          <w:cols w:space="425"/>
          <w:titlePg/>
          <w:docGrid w:type="lines" w:linePitch="320"/>
        </w:sectPr>
      </w:pPr>
      <w:r>
        <w:rPr>
          <w:szCs w:val="18"/>
        </w:rPr>
        <w:fldChar w:fldCharType="end"/>
      </w:r>
    </w:p>
    <w:p w14:paraId="12A031C2" w14:textId="77777777" w:rsidR="00B002BA" w:rsidRDefault="00B002BA" w:rsidP="00430B4E">
      <w:pPr>
        <w:pStyle w:val="10"/>
      </w:pPr>
      <w:bookmarkStart w:id="34" w:name="_Toc28968898"/>
      <w:r w:rsidRPr="00873D54">
        <w:lastRenderedPageBreak/>
        <w:t>&lt;</w:t>
      </w:r>
      <w:r w:rsidRPr="00873D54">
        <w:rPr>
          <w:rFonts w:hint="eastAsia"/>
        </w:rPr>
        <w:t>参考</w:t>
      </w:r>
      <w:r w:rsidRPr="00873D54">
        <w:t>&gt;</w:t>
      </w:r>
      <w:bookmarkEnd w:id="34"/>
    </w:p>
    <w:p w14:paraId="26A1A1A4" w14:textId="77777777" w:rsidR="00DC1E76" w:rsidRPr="00DC1E76" w:rsidRDefault="00DC1E76" w:rsidP="00DC1E76">
      <w:pPr>
        <w:pStyle w:val="a1"/>
      </w:pPr>
    </w:p>
    <w:p w14:paraId="21C2D2F7" w14:textId="77777777" w:rsidR="00B002BA" w:rsidRPr="00873D54" w:rsidRDefault="00B002BA" w:rsidP="00B002BA">
      <w:r w:rsidRPr="00873D54">
        <w:rPr>
          <w:rFonts w:hint="eastAsia"/>
        </w:rPr>
        <w:t xml:space="preserve">1. </w:t>
      </w:r>
      <w:r w:rsidRPr="00873D54">
        <w:rPr>
          <w:rFonts w:hint="eastAsia"/>
        </w:rPr>
        <w:t>国際勧告等の関連</w:t>
      </w:r>
    </w:p>
    <w:p w14:paraId="4A242506" w14:textId="77777777" w:rsidR="00B002BA" w:rsidRPr="00873D54" w:rsidRDefault="00B002BA" w:rsidP="00B002BA">
      <w:pPr>
        <w:pStyle w:val="a1"/>
      </w:pPr>
      <w:r w:rsidRPr="00873D54">
        <w:rPr>
          <w:rFonts w:hint="eastAsia"/>
        </w:rPr>
        <w:t>本標準は</w:t>
      </w:r>
      <w:r w:rsidR="006F4734">
        <w:rPr>
          <w:rFonts w:hint="eastAsia"/>
        </w:rPr>
        <w:t>、</w:t>
      </w:r>
      <w:r w:rsidRPr="00873D54">
        <w:rPr>
          <w:rFonts w:hint="eastAsia"/>
        </w:rPr>
        <w:t>20</w:t>
      </w:r>
      <w:r w:rsidR="00904E39">
        <w:t>20</w:t>
      </w:r>
      <w:r w:rsidRPr="00873D54">
        <w:rPr>
          <w:rFonts w:hint="eastAsia"/>
        </w:rPr>
        <w:t>年</w:t>
      </w:r>
      <w:r w:rsidR="001E321E">
        <w:rPr>
          <w:rFonts w:hint="eastAsia"/>
        </w:rPr>
        <w:t>x</w:t>
      </w:r>
      <w:r w:rsidRPr="00873D54">
        <w:rPr>
          <w:rFonts w:hint="eastAsia"/>
        </w:rPr>
        <w:t>月に勧告が承認された</w:t>
      </w:r>
      <w:r w:rsidR="00904E39">
        <w:t>W3C Web of Things Architecture</w:t>
      </w:r>
      <w:r w:rsidRPr="00873D54">
        <w:rPr>
          <w:rFonts w:hint="eastAsia"/>
        </w:rPr>
        <w:t>に準拠している</w:t>
      </w:r>
      <w:r w:rsidR="006F4734">
        <w:rPr>
          <w:rFonts w:hint="eastAsia"/>
        </w:rPr>
        <w:t>。</w:t>
      </w:r>
    </w:p>
    <w:p w14:paraId="67AD221B" w14:textId="77777777" w:rsidR="00B002BA" w:rsidRPr="00873D54" w:rsidRDefault="00B002BA" w:rsidP="00B002BA"/>
    <w:p w14:paraId="78025839" w14:textId="77777777" w:rsidR="00B002BA" w:rsidRPr="00873D54" w:rsidRDefault="00B002BA" w:rsidP="00B002BA">
      <w:r w:rsidRPr="00873D54">
        <w:rPr>
          <w:rFonts w:hint="eastAsia"/>
        </w:rPr>
        <w:t xml:space="preserve">2. </w:t>
      </w:r>
      <w:r w:rsidRPr="00873D54">
        <w:rPr>
          <w:rFonts w:hint="eastAsia"/>
        </w:rPr>
        <w:t>上記</w:t>
      </w:r>
      <w:r w:rsidR="00395842">
        <w:rPr>
          <w:rFonts w:hint="eastAsia"/>
        </w:rPr>
        <w:t>国際</w:t>
      </w:r>
      <w:r w:rsidRPr="00873D54">
        <w:rPr>
          <w:rFonts w:hint="eastAsia"/>
        </w:rPr>
        <w:t>勧告等に対する追加項目等</w:t>
      </w:r>
    </w:p>
    <w:p w14:paraId="0CFF6A90" w14:textId="77777777" w:rsidR="00B002BA" w:rsidRPr="00873D54" w:rsidRDefault="00B002BA" w:rsidP="00B002BA">
      <w:r w:rsidRPr="00873D54">
        <w:rPr>
          <w:rFonts w:hint="eastAsia"/>
        </w:rPr>
        <w:t xml:space="preserve">2. 1 </w:t>
      </w:r>
      <w:r w:rsidRPr="00873D54">
        <w:rPr>
          <w:rFonts w:hint="eastAsia"/>
        </w:rPr>
        <w:t>オプション選択項目</w:t>
      </w:r>
    </w:p>
    <w:p w14:paraId="3DA7C07F" w14:textId="77777777" w:rsidR="00B002BA" w:rsidRPr="00873D54" w:rsidRDefault="00395842" w:rsidP="00395842">
      <w:pPr>
        <w:pStyle w:val="a1"/>
        <w:ind w:firstLineChars="100" w:firstLine="180"/>
      </w:pPr>
      <w:r>
        <w:rPr>
          <w:rFonts w:hint="eastAsia"/>
        </w:rPr>
        <w:t>特に</w:t>
      </w:r>
      <w:r w:rsidR="00B002BA" w:rsidRPr="00873D54">
        <w:rPr>
          <w:rFonts w:hint="eastAsia"/>
        </w:rPr>
        <w:t>なし</w:t>
      </w:r>
    </w:p>
    <w:p w14:paraId="6790AC17" w14:textId="77777777" w:rsidR="00B002BA" w:rsidRPr="00873D54" w:rsidRDefault="00B002BA" w:rsidP="00B002BA"/>
    <w:p w14:paraId="3426D409" w14:textId="77777777" w:rsidR="00B002BA" w:rsidRPr="00873D54" w:rsidRDefault="00B002BA" w:rsidP="00B002BA">
      <w:r w:rsidRPr="00873D54">
        <w:rPr>
          <w:rFonts w:hint="eastAsia"/>
        </w:rPr>
        <w:t xml:space="preserve">2. 2 </w:t>
      </w:r>
      <w:r w:rsidRPr="00873D54">
        <w:rPr>
          <w:rFonts w:hint="eastAsia"/>
        </w:rPr>
        <w:t>ナショナルマター項目</w:t>
      </w:r>
    </w:p>
    <w:p w14:paraId="50A12367" w14:textId="77777777" w:rsidR="00B002BA" w:rsidRPr="00873D54" w:rsidRDefault="00395842" w:rsidP="00395842">
      <w:pPr>
        <w:pStyle w:val="a1"/>
        <w:ind w:firstLineChars="100" w:firstLine="180"/>
      </w:pPr>
      <w:r>
        <w:rPr>
          <w:rFonts w:hint="eastAsia"/>
        </w:rPr>
        <w:t>特に</w:t>
      </w:r>
      <w:r w:rsidR="00B002BA" w:rsidRPr="00873D54">
        <w:rPr>
          <w:rFonts w:hint="eastAsia"/>
        </w:rPr>
        <w:t>なし</w:t>
      </w:r>
    </w:p>
    <w:p w14:paraId="50D800DB" w14:textId="77777777" w:rsidR="00B002BA" w:rsidRDefault="00B002BA" w:rsidP="00B002BA"/>
    <w:p w14:paraId="09A5B49E" w14:textId="77777777" w:rsidR="00395842" w:rsidRDefault="00395842" w:rsidP="00395842">
      <w:r w:rsidRPr="00873D54">
        <w:rPr>
          <w:rFonts w:hint="eastAsia"/>
        </w:rPr>
        <w:t xml:space="preserve">2. </w:t>
      </w:r>
      <w:r>
        <w:rPr>
          <w:rFonts w:hint="eastAsia"/>
        </w:rPr>
        <w:t>3</w:t>
      </w:r>
      <w:r w:rsidRPr="00873D54">
        <w:rPr>
          <w:rFonts w:hint="eastAsia"/>
        </w:rPr>
        <w:t xml:space="preserve"> </w:t>
      </w:r>
      <w:r>
        <w:rPr>
          <w:rFonts w:hint="eastAsia"/>
        </w:rPr>
        <w:t>原標準に対する変更項目</w:t>
      </w:r>
    </w:p>
    <w:p w14:paraId="350EC9D2" w14:textId="77777777" w:rsidR="008C3E4B" w:rsidRDefault="00362357" w:rsidP="00362357">
      <w:pPr>
        <w:rPr>
          <w:lang w:val="nb-NO"/>
        </w:rPr>
      </w:pPr>
      <w:r>
        <w:rPr>
          <w:rFonts w:hint="eastAsia"/>
        </w:rPr>
        <w:t xml:space="preserve">　</w:t>
      </w:r>
      <w:r w:rsidR="008C3E4B" w:rsidRPr="00DE62FD">
        <w:rPr>
          <w:rFonts w:hint="eastAsia"/>
          <w:highlight w:val="yellow"/>
        </w:rPr>
        <w:t>できるだけ原文に忠実に翻訳を行ったが、</w:t>
      </w:r>
      <w:r w:rsidR="00BE6ABC">
        <w:rPr>
          <w:rFonts w:hint="eastAsia"/>
          <w:highlight w:val="yellow"/>
        </w:rPr>
        <w:t>理解を助けるために内容を補っている部分がある。</w:t>
      </w:r>
      <w:r w:rsidR="008C3E4B" w:rsidRPr="00DE62FD">
        <w:rPr>
          <w:rFonts w:hint="eastAsia"/>
          <w:highlight w:val="yellow"/>
        </w:rPr>
        <w:t>また、</w:t>
      </w:r>
      <w:r w:rsidR="00BE6ABC">
        <w:rPr>
          <w:rFonts w:hint="eastAsia"/>
          <w:highlight w:val="yellow"/>
        </w:rPr>
        <w:t>元文書にある付録</w:t>
      </w:r>
      <w:r w:rsidR="00BE6ABC">
        <w:rPr>
          <w:rFonts w:hint="eastAsia"/>
          <w:highlight w:val="yellow"/>
        </w:rPr>
        <w:t>A</w:t>
      </w:r>
      <w:r w:rsidR="00BE6ABC">
        <w:rPr>
          <w:rFonts w:hint="eastAsia"/>
          <w:highlight w:val="yellow"/>
        </w:rPr>
        <w:t>「仕様の修正履歴」については削除している。</w:t>
      </w:r>
    </w:p>
    <w:p w14:paraId="13614E84" w14:textId="77777777" w:rsidR="002F3A8D" w:rsidRPr="00F91AB7" w:rsidRDefault="002F3A8D" w:rsidP="00B002BA">
      <w:pPr>
        <w:rPr>
          <w:lang w:val="nb-NO"/>
        </w:rPr>
      </w:pPr>
    </w:p>
    <w:p w14:paraId="170DCD89" w14:textId="77777777" w:rsidR="00B002BA" w:rsidRDefault="00B002BA" w:rsidP="00B002BA">
      <w:r w:rsidRPr="00873D54">
        <w:rPr>
          <w:rFonts w:hint="eastAsia"/>
        </w:rPr>
        <w:t xml:space="preserve">2. </w:t>
      </w:r>
      <w:r w:rsidR="00AA5A8C">
        <w:rPr>
          <w:rFonts w:hint="eastAsia"/>
        </w:rPr>
        <w:t>4</w:t>
      </w:r>
      <w:r w:rsidRPr="00873D54">
        <w:rPr>
          <w:rFonts w:hint="eastAsia"/>
        </w:rPr>
        <w:t xml:space="preserve"> </w:t>
      </w:r>
      <w:r w:rsidRPr="00873D54">
        <w:rPr>
          <w:rFonts w:hint="eastAsia"/>
        </w:rPr>
        <w:t>その他</w:t>
      </w:r>
    </w:p>
    <w:p w14:paraId="0792C15D" w14:textId="77777777" w:rsidR="00B002BA" w:rsidRDefault="00362357" w:rsidP="005A3208">
      <w:pPr>
        <w:ind w:leftChars="33" w:left="59" w:firstLineChars="100" w:firstLine="180"/>
      </w:pPr>
      <w:r>
        <w:rPr>
          <w:rFonts w:hint="eastAsia"/>
        </w:rPr>
        <w:t>特になし</w:t>
      </w:r>
    </w:p>
    <w:p w14:paraId="2410AFEE" w14:textId="77777777" w:rsidR="00DD7F02" w:rsidRPr="00873D54" w:rsidRDefault="00DD7F02" w:rsidP="00B002BA"/>
    <w:p w14:paraId="2F39F835" w14:textId="77777777" w:rsidR="00B002BA" w:rsidRPr="00873D54" w:rsidRDefault="00B002BA" w:rsidP="00B002BA">
      <w:r w:rsidRPr="00873D54">
        <w:rPr>
          <w:rFonts w:hint="eastAsia"/>
        </w:rPr>
        <w:t xml:space="preserve">2. </w:t>
      </w:r>
      <w:r w:rsidR="00E320D8">
        <w:rPr>
          <w:rFonts w:hint="eastAsia"/>
        </w:rPr>
        <w:t>5</w:t>
      </w:r>
      <w:r w:rsidRPr="00873D54">
        <w:rPr>
          <w:rFonts w:hint="eastAsia"/>
        </w:rPr>
        <w:t xml:space="preserve"> </w:t>
      </w:r>
      <w:r w:rsidRPr="00873D54">
        <w:rPr>
          <w:rFonts w:hint="eastAsia"/>
        </w:rPr>
        <w:t>現勧告との章立て構成比較表</w:t>
      </w:r>
    </w:p>
    <w:p w14:paraId="5DF3CC50" w14:textId="77777777" w:rsidR="00B002BA" w:rsidRPr="00873D54" w:rsidRDefault="00B002BA" w:rsidP="006F4734">
      <w:pPr>
        <w:pStyle w:val="a1"/>
        <w:ind w:firstLineChars="100" w:firstLine="180"/>
      </w:pPr>
      <w:r w:rsidRPr="00873D54">
        <w:rPr>
          <w:rFonts w:hint="eastAsia"/>
        </w:rPr>
        <w:t>上記国際勧告との章立て構成の相違はない</w:t>
      </w:r>
      <w:r w:rsidR="006F4734">
        <w:rPr>
          <w:rFonts w:hint="eastAsia"/>
        </w:rPr>
        <w:t>。</w:t>
      </w:r>
    </w:p>
    <w:p w14:paraId="6CF208B4" w14:textId="77777777" w:rsidR="00B002BA" w:rsidRDefault="00B002BA" w:rsidP="00B002BA"/>
    <w:p w14:paraId="1C44D3F5" w14:textId="77777777" w:rsidR="00B002BA" w:rsidRPr="00873D54" w:rsidRDefault="00B002BA" w:rsidP="00B002BA">
      <w:r w:rsidRPr="00873D54">
        <w:rPr>
          <w:rFonts w:hint="eastAsia"/>
        </w:rPr>
        <w:t xml:space="preserve">3. </w:t>
      </w:r>
      <w:r w:rsidRPr="00873D54">
        <w:rPr>
          <w:rFonts w:hint="eastAsia"/>
        </w:rPr>
        <w:t>改版の履歴</w:t>
      </w:r>
    </w:p>
    <w:tbl>
      <w:tblPr>
        <w:tblW w:w="0" w:type="auto"/>
        <w:tblInd w:w="872" w:type="dxa"/>
        <w:tblBorders>
          <w:top w:val="single" w:sz="18" w:space="0" w:color="auto"/>
          <w:left w:val="single" w:sz="18" w:space="0" w:color="auto"/>
          <w:bottom w:val="single" w:sz="18" w:space="0" w:color="auto"/>
          <w:right w:val="single" w:sz="18" w:space="0" w:color="auto"/>
        </w:tblBorders>
        <w:tblLayout w:type="fixed"/>
        <w:tblCellMar>
          <w:left w:w="99" w:type="dxa"/>
          <w:right w:w="99" w:type="dxa"/>
        </w:tblCellMar>
        <w:tblLook w:val="0000" w:firstRow="0" w:lastRow="0" w:firstColumn="0" w:lastColumn="0" w:noHBand="0" w:noVBand="0"/>
      </w:tblPr>
      <w:tblGrid>
        <w:gridCol w:w="1267"/>
        <w:gridCol w:w="1761"/>
        <w:gridCol w:w="4525"/>
      </w:tblGrid>
      <w:tr w:rsidR="00B002BA" w:rsidRPr="00873D54" w14:paraId="7747D6D6" w14:textId="77777777" w:rsidTr="002404E6">
        <w:tc>
          <w:tcPr>
            <w:tcW w:w="1267" w:type="dxa"/>
            <w:tcBorders>
              <w:top w:val="single" w:sz="4" w:space="0" w:color="auto"/>
              <w:left w:val="single" w:sz="4" w:space="0" w:color="auto"/>
              <w:bottom w:val="double" w:sz="4" w:space="0" w:color="auto"/>
              <w:right w:val="single" w:sz="4" w:space="0" w:color="auto"/>
            </w:tcBorders>
          </w:tcPr>
          <w:p w14:paraId="17842D81" w14:textId="77777777" w:rsidR="00B002BA" w:rsidRPr="00873D54" w:rsidRDefault="00B002BA" w:rsidP="00B002BA">
            <w:pPr>
              <w:pStyle w:val="afc"/>
            </w:pPr>
            <w:r w:rsidRPr="00873D54">
              <w:rPr>
                <w:rFonts w:hint="eastAsia"/>
              </w:rPr>
              <w:t>版数</w:t>
            </w:r>
          </w:p>
        </w:tc>
        <w:tc>
          <w:tcPr>
            <w:tcW w:w="1761" w:type="dxa"/>
            <w:tcBorders>
              <w:top w:val="single" w:sz="4" w:space="0" w:color="auto"/>
              <w:left w:val="single" w:sz="4" w:space="0" w:color="auto"/>
              <w:bottom w:val="double" w:sz="4" w:space="0" w:color="auto"/>
              <w:right w:val="single" w:sz="4" w:space="0" w:color="auto"/>
            </w:tcBorders>
          </w:tcPr>
          <w:p w14:paraId="44D27CFD" w14:textId="77777777" w:rsidR="00B002BA" w:rsidRPr="00873D54" w:rsidRDefault="00B002BA" w:rsidP="00B002BA">
            <w:pPr>
              <w:pStyle w:val="afc"/>
            </w:pPr>
            <w:r w:rsidRPr="00873D54">
              <w:rPr>
                <w:rFonts w:hint="eastAsia"/>
              </w:rPr>
              <w:t>制定日</w:t>
            </w:r>
          </w:p>
        </w:tc>
        <w:tc>
          <w:tcPr>
            <w:tcW w:w="4525" w:type="dxa"/>
            <w:tcBorders>
              <w:top w:val="single" w:sz="4" w:space="0" w:color="auto"/>
              <w:left w:val="single" w:sz="4" w:space="0" w:color="auto"/>
              <w:bottom w:val="double" w:sz="4" w:space="0" w:color="auto"/>
              <w:right w:val="single" w:sz="4" w:space="0" w:color="auto"/>
            </w:tcBorders>
          </w:tcPr>
          <w:p w14:paraId="5A11C88E" w14:textId="77777777" w:rsidR="00B002BA" w:rsidRPr="00873D54" w:rsidRDefault="00B002BA" w:rsidP="00B002BA">
            <w:pPr>
              <w:pStyle w:val="afc"/>
            </w:pPr>
            <w:r w:rsidRPr="00873D54">
              <w:rPr>
                <w:rFonts w:hint="eastAsia"/>
              </w:rPr>
              <w:t>改版内容</w:t>
            </w:r>
          </w:p>
        </w:tc>
      </w:tr>
      <w:tr w:rsidR="00B002BA" w:rsidRPr="00873D54" w14:paraId="10D79CA2" w14:textId="77777777" w:rsidTr="002404E6">
        <w:tc>
          <w:tcPr>
            <w:tcW w:w="1267" w:type="dxa"/>
            <w:tcBorders>
              <w:top w:val="nil"/>
              <w:left w:val="single" w:sz="4" w:space="0" w:color="auto"/>
              <w:bottom w:val="single" w:sz="4" w:space="0" w:color="auto"/>
              <w:right w:val="single" w:sz="4" w:space="0" w:color="auto"/>
            </w:tcBorders>
          </w:tcPr>
          <w:p w14:paraId="1A09B51F" w14:textId="77777777" w:rsidR="00B002BA" w:rsidRPr="00873D54" w:rsidRDefault="00B002BA" w:rsidP="00B002BA">
            <w:pPr>
              <w:pStyle w:val="af9"/>
            </w:pPr>
            <w:r w:rsidRPr="00873D54">
              <w:rPr>
                <w:rFonts w:hint="eastAsia"/>
              </w:rPr>
              <w:t>第</w:t>
            </w:r>
            <w:r>
              <w:rPr>
                <w:rFonts w:hint="eastAsia"/>
              </w:rPr>
              <w:t>1.0</w:t>
            </w:r>
            <w:r w:rsidRPr="00873D54">
              <w:rPr>
                <w:rFonts w:hint="eastAsia"/>
              </w:rPr>
              <w:t>版</w:t>
            </w:r>
          </w:p>
        </w:tc>
        <w:tc>
          <w:tcPr>
            <w:tcW w:w="1761" w:type="dxa"/>
            <w:tcBorders>
              <w:top w:val="nil"/>
              <w:left w:val="single" w:sz="4" w:space="0" w:color="auto"/>
              <w:bottom w:val="single" w:sz="4" w:space="0" w:color="auto"/>
              <w:right w:val="single" w:sz="4" w:space="0" w:color="auto"/>
            </w:tcBorders>
          </w:tcPr>
          <w:p w14:paraId="017636F7" w14:textId="77777777" w:rsidR="00B002BA" w:rsidRPr="00873D54" w:rsidRDefault="00B002BA" w:rsidP="00B002BA">
            <w:pPr>
              <w:pStyle w:val="af9"/>
            </w:pPr>
            <w:r>
              <w:t>20</w:t>
            </w:r>
            <w:r w:rsidR="00904E39">
              <w:rPr>
                <w:rFonts w:hint="eastAsia"/>
              </w:rPr>
              <w:t>2</w:t>
            </w:r>
            <w:r w:rsidR="00904E39">
              <w:t>0</w:t>
            </w:r>
            <w:r w:rsidRPr="00873D54">
              <w:rPr>
                <w:rFonts w:hint="eastAsia"/>
              </w:rPr>
              <w:t>年</w:t>
            </w:r>
            <w:r w:rsidR="00D076CC">
              <w:t>x</w:t>
            </w:r>
            <w:r w:rsidRPr="00873D54">
              <w:rPr>
                <w:rFonts w:hint="eastAsia"/>
              </w:rPr>
              <w:t>月</w:t>
            </w:r>
            <w:r w:rsidR="00D076CC">
              <w:rPr>
                <w:rFonts w:hint="eastAsia"/>
              </w:rPr>
              <w:t>xx</w:t>
            </w:r>
            <w:r w:rsidRPr="00873D54">
              <w:rPr>
                <w:rFonts w:hint="eastAsia"/>
              </w:rPr>
              <w:t>日</w:t>
            </w:r>
          </w:p>
        </w:tc>
        <w:tc>
          <w:tcPr>
            <w:tcW w:w="4525" w:type="dxa"/>
            <w:tcBorders>
              <w:top w:val="nil"/>
              <w:left w:val="single" w:sz="4" w:space="0" w:color="auto"/>
              <w:bottom w:val="single" w:sz="4" w:space="0" w:color="auto"/>
              <w:right w:val="single" w:sz="4" w:space="0" w:color="auto"/>
            </w:tcBorders>
          </w:tcPr>
          <w:p w14:paraId="2F2746E5" w14:textId="77777777" w:rsidR="00B002BA" w:rsidRPr="00873D54" w:rsidRDefault="00B002BA" w:rsidP="00B002BA">
            <w:pPr>
              <w:pStyle w:val="af9"/>
            </w:pPr>
            <w:r>
              <w:rPr>
                <w:rFonts w:hint="eastAsia"/>
              </w:rPr>
              <w:t>制定</w:t>
            </w:r>
          </w:p>
        </w:tc>
      </w:tr>
      <w:tr w:rsidR="00FE6DBE" w:rsidRPr="00873D54" w14:paraId="7C565EFF" w14:textId="77777777" w:rsidTr="002404E6">
        <w:tc>
          <w:tcPr>
            <w:tcW w:w="1267" w:type="dxa"/>
            <w:tcBorders>
              <w:top w:val="single" w:sz="4" w:space="0" w:color="auto"/>
              <w:left w:val="single" w:sz="4" w:space="0" w:color="auto"/>
              <w:bottom w:val="single" w:sz="4" w:space="0" w:color="auto"/>
              <w:right w:val="single" w:sz="4" w:space="0" w:color="auto"/>
            </w:tcBorders>
          </w:tcPr>
          <w:p w14:paraId="3AA09EDF" w14:textId="77777777" w:rsidR="00FE6DBE" w:rsidRPr="00873D54" w:rsidRDefault="00FE6DBE" w:rsidP="00B002BA">
            <w:pPr>
              <w:pStyle w:val="af9"/>
            </w:pPr>
          </w:p>
        </w:tc>
        <w:tc>
          <w:tcPr>
            <w:tcW w:w="1761" w:type="dxa"/>
            <w:tcBorders>
              <w:top w:val="single" w:sz="4" w:space="0" w:color="auto"/>
              <w:left w:val="single" w:sz="4" w:space="0" w:color="auto"/>
              <w:bottom w:val="single" w:sz="4" w:space="0" w:color="auto"/>
              <w:right w:val="single" w:sz="4" w:space="0" w:color="auto"/>
            </w:tcBorders>
          </w:tcPr>
          <w:p w14:paraId="3EFBB30E" w14:textId="77777777" w:rsidR="00FE6DBE" w:rsidRPr="00873D54" w:rsidRDefault="00FE6DBE" w:rsidP="00430B4E">
            <w:pPr>
              <w:pStyle w:val="af9"/>
            </w:pPr>
          </w:p>
        </w:tc>
        <w:tc>
          <w:tcPr>
            <w:tcW w:w="4525" w:type="dxa"/>
            <w:tcBorders>
              <w:top w:val="single" w:sz="4" w:space="0" w:color="auto"/>
              <w:left w:val="single" w:sz="4" w:space="0" w:color="auto"/>
              <w:bottom w:val="single" w:sz="4" w:space="0" w:color="auto"/>
              <w:right w:val="single" w:sz="4" w:space="0" w:color="auto"/>
            </w:tcBorders>
          </w:tcPr>
          <w:p w14:paraId="591100BE" w14:textId="77777777" w:rsidR="00FE6DBE" w:rsidRPr="00873D54" w:rsidRDefault="00FE6DBE" w:rsidP="00B002BA">
            <w:pPr>
              <w:pStyle w:val="af9"/>
            </w:pPr>
          </w:p>
        </w:tc>
      </w:tr>
    </w:tbl>
    <w:p w14:paraId="18876502" w14:textId="77777777" w:rsidR="00B002BA" w:rsidRPr="00873D54" w:rsidRDefault="00B002BA" w:rsidP="00B002BA"/>
    <w:p w14:paraId="1D3AC7AF" w14:textId="77777777" w:rsidR="00B002BA" w:rsidRPr="00873D54" w:rsidRDefault="00B002BA" w:rsidP="00B002BA">
      <w:r w:rsidRPr="00873D54">
        <w:rPr>
          <w:rFonts w:hint="eastAsia"/>
        </w:rPr>
        <w:t xml:space="preserve">4. </w:t>
      </w:r>
      <w:r w:rsidRPr="00873D54">
        <w:rPr>
          <w:rFonts w:hint="eastAsia"/>
        </w:rPr>
        <w:t>工業所有権</w:t>
      </w:r>
    </w:p>
    <w:p w14:paraId="730B42C3" w14:textId="77777777" w:rsidR="00B002BA" w:rsidRPr="00873D54" w:rsidRDefault="00B002BA" w:rsidP="006F4734">
      <w:pPr>
        <w:pStyle w:val="a1"/>
        <w:ind w:firstLineChars="100" w:firstLine="180"/>
      </w:pPr>
      <w:r w:rsidRPr="00873D54">
        <w:rPr>
          <w:rFonts w:hint="eastAsia"/>
        </w:rPr>
        <w:t>本標準に関わる「工業所有権等の実施の権利に係る確認書」の提出状況は、</w:t>
      </w:r>
      <w:r>
        <w:rPr>
          <w:rFonts w:hint="eastAsia"/>
        </w:rPr>
        <w:t>TTC</w:t>
      </w:r>
      <w:r w:rsidRPr="00873D54">
        <w:rPr>
          <w:rFonts w:hint="eastAsia"/>
        </w:rPr>
        <w:t>ホームページで御覧になれます。</w:t>
      </w:r>
    </w:p>
    <w:p w14:paraId="120D29E7" w14:textId="77777777" w:rsidR="00B002BA" w:rsidRPr="00873D54" w:rsidRDefault="00B002BA" w:rsidP="00B002BA"/>
    <w:p w14:paraId="1E0D4E86" w14:textId="77777777" w:rsidR="00B002BA" w:rsidRPr="00873D54" w:rsidRDefault="00B002BA" w:rsidP="00B002BA">
      <w:r w:rsidRPr="00873D54">
        <w:rPr>
          <w:rFonts w:hint="eastAsia"/>
        </w:rPr>
        <w:t xml:space="preserve">5. </w:t>
      </w:r>
      <w:r w:rsidRPr="00873D54">
        <w:rPr>
          <w:rFonts w:hint="eastAsia"/>
        </w:rPr>
        <w:t>標準策定部門</w:t>
      </w:r>
    </w:p>
    <w:p w14:paraId="7F8A28B7" w14:textId="77777777" w:rsidR="00362357" w:rsidRDefault="00362357" w:rsidP="006F4734">
      <w:pPr>
        <w:pStyle w:val="a1"/>
        <w:ind w:firstLineChars="100" w:firstLine="180"/>
      </w:pPr>
      <w:r>
        <w:rPr>
          <w:rFonts w:hint="eastAsia"/>
        </w:rPr>
        <w:t>次世代ホームネットワークシステム専門委員会</w:t>
      </w:r>
      <w:r w:rsidR="00AF03DD">
        <w:rPr>
          <w:rFonts w:hint="eastAsia"/>
        </w:rPr>
        <w:t>（本標準の策定）</w:t>
      </w:r>
    </w:p>
    <w:p w14:paraId="724903F7" w14:textId="77777777" w:rsidR="00B002BA" w:rsidRPr="00873D54" w:rsidRDefault="00904E39" w:rsidP="006F4734">
      <w:pPr>
        <w:pStyle w:val="a1"/>
        <w:ind w:firstLineChars="100" w:firstLine="180"/>
      </w:pPr>
      <w:r>
        <w:t>W3C Web of Things Working Group</w:t>
      </w:r>
      <w:r w:rsidR="00AF03DD">
        <w:rPr>
          <w:rFonts w:hint="eastAsia"/>
        </w:rPr>
        <w:t>（</w:t>
      </w:r>
      <w:r w:rsidR="00254C84">
        <w:rPr>
          <w:rFonts w:hint="eastAsia"/>
        </w:rPr>
        <w:t>W3C Web of Things Architecture</w:t>
      </w:r>
      <w:r w:rsidR="00AF03DD">
        <w:rPr>
          <w:rFonts w:hint="eastAsia"/>
        </w:rPr>
        <w:t>の策定）</w:t>
      </w:r>
    </w:p>
    <w:p w14:paraId="762A14EF" w14:textId="77777777" w:rsidR="00B56BA1" w:rsidRDefault="00B002BA" w:rsidP="002B73F4">
      <w:pPr>
        <w:pStyle w:val="a1"/>
        <w:spacing w:after="180"/>
        <w:outlineLvl w:val="0"/>
        <w:rPr>
          <w:szCs w:val="18"/>
        </w:rPr>
      </w:pPr>
      <w:r>
        <w:rPr>
          <w:szCs w:val="18"/>
        </w:rPr>
        <w:br w:type="page"/>
      </w:r>
      <w:bookmarkStart w:id="35" w:name="_Toc28968899"/>
      <w:r w:rsidR="00254C84">
        <w:rPr>
          <w:rFonts w:hint="eastAsia"/>
          <w:szCs w:val="18"/>
        </w:rPr>
        <w:lastRenderedPageBreak/>
        <w:t>Web of</w:t>
      </w:r>
      <w:r w:rsidR="00254C84">
        <w:rPr>
          <w:szCs w:val="18"/>
        </w:rPr>
        <w:t xml:space="preserve"> Things (WoT) </w:t>
      </w:r>
      <w:r w:rsidR="00254C84">
        <w:rPr>
          <w:rFonts w:hint="eastAsia"/>
          <w:szCs w:val="18"/>
        </w:rPr>
        <w:t>アーキテクチャ</w:t>
      </w:r>
      <w:bookmarkEnd w:id="35"/>
      <w:r w:rsidR="00E11D8A" w:rsidRPr="006209BC" w:rsidDel="00E11D8A">
        <w:rPr>
          <w:rFonts w:hint="eastAsia"/>
          <w:szCs w:val="18"/>
        </w:rPr>
        <w:t xml:space="preserve"> </w:t>
      </w:r>
    </w:p>
    <w:p w14:paraId="47721EEB" w14:textId="77777777" w:rsidR="00254C84" w:rsidRDefault="00F6640C" w:rsidP="00B56BA1">
      <w:pPr>
        <w:pStyle w:val="a1"/>
        <w:spacing w:after="180"/>
        <w:rPr>
          <w:szCs w:val="18"/>
        </w:rPr>
      </w:pPr>
      <w:r w:rsidRPr="00DE62FD">
        <w:rPr>
          <w:rFonts w:hint="eastAsia"/>
          <w:szCs w:val="18"/>
          <w:highlight w:val="yellow"/>
        </w:rPr>
        <w:t>W3C</w:t>
      </w:r>
      <w:r w:rsidRPr="00DE62FD">
        <w:rPr>
          <w:rFonts w:hint="eastAsia"/>
          <w:szCs w:val="18"/>
          <w:highlight w:val="yellow"/>
        </w:rPr>
        <w:t>のタイトルページの記載方法</w:t>
      </w:r>
    </w:p>
    <w:p w14:paraId="0018EE39" w14:textId="77777777" w:rsidR="00254C84" w:rsidRPr="000775BE" w:rsidRDefault="00254C84" w:rsidP="00254C84">
      <w:pPr>
        <w:pStyle w:val="a1"/>
        <w:spacing w:after="180"/>
        <w:rPr>
          <w:b/>
          <w:bCs/>
          <w:szCs w:val="18"/>
        </w:rPr>
      </w:pPr>
      <w:bookmarkStart w:id="36" w:name="_Hlk29037025"/>
      <w:r w:rsidRPr="000775BE">
        <w:rPr>
          <w:b/>
          <w:bCs/>
          <w:szCs w:val="18"/>
        </w:rPr>
        <w:t>This version:</w:t>
      </w:r>
    </w:p>
    <w:p w14:paraId="5777B3CF" w14:textId="77777777" w:rsidR="00254C84" w:rsidRPr="00254C84" w:rsidRDefault="00254C84" w:rsidP="000775BE">
      <w:pPr>
        <w:pStyle w:val="a1"/>
        <w:spacing w:after="180"/>
        <w:ind w:leftChars="236" w:left="425"/>
        <w:rPr>
          <w:szCs w:val="18"/>
        </w:rPr>
      </w:pPr>
      <w:r w:rsidRPr="00254C84">
        <w:rPr>
          <w:szCs w:val="18"/>
        </w:rPr>
        <w:t>https://w3c.github.io/wot-architecture/</w:t>
      </w:r>
    </w:p>
    <w:p w14:paraId="2639E165" w14:textId="77777777" w:rsidR="00254C84" w:rsidRPr="000775BE" w:rsidRDefault="00254C84" w:rsidP="00254C84">
      <w:pPr>
        <w:pStyle w:val="a1"/>
        <w:spacing w:after="180"/>
        <w:rPr>
          <w:b/>
          <w:bCs/>
          <w:szCs w:val="18"/>
        </w:rPr>
      </w:pPr>
      <w:r w:rsidRPr="000775BE">
        <w:rPr>
          <w:b/>
          <w:bCs/>
          <w:szCs w:val="18"/>
        </w:rPr>
        <w:t>Latest published version:</w:t>
      </w:r>
    </w:p>
    <w:p w14:paraId="1588B4F6" w14:textId="77777777" w:rsidR="00254C84" w:rsidRPr="00254C84" w:rsidRDefault="00254C84" w:rsidP="000775BE">
      <w:pPr>
        <w:pStyle w:val="a1"/>
        <w:spacing w:after="180"/>
        <w:ind w:leftChars="236" w:left="425"/>
        <w:rPr>
          <w:szCs w:val="18"/>
        </w:rPr>
      </w:pPr>
      <w:r w:rsidRPr="00254C84">
        <w:rPr>
          <w:szCs w:val="18"/>
        </w:rPr>
        <w:t>https://www.w3.org/TR/wot-architecture/</w:t>
      </w:r>
    </w:p>
    <w:p w14:paraId="38930FF8" w14:textId="77777777" w:rsidR="00254C84" w:rsidRPr="000775BE" w:rsidRDefault="00254C84" w:rsidP="00254C84">
      <w:pPr>
        <w:pStyle w:val="a1"/>
        <w:spacing w:after="180"/>
        <w:rPr>
          <w:b/>
          <w:bCs/>
          <w:szCs w:val="18"/>
        </w:rPr>
      </w:pPr>
      <w:r w:rsidRPr="000775BE">
        <w:rPr>
          <w:b/>
          <w:bCs/>
          <w:szCs w:val="18"/>
        </w:rPr>
        <w:t>Latest editor's draft:</w:t>
      </w:r>
    </w:p>
    <w:p w14:paraId="7CD86552" w14:textId="77777777" w:rsidR="00254C84" w:rsidRPr="00254C84" w:rsidRDefault="00254C84" w:rsidP="000775BE">
      <w:pPr>
        <w:pStyle w:val="a1"/>
        <w:spacing w:after="180"/>
        <w:ind w:leftChars="236" w:left="425"/>
        <w:rPr>
          <w:szCs w:val="18"/>
        </w:rPr>
      </w:pPr>
      <w:r w:rsidRPr="00254C84">
        <w:rPr>
          <w:szCs w:val="18"/>
        </w:rPr>
        <w:t>https://w3c.github.io/wot-architecture/</w:t>
      </w:r>
    </w:p>
    <w:p w14:paraId="14B3FEE4" w14:textId="77777777" w:rsidR="00254C84" w:rsidRPr="000775BE" w:rsidRDefault="00254C84" w:rsidP="00254C84">
      <w:pPr>
        <w:pStyle w:val="a1"/>
        <w:spacing w:after="180"/>
        <w:rPr>
          <w:b/>
          <w:bCs/>
          <w:szCs w:val="18"/>
        </w:rPr>
      </w:pPr>
      <w:r w:rsidRPr="000775BE">
        <w:rPr>
          <w:b/>
          <w:bCs/>
          <w:szCs w:val="18"/>
        </w:rPr>
        <w:t>Editors:</w:t>
      </w:r>
    </w:p>
    <w:p w14:paraId="58462D4B" w14:textId="77777777" w:rsidR="00254C84" w:rsidRPr="00254C84" w:rsidRDefault="00254C84" w:rsidP="000775BE">
      <w:pPr>
        <w:pStyle w:val="a1"/>
        <w:spacing w:after="180"/>
        <w:ind w:leftChars="236" w:left="425"/>
        <w:rPr>
          <w:szCs w:val="18"/>
        </w:rPr>
      </w:pPr>
      <w:r w:rsidRPr="00254C84">
        <w:rPr>
          <w:szCs w:val="18"/>
        </w:rPr>
        <w:t>Matthias Kovatsch (Huawei)</w:t>
      </w:r>
    </w:p>
    <w:p w14:paraId="1744867E" w14:textId="77777777" w:rsidR="00254C84" w:rsidRPr="00254C84" w:rsidRDefault="00254C84" w:rsidP="000775BE">
      <w:pPr>
        <w:pStyle w:val="a1"/>
        <w:spacing w:after="180"/>
        <w:ind w:leftChars="236" w:left="425"/>
        <w:rPr>
          <w:szCs w:val="18"/>
        </w:rPr>
      </w:pPr>
      <w:r w:rsidRPr="00254C84">
        <w:rPr>
          <w:szCs w:val="18"/>
        </w:rPr>
        <w:t>Ryuichi Matsukura (Fujitsu Ltd.)</w:t>
      </w:r>
    </w:p>
    <w:p w14:paraId="3AE846FF" w14:textId="77777777" w:rsidR="00254C84" w:rsidRPr="00254C84" w:rsidRDefault="00254C84" w:rsidP="000775BE">
      <w:pPr>
        <w:pStyle w:val="a1"/>
        <w:spacing w:after="180"/>
        <w:ind w:leftChars="236" w:left="425"/>
        <w:rPr>
          <w:szCs w:val="18"/>
        </w:rPr>
      </w:pPr>
      <w:r w:rsidRPr="00254C84">
        <w:rPr>
          <w:szCs w:val="18"/>
        </w:rPr>
        <w:t>Michael Lagally (Oracle Corp.)</w:t>
      </w:r>
    </w:p>
    <w:p w14:paraId="7BF87974" w14:textId="77777777" w:rsidR="00254C84" w:rsidRPr="00254C84" w:rsidRDefault="00254C84" w:rsidP="000775BE">
      <w:pPr>
        <w:pStyle w:val="a1"/>
        <w:spacing w:after="180"/>
        <w:ind w:leftChars="236" w:left="425"/>
        <w:rPr>
          <w:szCs w:val="18"/>
        </w:rPr>
      </w:pPr>
      <w:r w:rsidRPr="00254C84">
        <w:rPr>
          <w:szCs w:val="18"/>
        </w:rPr>
        <w:t>Toru Kawaguchi (Panasonic Corp.)</w:t>
      </w:r>
    </w:p>
    <w:p w14:paraId="065848A9" w14:textId="77777777" w:rsidR="00254C84" w:rsidRPr="00254C84" w:rsidRDefault="00254C84" w:rsidP="000775BE">
      <w:pPr>
        <w:pStyle w:val="a1"/>
        <w:spacing w:after="180"/>
        <w:ind w:leftChars="236" w:left="425"/>
        <w:rPr>
          <w:szCs w:val="18"/>
        </w:rPr>
      </w:pPr>
      <w:r w:rsidRPr="00254C84">
        <w:rPr>
          <w:szCs w:val="18"/>
        </w:rPr>
        <w:t>Kunihiko Toumura (Hitachi, Ltd.)</w:t>
      </w:r>
    </w:p>
    <w:p w14:paraId="03E83611" w14:textId="77777777" w:rsidR="00254C84" w:rsidRPr="00254C84" w:rsidRDefault="00254C84" w:rsidP="000775BE">
      <w:pPr>
        <w:pStyle w:val="a1"/>
        <w:spacing w:after="180"/>
        <w:ind w:leftChars="236" w:left="425"/>
        <w:rPr>
          <w:szCs w:val="18"/>
        </w:rPr>
      </w:pPr>
      <w:r w:rsidRPr="00254C84">
        <w:rPr>
          <w:szCs w:val="18"/>
        </w:rPr>
        <w:t>Kazuo Kajimoto (Former Editor, when at Panasonic)</w:t>
      </w:r>
    </w:p>
    <w:bookmarkEnd w:id="36"/>
    <w:p w14:paraId="7E6EE644" w14:textId="77777777" w:rsidR="00254C84" w:rsidRDefault="00254C84" w:rsidP="00254C84">
      <w:pPr>
        <w:pStyle w:val="a1"/>
        <w:spacing w:after="180"/>
        <w:rPr>
          <w:szCs w:val="18"/>
        </w:rPr>
      </w:pPr>
    </w:p>
    <w:p w14:paraId="7F84B277" w14:textId="77777777" w:rsidR="00254C84" w:rsidRPr="00DE62FD" w:rsidRDefault="00254C84" w:rsidP="00254C84">
      <w:pPr>
        <w:pStyle w:val="a1"/>
        <w:spacing w:after="180"/>
        <w:rPr>
          <w:b/>
          <w:szCs w:val="18"/>
        </w:rPr>
      </w:pPr>
      <w:commentRangeStart w:id="37"/>
      <w:r w:rsidRPr="00DE62FD">
        <w:rPr>
          <w:rFonts w:hint="eastAsia"/>
          <w:b/>
          <w:szCs w:val="18"/>
        </w:rPr>
        <w:t>概要</w:t>
      </w:r>
      <w:commentRangeEnd w:id="37"/>
      <w:r w:rsidR="00D103A3">
        <w:rPr>
          <w:rStyle w:val="aff0"/>
        </w:rPr>
        <w:commentReference w:id="37"/>
      </w:r>
    </w:p>
    <w:p w14:paraId="20BF7180" w14:textId="77777777" w:rsidR="00254C84" w:rsidRDefault="00254C84" w:rsidP="00254C84">
      <w:pPr>
        <w:pStyle w:val="a1"/>
        <w:spacing w:after="180"/>
        <w:rPr>
          <w:szCs w:val="18"/>
        </w:rPr>
      </w:pPr>
      <w:r w:rsidRPr="00254C84">
        <w:rPr>
          <w:rFonts w:hint="eastAsia"/>
          <w:szCs w:val="18"/>
        </w:rPr>
        <w:t xml:space="preserve">W3C Web of Things (WoT) </w:t>
      </w:r>
      <w:r w:rsidRPr="00254C84">
        <w:rPr>
          <w:rFonts w:hint="eastAsia"/>
          <w:szCs w:val="18"/>
        </w:rPr>
        <w:t>は、</w:t>
      </w:r>
      <w:r w:rsidRPr="00254C84">
        <w:rPr>
          <w:rFonts w:hint="eastAsia"/>
          <w:szCs w:val="18"/>
        </w:rPr>
        <w:t xml:space="preserve">IoT </w:t>
      </w:r>
      <w:r w:rsidRPr="00254C84">
        <w:rPr>
          <w:rFonts w:hint="eastAsia"/>
          <w:szCs w:val="18"/>
        </w:rPr>
        <w:t>プラットフォームとアプリドメイン間の相互</w:t>
      </w:r>
      <w:r w:rsidR="00575900">
        <w:rPr>
          <w:rFonts w:hint="eastAsia"/>
          <w:szCs w:val="18"/>
        </w:rPr>
        <w:t>接続</w:t>
      </w:r>
      <w:r w:rsidRPr="00254C84">
        <w:rPr>
          <w:rFonts w:hint="eastAsia"/>
          <w:szCs w:val="18"/>
        </w:rPr>
        <w:t>性を実現するために作られた。</w:t>
      </w:r>
    </w:p>
    <w:p w14:paraId="6B71EF20" w14:textId="77777777" w:rsidR="00254C84" w:rsidRDefault="00254C84" w:rsidP="00254C84">
      <w:pPr>
        <w:pStyle w:val="a1"/>
        <w:spacing w:after="180"/>
        <w:rPr>
          <w:szCs w:val="18"/>
        </w:rPr>
      </w:pPr>
    </w:p>
    <w:p w14:paraId="0CEF7E3D" w14:textId="77777777" w:rsidR="00254C84" w:rsidRPr="00DE62FD" w:rsidRDefault="00254C84" w:rsidP="00254C84">
      <w:pPr>
        <w:pStyle w:val="a1"/>
        <w:spacing w:after="180"/>
        <w:rPr>
          <w:b/>
          <w:szCs w:val="18"/>
        </w:rPr>
      </w:pPr>
      <w:r w:rsidRPr="00DE62FD">
        <w:rPr>
          <w:rFonts w:hint="eastAsia"/>
          <w:b/>
          <w:szCs w:val="18"/>
        </w:rPr>
        <w:t>文書の状態</w:t>
      </w:r>
    </w:p>
    <w:p w14:paraId="5ACA94F1" w14:textId="77777777" w:rsidR="00254C84" w:rsidRPr="00DE62FD" w:rsidRDefault="00254C84" w:rsidP="00B56BA1">
      <w:pPr>
        <w:pStyle w:val="a1"/>
        <w:spacing w:after="180"/>
        <w:rPr>
          <w:szCs w:val="18"/>
        </w:rPr>
      </w:pPr>
      <w:r w:rsidRPr="00DE62FD">
        <w:rPr>
          <w:rFonts w:hint="eastAsia"/>
          <w:szCs w:val="18"/>
        </w:rPr>
        <w:t>本項では、本文書が発行された時点での状態を記述する。このため、他の仕様がこの文書より新しい場合もある。現行の</w:t>
      </w:r>
      <w:r w:rsidRPr="00DE62FD">
        <w:rPr>
          <w:rFonts w:hint="eastAsia"/>
          <w:szCs w:val="18"/>
        </w:rPr>
        <w:t>W3C</w:t>
      </w:r>
      <w:r w:rsidRPr="00DE62FD">
        <w:rPr>
          <w:rFonts w:hint="eastAsia"/>
          <w:szCs w:val="18"/>
        </w:rPr>
        <w:t>出版物一覧および本テクニカルレポートの最新版は、</w:t>
      </w:r>
      <w:r w:rsidRPr="00DE62FD">
        <w:rPr>
          <w:rFonts w:hint="eastAsia"/>
          <w:szCs w:val="18"/>
        </w:rPr>
        <w:t>https://www.w3.org/TR/</w:t>
      </w:r>
      <w:r w:rsidRPr="00DE62FD">
        <w:rPr>
          <w:rFonts w:hint="eastAsia"/>
          <w:szCs w:val="18"/>
        </w:rPr>
        <w:t>の</w:t>
      </w:r>
      <w:r w:rsidRPr="00DE62FD">
        <w:rPr>
          <w:rFonts w:hint="eastAsia"/>
          <w:szCs w:val="18"/>
        </w:rPr>
        <w:t>W3C</w:t>
      </w:r>
      <w:r w:rsidRPr="00DE62FD">
        <w:rPr>
          <w:rFonts w:hint="eastAsia"/>
          <w:szCs w:val="18"/>
        </w:rPr>
        <w:t>テクニカルレポートインデックスに記載されている。</w:t>
      </w:r>
    </w:p>
    <w:p w14:paraId="28C0D6E4" w14:textId="77777777" w:rsidR="00254C84" w:rsidRDefault="00254C84" w:rsidP="00254C84">
      <w:pPr>
        <w:pStyle w:val="a1"/>
        <w:spacing w:after="180"/>
        <w:rPr>
          <w:szCs w:val="18"/>
        </w:rPr>
      </w:pPr>
      <w:r w:rsidRPr="00DE62FD">
        <w:rPr>
          <w:rFonts w:hint="eastAsia"/>
          <w:szCs w:val="18"/>
        </w:rPr>
        <w:t>本文書は、</w:t>
      </w:r>
      <w:r w:rsidRPr="00DE62FD">
        <w:rPr>
          <w:rFonts w:hint="eastAsia"/>
          <w:szCs w:val="18"/>
        </w:rPr>
        <w:t>W3C</w:t>
      </w:r>
      <w:r w:rsidRPr="00DE62FD">
        <w:rPr>
          <w:rFonts w:hint="eastAsia"/>
          <w:szCs w:val="18"/>
        </w:rPr>
        <w:t>特許ポリシーに従い運営しているグループが作成したものである。</w:t>
      </w:r>
      <w:r w:rsidRPr="00DE62FD">
        <w:rPr>
          <w:rFonts w:hint="eastAsia"/>
          <w:szCs w:val="18"/>
        </w:rPr>
        <w:t>W3C</w:t>
      </w:r>
      <w:r w:rsidRPr="00DE62FD">
        <w:rPr>
          <w:rFonts w:hint="eastAsia"/>
          <w:szCs w:val="18"/>
        </w:rPr>
        <w:t>では、ワーキンググループの成果物に関係する特許</w:t>
      </w:r>
      <w:r w:rsidR="00AA6420" w:rsidRPr="00DE62FD">
        <w:rPr>
          <w:rFonts w:hint="eastAsia"/>
          <w:szCs w:val="18"/>
        </w:rPr>
        <w:t>の</w:t>
      </w:r>
      <w:r w:rsidR="00F6640C" w:rsidRPr="00DE62FD">
        <w:rPr>
          <w:rFonts w:hint="eastAsia"/>
          <w:szCs w:val="18"/>
        </w:rPr>
        <w:t>開示を</w:t>
      </w:r>
      <w:r w:rsidRPr="00DE62FD">
        <w:rPr>
          <w:rFonts w:hint="eastAsia"/>
          <w:szCs w:val="18"/>
        </w:rPr>
        <w:t>リスト</w:t>
      </w:r>
      <w:r w:rsidR="00F6640C" w:rsidRPr="00DE62FD">
        <w:rPr>
          <w:rFonts w:hint="eastAsia"/>
          <w:szCs w:val="18"/>
        </w:rPr>
        <w:t>にして公開</w:t>
      </w:r>
      <w:r w:rsidR="00F6640C" w:rsidRPr="00DE62FD">
        <w:rPr>
          <w:rFonts w:hint="eastAsia"/>
          <w:szCs w:val="18"/>
        </w:rPr>
        <w:t>/</w:t>
      </w:r>
      <w:r w:rsidRPr="00DE62FD">
        <w:rPr>
          <w:rFonts w:hint="eastAsia"/>
          <w:szCs w:val="18"/>
        </w:rPr>
        <w:t>管理しており、そのページには特許開示にあたっての指示も掲載されている。必須特許請求を含むと信じる特許について実知識を持つ者は、</w:t>
      </w:r>
      <w:r w:rsidRPr="00DE62FD">
        <w:rPr>
          <w:rFonts w:hint="eastAsia"/>
          <w:szCs w:val="18"/>
        </w:rPr>
        <w:t>W3C</w:t>
      </w:r>
      <w:r w:rsidRPr="00DE62FD">
        <w:rPr>
          <w:rFonts w:hint="eastAsia"/>
          <w:szCs w:val="18"/>
        </w:rPr>
        <w:t>特許ポリシー第</w:t>
      </w:r>
      <w:r w:rsidRPr="00DE62FD">
        <w:rPr>
          <w:rFonts w:hint="eastAsia"/>
          <w:szCs w:val="18"/>
        </w:rPr>
        <w:t>6</w:t>
      </w:r>
      <w:r w:rsidRPr="00DE62FD">
        <w:rPr>
          <w:rFonts w:hint="eastAsia"/>
          <w:szCs w:val="18"/>
        </w:rPr>
        <w:t>項に従って、その情報を開示しなければならない。</w:t>
      </w:r>
    </w:p>
    <w:p w14:paraId="0900AD8B" w14:textId="77777777" w:rsidR="00904E39" w:rsidRPr="006209BC" w:rsidRDefault="000525ED" w:rsidP="00B56BA1">
      <w:pPr>
        <w:pStyle w:val="a1"/>
        <w:spacing w:after="180"/>
        <w:rPr>
          <w:szCs w:val="18"/>
        </w:rPr>
      </w:pPr>
      <w:r>
        <w:rPr>
          <w:szCs w:val="18"/>
        </w:rPr>
        <w:lastRenderedPageBreak/>
        <w:br w:type="page"/>
      </w:r>
    </w:p>
    <w:p w14:paraId="7A0E5042" w14:textId="77777777" w:rsidR="00B56BA1" w:rsidRPr="00801AFA" w:rsidRDefault="00EE7959" w:rsidP="00801AFA">
      <w:pPr>
        <w:pStyle w:val="10"/>
      </w:pPr>
      <w:bookmarkStart w:id="39" w:name="_Toc252525778"/>
      <w:bookmarkStart w:id="40" w:name="_Toc28968900"/>
      <w:r w:rsidRPr="00EE7959">
        <w:rPr>
          <w:rFonts w:hint="eastAsia"/>
        </w:rPr>
        <w:lastRenderedPageBreak/>
        <w:t>１</w:t>
      </w:r>
      <w:r w:rsidR="00DC1E76">
        <w:rPr>
          <w:rFonts w:hint="eastAsia"/>
        </w:rPr>
        <w:t xml:space="preserve">　</w:t>
      </w:r>
      <w:r w:rsidR="00F6640C">
        <w:rPr>
          <w:rFonts w:hint="eastAsia"/>
        </w:rPr>
        <w:t>はじめに</w:t>
      </w:r>
      <w:bookmarkEnd w:id="39"/>
      <w:bookmarkEnd w:id="40"/>
    </w:p>
    <w:p w14:paraId="1229FEF9" w14:textId="77777777" w:rsidR="0045753C" w:rsidRDefault="00254C84" w:rsidP="000775BE">
      <w:pPr>
        <w:rPr>
          <w:highlight w:val="yellow"/>
        </w:rPr>
      </w:pPr>
      <w:r>
        <w:rPr>
          <w:rFonts w:hint="eastAsia"/>
        </w:rPr>
        <w:t>Web o</w:t>
      </w:r>
      <w:r w:rsidR="00F6640C">
        <w:t>f</w:t>
      </w:r>
      <w:r>
        <w:rPr>
          <w:rFonts w:hint="eastAsia"/>
        </w:rPr>
        <w:t xml:space="preserve"> Things</w:t>
      </w:r>
      <w:r w:rsidR="001741D1">
        <w:t xml:space="preserve"> </w:t>
      </w:r>
      <w:r w:rsidR="000525ED">
        <w:rPr>
          <w:rFonts w:hint="eastAsia"/>
        </w:rPr>
        <w:t>(</w:t>
      </w:r>
      <w:r w:rsidR="000525ED">
        <w:t>WoT)</w:t>
      </w:r>
      <w:r>
        <w:rPr>
          <w:rFonts w:hint="eastAsia"/>
        </w:rPr>
        <w:t>の</w:t>
      </w:r>
      <w:r w:rsidR="00F6640C">
        <w:rPr>
          <w:rFonts w:hint="eastAsia"/>
        </w:rPr>
        <w:t>目標</w:t>
      </w:r>
      <w:r>
        <w:rPr>
          <w:rFonts w:hint="eastAsia"/>
        </w:rPr>
        <w:t>は、</w:t>
      </w:r>
      <w:r>
        <w:rPr>
          <w:rFonts w:hint="eastAsia"/>
        </w:rPr>
        <w:t>Internet of Things</w:t>
      </w:r>
      <w:r w:rsidR="001741D1">
        <w:t xml:space="preserve"> </w:t>
      </w:r>
      <w:r w:rsidR="000525ED">
        <w:t>(IoT</w:t>
      </w:r>
      <w:r>
        <w:rPr>
          <w:rFonts w:hint="eastAsia"/>
        </w:rPr>
        <w:t>)</w:t>
      </w:r>
      <w:r>
        <w:rPr>
          <w:rFonts w:hint="eastAsia"/>
        </w:rPr>
        <w:t>の相互</w:t>
      </w:r>
      <w:r w:rsidR="00575900">
        <w:rPr>
          <w:rFonts w:hint="eastAsia"/>
        </w:rPr>
        <w:t>接続</w:t>
      </w:r>
      <w:r>
        <w:rPr>
          <w:rFonts w:hint="eastAsia"/>
        </w:rPr>
        <w:t>性および有用性を改善することである。</w:t>
      </w:r>
      <w:r w:rsidR="0045753C">
        <w:rPr>
          <w:rFonts w:hint="eastAsia"/>
        </w:rPr>
        <w:t>長年にわたり</w:t>
      </w:r>
      <w:r w:rsidRPr="0045753C">
        <w:rPr>
          <w:rFonts w:hint="eastAsia"/>
        </w:rPr>
        <w:t>多くの</w:t>
      </w:r>
      <w:r w:rsidR="0045753C" w:rsidRPr="000775BE">
        <w:rPr>
          <w:rFonts w:hint="eastAsia"/>
        </w:rPr>
        <w:t>ステークホルダを含めた</w:t>
      </w:r>
      <w:r w:rsidRPr="0045753C">
        <w:rPr>
          <w:rFonts w:hint="eastAsia"/>
        </w:rPr>
        <w:t>関係者による共同作業を通じて、これらの課題に対処する</w:t>
      </w:r>
      <w:r w:rsidR="001741D1">
        <w:rPr>
          <w:rFonts w:hint="eastAsia"/>
        </w:rPr>
        <w:t>ために必要な</w:t>
      </w:r>
      <w:r w:rsidR="0045753C" w:rsidRPr="000775BE">
        <w:rPr>
          <w:rFonts w:hint="eastAsia"/>
        </w:rPr>
        <w:t>いくつか</w:t>
      </w:r>
      <w:r w:rsidRPr="0045753C">
        <w:rPr>
          <w:rFonts w:hint="eastAsia"/>
        </w:rPr>
        <w:t>の</w:t>
      </w:r>
      <w:r w:rsidR="001741D1">
        <w:rPr>
          <w:rFonts w:hint="eastAsia"/>
        </w:rPr>
        <w:t>ビルディングブロック（構成要素）</w:t>
      </w:r>
      <w:r w:rsidRPr="0045753C">
        <w:rPr>
          <w:rFonts w:hint="eastAsia"/>
        </w:rPr>
        <w:t>が明らかになってきた。</w:t>
      </w:r>
    </w:p>
    <w:p w14:paraId="702747D5" w14:textId="77777777" w:rsidR="0045753C" w:rsidRDefault="0045753C" w:rsidP="00E02FA5">
      <w:r w:rsidRPr="000775BE">
        <w:rPr>
          <w:rFonts w:hint="eastAsia"/>
        </w:rPr>
        <w:t>本仕様は</w:t>
      </w:r>
      <w:r w:rsidRPr="000775BE">
        <w:rPr>
          <w:rFonts w:hint="eastAsia"/>
        </w:rPr>
        <w:t>W3C WoT</w:t>
      </w:r>
      <w:r w:rsidRPr="000775BE">
        <w:rPr>
          <w:rFonts w:hint="eastAsia"/>
        </w:rPr>
        <w:t>の標準規格の範囲</w:t>
      </w:r>
      <w:r w:rsidR="00F6640C">
        <w:rPr>
          <w:rFonts w:hint="eastAsia"/>
        </w:rPr>
        <w:t>を示すこと</w:t>
      </w:r>
      <w:r w:rsidRPr="000775BE">
        <w:rPr>
          <w:rFonts w:hint="eastAsia"/>
        </w:rPr>
        <w:t>に</w:t>
      </w:r>
      <w:r w:rsidR="00F6640C">
        <w:rPr>
          <w:rFonts w:hint="eastAsia"/>
        </w:rPr>
        <w:t>重点を置き、</w:t>
      </w:r>
      <w:r w:rsidR="005442AE" w:rsidRPr="000775BE">
        <w:rPr>
          <w:rFonts w:hint="eastAsia"/>
        </w:rPr>
        <w:t>これら</w:t>
      </w:r>
      <w:r w:rsidR="00F6640C">
        <w:rPr>
          <w:rFonts w:hint="eastAsia"/>
        </w:rPr>
        <w:t>の</w:t>
      </w:r>
      <w:r w:rsidR="005442AE" w:rsidRPr="000775BE">
        <w:rPr>
          <w:rFonts w:hint="eastAsia"/>
        </w:rPr>
        <w:t>ビルディングブロックと</w:t>
      </w:r>
      <w:r w:rsidR="00F6640C">
        <w:rPr>
          <w:rFonts w:hint="eastAsia"/>
        </w:rPr>
        <w:t>、</w:t>
      </w:r>
      <w:r w:rsidR="005442AE" w:rsidRPr="000775BE">
        <w:rPr>
          <w:rFonts w:hint="eastAsia"/>
        </w:rPr>
        <w:t>それらの関係を示す抽象アーキテクチャに</w:t>
      </w:r>
      <w:r w:rsidR="00F6640C">
        <w:rPr>
          <w:rFonts w:hint="eastAsia"/>
        </w:rPr>
        <w:t>ついて述べる</w:t>
      </w:r>
      <w:r w:rsidR="005442AE" w:rsidRPr="000775BE">
        <w:rPr>
          <w:rFonts w:hint="eastAsia"/>
        </w:rPr>
        <w:t>。</w:t>
      </w:r>
      <w:r w:rsidR="00F6640C">
        <w:rPr>
          <w:rFonts w:hint="eastAsia"/>
        </w:rPr>
        <w:t>個々の</w:t>
      </w:r>
      <w:r w:rsidR="005442AE" w:rsidRPr="000775BE">
        <w:rPr>
          <w:rFonts w:hint="eastAsia"/>
        </w:rPr>
        <w:t>ビルディングブロック</w:t>
      </w:r>
      <w:r w:rsidR="00F6640C">
        <w:rPr>
          <w:rFonts w:hint="eastAsia"/>
        </w:rPr>
        <w:t>について</w:t>
      </w:r>
      <w:r w:rsidR="005442AE" w:rsidRPr="000775BE">
        <w:rPr>
          <w:rFonts w:hint="eastAsia"/>
        </w:rPr>
        <w:t>は、別の仕様書によって定義され、</w:t>
      </w:r>
      <w:r w:rsidR="001741D1">
        <w:rPr>
          <w:rFonts w:hint="eastAsia"/>
        </w:rPr>
        <w:t>その</w:t>
      </w:r>
      <w:r w:rsidR="005442AE" w:rsidRPr="000775BE">
        <w:rPr>
          <w:rFonts w:hint="eastAsia"/>
        </w:rPr>
        <w:t>詳細が記述されている。</w:t>
      </w:r>
      <w:r w:rsidR="00F6640C">
        <w:rPr>
          <w:rFonts w:hint="eastAsia"/>
        </w:rPr>
        <w:t>一方</w:t>
      </w:r>
      <w:r w:rsidR="005442AE" w:rsidRPr="000775BE">
        <w:rPr>
          <w:rFonts w:hint="eastAsia"/>
        </w:rPr>
        <w:t>、</w:t>
      </w:r>
      <w:r w:rsidR="00F6640C">
        <w:rPr>
          <w:rFonts w:hint="eastAsia"/>
        </w:rPr>
        <w:t>本</w:t>
      </w:r>
      <w:r w:rsidR="005442AE" w:rsidRPr="000775BE">
        <w:rPr>
          <w:rFonts w:hint="eastAsia"/>
        </w:rPr>
        <w:t>アーキテクチャ文書では</w:t>
      </w:r>
      <w:r w:rsidR="008946BD">
        <w:rPr>
          <w:rFonts w:hint="eastAsia"/>
        </w:rPr>
        <w:t>抽象アーキテクチャと、用語定義や概念的なフレームワークについての定義することに加え、</w:t>
      </w:r>
      <w:r w:rsidR="008946BD">
        <w:rPr>
          <w:rFonts w:hint="eastAsia"/>
        </w:rPr>
        <w:t>WoT</w:t>
      </w:r>
      <w:r w:rsidR="008946BD">
        <w:rPr>
          <w:rFonts w:hint="eastAsia"/>
        </w:rPr>
        <w:t>ビルディングブロックを紹介し、それら相互</w:t>
      </w:r>
      <w:r w:rsidR="00F6640C">
        <w:rPr>
          <w:rFonts w:hint="eastAsia"/>
        </w:rPr>
        <w:t>の関係</w:t>
      </w:r>
      <w:r w:rsidR="008946BD">
        <w:rPr>
          <w:rFonts w:hint="eastAsia"/>
        </w:rPr>
        <w:t>について</w:t>
      </w:r>
      <w:r w:rsidR="00F6640C">
        <w:rPr>
          <w:rFonts w:hint="eastAsia"/>
        </w:rPr>
        <w:t>も</w:t>
      </w:r>
      <w:r w:rsidR="008946BD">
        <w:rPr>
          <w:rFonts w:hint="eastAsia"/>
        </w:rPr>
        <w:t>説明</w:t>
      </w:r>
      <w:r w:rsidR="001741D1">
        <w:rPr>
          <w:rFonts w:hint="eastAsia"/>
        </w:rPr>
        <w:t>する</w:t>
      </w:r>
      <w:r w:rsidR="008946BD">
        <w:rPr>
          <w:rFonts w:hint="eastAsia"/>
        </w:rPr>
        <w:t>。</w:t>
      </w:r>
    </w:p>
    <w:p w14:paraId="2DFBAB1E" w14:textId="77777777" w:rsidR="00CE25F2" w:rsidRPr="000775BE" w:rsidRDefault="00CE25F2" w:rsidP="000775BE"/>
    <w:p w14:paraId="2AE077BD" w14:textId="77777777" w:rsidR="008946BD" w:rsidRPr="008946BD" w:rsidRDefault="00254C84" w:rsidP="00DE62FD">
      <w:pPr>
        <w:numPr>
          <w:ilvl w:val="0"/>
          <w:numId w:val="28"/>
        </w:numPr>
      </w:pPr>
      <w:r w:rsidRPr="008946BD">
        <w:t>Web of Things (WoT) Thing Description [</w:t>
      </w:r>
      <w:r w:rsidR="008946BD">
        <w:rPr>
          <w:rFonts w:hint="eastAsia"/>
        </w:rPr>
        <w:t>WOT-THING-DESCRIPTION</w:t>
      </w:r>
      <w:r w:rsidRPr="008946BD">
        <w:t>]</w:t>
      </w:r>
      <w:r w:rsidR="008946BD">
        <w:rPr>
          <w:rFonts w:hint="eastAsia"/>
        </w:rPr>
        <w:t>は、</w:t>
      </w:r>
      <w:r w:rsidR="008946BD">
        <w:rPr>
          <w:rFonts w:hint="eastAsia"/>
        </w:rPr>
        <w:t>Thing</w:t>
      </w:r>
      <w:r w:rsidR="008946BD">
        <w:rPr>
          <w:rFonts w:hint="eastAsia"/>
        </w:rPr>
        <w:t>のメタデータや</w:t>
      </w:r>
      <w:r w:rsidR="00B626E4">
        <w:rPr>
          <w:rFonts w:hint="eastAsia"/>
        </w:rPr>
        <w:t>ネットワークインターフェース</w:t>
      </w:r>
      <w:r w:rsidR="008946BD">
        <w:rPr>
          <w:rFonts w:hint="eastAsia"/>
        </w:rPr>
        <w:t>の記述について、機械可読データの形式を</w:t>
      </w:r>
      <w:commentRangeStart w:id="41"/>
      <w:r w:rsidR="008946BD">
        <w:rPr>
          <w:rFonts w:hint="eastAsia"/>
        </w:rPr>
        <w:t>説明します</w:t>
      </w:r>
      <w:commentRangeEnd w:id="41"/>
      <w:r w:rsidR="00D103A3">
        <w:rPr>
          <w:rStyle w:val="aff0"/>
        </w:rPr>
        <w:commentReference w:id="41"/>
      </w:r>
      <w:r w:rsidR="008946BD">
        <w:rPr>
          <w:rFonts w:hint="eastAsia"/>
        </w:rPr>
        <w:t>。</w:t>
      </w:r>
      <w:r w:rsidR="00890F52">
        <w:rPr>
          <w:rFonts w:hint="eastAsia"/>
        </w:rPr>
        <w:t>Thing Description</w:t>
      </w:r>
      <w:r w:rsidR="00890F52">
        <w:rPr>
          <w:rFonts w:hint="eastAsia"/>
        </w:rPr>
        <w:t>は、対話アフォーダンスのように、この文書で導入される基本的な概念に基づいています。</w:t>
      </w:r>
    </w:p>
    <w:p w14:paraId="005E5F56" w14:textId="77777777" w:rsidR="00254C84" w:rsidRPr="008946BD" w:rsidRDefault="00254C84" w:rsidP="00DE62FD">
      <w:pPr>
        <w:numPr>
          <w:ilvl w:val="0"/>
          <w:numId w:val="28"/>
        </w:numPr>
      </w:pPr>
      <w:r w:rsidRPr="008946BD">
        <w:t xml:space="preserve">Web of Things (WoT) </w:t>
      </w:r>
      <w:r w:rsidR="001803B6">
        <w:rPr>
          <w:rFonts w:hint="eastAsia"/>
        </w:rPr>
        <w:t>Binding Template</w:t>
      </w:r>
      <w:r w:rsidR="00890F52">
        <w:t xml:space="preserve"> </w:t>
      </w:r>
      <w:r w:rsidRPr="008946BD">
        <w:t>[</w:t>
      </w:r>
      <w:r w:rsidR="00890F52">
        <w:t>WOT-BINDING-TEMPLATE</w:t>
      </w:r>
      <w:r w:rsidRPr="008946BD">
        <w:t>]</w:t>
      </w:r>
      <w:r w:rsidR="00890F52">
        <w:rPr>
          <w:rFonts w:hint="eastAsia"/>
        </w:rPr>
        <w:t>は、</w:t>
      </w:r>
      <w:r w:rsidR="00890F52">
        <w:rPr>
          <w:rFonts w:hint="eastAsia"/>
        </w:rPr>
        <w:t>Protocol Binding</w:t>
      </w:r>
      <w:r w:rsidR="00890F52">
        <w:rPr>
          <w:rFonts w:hint="eastAsia"/>
        </w:rPr>
        <w:t>と呼ぶ、</w:t>
      </w:r>
      <w:r w:rsidR="00890F52">
        <w:rPr>
          <w:rFonts w:hint="eastAsia"/>
        </w:rPr>
        <w:t>Thing</w:t>
      </w:r>
      <w:r w:rsidR="00890F52">
        <w:rPr>
          <w:rFonts w:hint="eastAsia"/>
        </w:rPr>
        <w:t>のネットワーク</w:t>
      </w:r>
      <w:r w:rsidR="00B626E4">
        <w:rPr>
          <w:rFonts w:hint="eastAsia"/>
        </w:rPr>
        <w:t>インターフェース</w:t>
      </w:r>
      <w:r w:rsidR="00890F52">
        <w:rPr>
          <w:rFonts w:hint="eastAsia"/>
        </w:rPr>
        <w:t>を定義する方法に関するガイドラインを説明します。ネットワーク</w:t>
      </w:r>
      <w:r w:rsidR="00B626E4">
        <w:rPr>
          <w:rFonts w:hint="eastAsia"/>
        </w:rPr>
        <w:t>インターフェース</w:t>
      </w:r>
      <w:r w:rsidR="00890F52">
        <w:rPr>
          <w:rFonts w:hint="eastAsia"/>
        </w:rPr>
        <w:t>は、特定のプロトコルや</w:t>
      </w:r>
      <w:r w:rsidR="00890F52">
        <w:rPr>
          <w:rFonts w:hint="eastAsia"/>
        </w:rPr>
        <w:t>IoT</w:t>
      </w:r>
      <w:r w:rsidR="00890F52">
        <w:rPr>
          <w:rFonts w:hint="eastAsia"/>
        </w:rPr>
        <w:t>エコシステムと接続します。本文書では、</w:t>
      </w:r>
      <w:r w:rsidR="001803B6">
        <w:rPr>
          <w:rFonts w:hint="eastAsia"/>
        </w:rPr>
        <w:t>いくつかの既存の</w:t>
      </w:r>
      <w:r w:rsidR="001803B6">
        <w:rPr>
          <w:rFonts w:hint="eastAsia"/>
        </w:rPr>
        <w:t>IoT</w:t>
      </w:r>
      <w:r w:rsidR="001803B6">
        <w:rPr>
          <w:rFonts w:hint="eastAsia"/>
        </w:rPr>
        <w:t>エコシステム</w:t>
      </w:r>
      <w:r w:rsidR="00F6640C">
        <w:rPr>
          <w:rFonts w:hint="eastAsia"/>
        </w:rPr>
        <w:t>を使ったネットワークインターフェース定義</w:t>
      </w:r>
      <w:r w:rsidR="001803B6">
        <w:rPr>
          <w:rFonts w:hint="eastAsia"/>
        </w:rPr>
        <w:t>の例を示します。</w:t>
      </w:r>
    </w:p>
    <w:p w14:paraId="3F7C1945" w14:textId="77777777" w:rsidR="00254C84" w:rsidRPr="008946BD" w:rsidRDefault="00254C84" w:rsidP="00DE62FD">
      <w:pPr>
        <w:numPr>
          <w:ilvl w:val="0"/>
          <w:numId w:val="28"/>
        </w:numPr>
      </w:pPr>
      <w:r w:rsidRPr="008946BD">
        <w:t xml:space="preserve">Web of Things (WoT) </w:t>
      </w:r>
      <w:r w:rsidR="001803B6">
        <w:rPr>
          <w:rFonts w:hint="eastAsia"/>
        </w:rPr>
        <w:t xml:space="preserve">Scripting </w:t>
      </w:r>
      <w:r w:rsidRPr="008946BD">
        <w:t>API [</w:t>
      </w:r>
      <w:r w:rsidR="001803B6">
        <w:rPr>
          <w:rFonts w:hint="eastAsia"/>
        </w:rPr>
        <w:t>WOT-SCRIPTING-API</w:t>
      </w:r>
      <w:r w:rsidRPr="008946BD">
        <w:t>]</w:t>
      </w:r>
      <w:r w:rsidR="00F6640C">
        <w:rPr>
          <w:rFonts w:hint="eastAsia"/>
        </w:rPr>
        <w:t>を使うと、</w:t>
      </w:r>
      <w:r w:rsidR="00B302CB">
        <w:rPr>
          <w:rFonts w:hint="eastAsia"/>
        </w:rPr>
        <w:t>Web</w:t>
      </w:r>
      <w:r w:rsidR="00B302CB">
        <w:rPr>
          <w:rFonts w:hint="eastAsia"/>
        </w:rPr>
        <w:t>ブラウザの</w:t>
      </w:r>
      <w:r w:rsidR="00B302CB">
        <w:rPr>
          <w:rFonts w:hint="eastAsia"/>
        </w:rPr>
        <w:t>API</w:t>
      </w:r>
      <w:r w:rsidR="00B302CB">
        <w:rPr>
          <w:rFonts w:hint="eastAsia"/>
        </w:rPr>
        <w:t>と同様の</w:t>
      </w:r>
      <w:r w:rsidR="00B302CB">
        <w:rPr>
          <w:rFonts w:hint="eastAsia"/>
        </w:rPr>
        <w:t>JavaScript</w:t>
      </w:r>
      <w:r w:rsidR="00B302CB">
        <w:t xml:space="preserve"> API</w:t>
      </w:r>
      <w:r w:rsidR="00B302CB">
        <w:rPr>
          <w:rFonts w:hint="eastAsia"/>
        </w:rPr>
        <w:t>によって、</w:t>
      </w:r>
      <w:r w:rsidR="00B302CB">
        <w:rPr>
          <w:rFonts w:hint="eastAsia"/>
        </w:rPr>
        <w:t>Thing</w:t>
      </w:r>
      <w:r w:rsidR="00B302CB">
        <w:rPr>
          <w:rFonts w:hint="eastAsia"/>
        </w:rPr>
        <w:t>を扱うアプリケーションロジックを実現することができる。</w:t>
      </w:r>
      <w:r w:rsidR="00F6640C">
        <w:rPr>
          <w:rFonts w:hint="eastAsia"/>
        </w:rPr>
        <w:t>オプション仕様であるが、</w:t>
      </w:r>
      <w:r w:rsidR="00B302CB">
        <w:rPr>
          <w:rFonts w:hint="eastAsia"/>
        </w:rPr>
        <w:t>この仕様は、</w:t>
      </w:r>
      <w:r w:rsidR="00B302CB">
        <w:rPr>
          <w:rFonts w:hint="eastAsia"/>
        </w:rPr>
        <w:t>IoT</w:t>
      </w:r>
      <w:r w:rsidR="00B302CB">
        <w:rPr>
          <w:rFonts w:hint="eastAsia"/>
        </w:rPr>
        <w:t>アプリケーションの開発を簡単にし、異なるベンダーやデバイス間でのポータビリティを確保する。</w:t>
      </w:r>
    </w:p>
    <w:p w14:paraId="16E23A4C" w14:textId="77777777" w:rsidR="00254C84" w:rsidRPr="008946BD" w:rsidRDefault="00254C84" w:rsidP="00DE62FD">
      <w:pPr>
        <w:numPr>
          <w:ilvl w:val="0"/>
          <w:numId w:val="28"/>
        </w:numPr>
      </w:pPr>
      <w:r w:rsidRPr="008946BD">
        <w:t xml:space="preserve">Web of Things (WoT) </w:t>
      </w:r>
      <w:r w:rsidR="00B302CB">
        <w:t xml:space="preserve">Security and Privacy Guidelines </w:t>
      </w:r>
      <w:r w:rsidRPr="008946BD">
        <w:t>[</w:t>
      </w:r>
      <w:r w:rsidR="00B302CB">
        <w:t>WOT-SECURITY</w:t>
      </w:r>
      <w:r w:rsidRPr="008946BD">
        <w:t>]</w:t>
      </w:r>
      <w:r w:rsidR="00B302CB">
        <w:rPr>
          <w:rFonts w:hint="eastAsia"/>
        </w:rPr>
        <w:t>は、</w:t>
      </w:r>
      <w:r w:rsidR="00F6640C">
        <w:rPr>
          <w:rFonts w:hint="eastAsia"/>
        </w:rPr>
        <w:t>他のすべての構成要素に横断的に関わる</w:t>
      </w:r>
      <w:r w:rsidR="00CD01F1">
        <w:rPr>
          <w:rFonts w:hint="eastAsia"/>
        </w:rPr>
        <w:t>ビルディングブロック</w:t>
      </w:r>
      <w:r w:rsidR="00F6640C">
        <w:rPr>
          <w:rFonts w:hint="eastAsia"/>
        </w:rPr>
        <w:t>である</w:t>
      </w:r>
      <w:r w:rsidR="00CD01F1">
        <w:rPr>
          <w:rFonts w:hint="eastAsia"/>
        </w:rPr>
        <w:t>。この解説文書は</w:t>
      </w:r>
      <w:r w:rsidR="00CD01F1">
        <w:rPr>
          <w:rFonts w:hint="eastAsia"/>
        </w:rPr>
        <w:t>Thing</w:t>
      </w:r>
      <w:r w:rsidR="00CD01F1">
        <w:rPr>
          <w:rFonts w:hint="eastAsia"/>
        </w:rPr>
        <w:t>のセキュリティに関する実装や設定に関するガイドラインを提供する。また、</w:t>
      </w:r>
      <w:r w:rsidR="00CD01F1">
        <w:rPr>
          <w:rFonts w:hint="eastAsia"/>
        </w:rPr>
        <w:t>W3C WoT</w:t>
      </w:r>
      <w:r w:rsidR="00CD01F1">
        <w:rPr>
          <w:rFonts w:hint="eastAsia"/>
        </w:rPr>
        <w:t>を備えるいかなるシステムにおいても考慮されるべき課題について議論する。ただし、</w:t>
      </w:r>
      <w:r w:rsidR="008A3CD8">
        <w:rPr>
          <w:rFonts w:hint="eastAsia"/>
        </w:rPr>
        <w:t>セキュリティとプライバシは、</w:t>
      </w:r>
      <w:r w:rsidR="00C729BC">
        <w:rPr>
          <w:rFonts w:hint="eastAsia"/>
        </w:rPr>
        <w:t>WoT</w:t>
      </w:r>
      <w:r w:rsidR="00C729BC">
        <w:rPr>
          <w:rFonts w:hint="eastAsia"/>
        </w:rPr>
        <w:t>の抽象アーキテクチャでは十分に明確化されない、</w:t>
      </w:r>
      <w:r w:rsidR="00CD01F1">
        <w:rPr>
          <w:rFonts w:hint="eastAsia"/>
        </w:rPr>
        <w:t>特定の</w:t>
      </w:r>
      <w:r w:rsidR="00F6640C">
        <w:rPr>
          <w:rFonts w:hint="eastAsia"/>
        </w:rPr>
        <w:t>実装</w:t>
      </w:r>
      <w:r w:rsidR="00CD01F1">
        <w:rPr>
          <w:rFonts w:hint="eastAsia"/>
        </w:rPr>
        <w:t>に</w:t>
      </w:r>
      <w:r w:rsidR="00F6640C">
        <w:rPr>
          <w:rFonts w:hint="eastAsia"/>
        </w:rPr>
        <w:t>おける</w:t>
      </w:r>
      <w:r w:rsidR="00CD01F1">
        <w:rPr>
          <w:rFonts w:hint="eastAsia"/>
        </w:rPr>
        <w:t>具体的なメカニズム</w:t>
      </w:r>
      <w:r w:rsidR="00F6640C">
        <w:rPr>
          <w:rFonts w:hint="eastAsia"/>
        </w:rPr>
        <w:t>をすべて把握した上で</w:t>
      </w:r>
      <w:r w:rsidR="008A3CD8">
        <w:rPr>
          <w:rFonts w:hint="eastAsia"/>
        </w:rPr>
        <w:t>のみ充分な評価が</w:t>
      </w:r>
      <w:r w:rsidR="00C729BC">
        <w:rPr>
          <w:rFonts w:hint="eastAsia"/>
        </w:rPr>
        <w:t>できる</w:t>
      </w:r>
      <w:r w:rsidR="008A3CD8">
        <w:rPr>
          <w:rFonts w:hint="eastAsia"/>
        </w:rPr>
        <w:t>ことは注意されるべきである。</w:t>
      </w:r>
      <w:r w:rsidR="00F6640C">
        <w:rPr>
          <w:rFonts w:hint="eastAsia"/>
        </w:rPr>
        <w:t>例えば、</w:t>
      </w:r>
      <w:r w:rsidR="008A3CD8">
        <w:rPr>
          <w:rFonts w:hint="eastAsia"/>
        </w:rPr>
        <w:t>WoT</w:t>
      </w:r>
      <w:r w:rsidR="008A3CD8">
        <w:rPr>
          <w:rFonts w:hint="eastAsia"/>
        </w:rPr>
        <w:t>が既存システム</w:t>
      </w:r>
      <w:r w:rsidR="00F6640C">
        <w:rPr>
          <w:rFonts w:hint="eastAsia"/>
        </w:rPr>
        <w:t>を記述する方法として使われる場合、特に注意が必要である。</w:t>
      </w:r>
      <w:r w:rsidR="00C729BC">
        <w:rPr>
          <w:rFonts w:hint="eastAsia"/>
        </w:rPr>
        <w:t>W3C WoT</w:t>
      </w:r>
      <w:r w:rsidR="00C729BC">
        <w:rPr>
          <w:rFonts w:hint="eastAsia"/>
        </w:rPr>
        <w:t>は</w:t>
      </w:r>
      <w:r w:rsidR="00F6640C">
        <w:rPr>
          <w:rFonts w:hint="eastAsia"/>
        </w:rPr>
        <w:t>、</w:t>
      </w:r>
      <w:r w:rsidR="00C729BC">
        <w:rPr>
          <w:rFonts w:hint="eastAsia"/>
        </w:rPr>
        <w:t>そのようなシステム</w:t>
      </w:r>
      <w:r w:rsidR="00F6640C">
        <w:rPr>
          <w:rFonts w:hint="eastAsia"/>
        </w:rPr>
        <w:t>を記述することはできますが、</w:t>
      </w:r>
      <w:r w:rsidR="00C729BC">
        <w:rPr>
          <w:rFonts w:hint="eastAsia"/>
        </w:rPr>
        <w:t>動作を制限することができないためです。この文書</w:t>
      </w:r>
      <w:r w:rsidR="00041A8A">
        <w:rPr>
          <w:rFonts w:hint="eastAsia"/>
        </w:rPr>
        <w:t>でも、</w:t>
      </w:r>
      <w:r w:rsidR="00C729BC">
        <w:rPr>
          <w:rFonts w:hint="eastAsia"/>
        </w:rPr>
        <w:t>10</w:t>
      </w:r>
      <w:r w:rsidR="00C729BC">
        <w:rPr>
          <w:rFonts w:hint="eastAsia"/>
        </w:rPr>
        <w:t>章</w:t>
      </w:r>
      <w:r w:rsidR="00C729BC">
        <w:rPr>
          <w:rFonts w:hint="eastAsia"/>
        </w:rPr>
        <w:t>Security and Privacy Considerations</w:t>
      </w:r>
      <w:r w:rsidR="00041A8A">
        <w:rPr>
          <w:rFonts w:hint="eastAsia"/>
        </w:rPr>
        <w:t>において</w:t>
      </w:r>
      <w:r w:rsidR="00C729BC">
        <w:rPr>
          <w:rFonts w:hint="eastAsia"/>
        </w:rPr>
        <w:t>、プライバシとセキュリティのリスクとその軽減方法について</w:t>
      </w:r>
      <w:r w:rsidR="00041A8A">
        <w:rPr>
          <w:rFonts w:hint="eastAsia"/>
        </w:rPr>
        <w:t>簡単に</w:t>
      </w:r>
      <w:r w:rsidR="00C729BC">
        <w:rPr>
          <w:rFonts w:hint="eastAsia"/>
        </w:rPr>
        <w:t>述べています。</w:t>
      </w:r>
    </w:p>
    <w:p w14:paraId="7FE32962" w14:textId="77777777" w:rsidR="000525ED" w:rsidRPr="000775BE" w:rsidRDefault="000525ED" w:rsidP="00254C84">
      <w:pPr>
        <w:ind w:firstLineChars="100" w:firstLine="180"/>
        <w:rPr>
          <w:highlight w:val="yellow"/>
        </w:rPr>
      </w:pPr>
    </w:p>
    <w:p w14:paraId="48B78226" w14:textId="77777777" w:rsidR="00C729BC" w:rsidRPr="000775BE" w:rsidRDefault="00041A8A" w:rsidP="00E02FA5">
      <w:r>
        <w:rPr>
          <w:rFonts w:hint="eastAsia"/>
        </w:rPr>
        <w:t>また</w:t>
      </w:r>
      <w:r w:rsidR="00C729BC" w:rsidRPr="000775BE">
        <w:rPr>
          <w:rFonts w:hint="eastAsia"/>
        </w:rPr>
        <w:t>本文書</w:t>
      </w:r>
      <w:r w:rsidR="00C729BC">
        <w:rPr>
          <w:rFonts w:hint="eastAsia"/>
        </w:rPr>
        <w:t>は、</w:t>
      </w:r>
      <w:r w:rsidR="00F45ED5">
        <w:rPr>
          <w:rFonts w:hint="eastAsia"/>
        </w:rPr>
        <w:t>WoT</w:t>
      </w:r>
      <w:r w:rsidR="00F45ED5">
        <w:rPr>
          <w:rFonts w:hint="eastAsia"/>
        </w:rPr>
        <w:t>システム</w:t>
      </w:r>
      <w:r>
        <w:rPr>
          <w:rFonts w:hint="eastAsia"/>
        </w:rPr>
        <w:t>の実装を支援するため、そ</w:t>
      </w:r>
      <w:r w:rsidR="00F45ED5">
        <w:rPr>
          <w:rFonts w:hint="eastAsia"/>
        </w:rPr>
        <w:t>の展開方法について、</w:t>
      </w:r>
      <w:r w:rsidR="00C729BC">
        <w:rPr>
          <w:rFonts w:hint="eastAsia"/>
        </w:rPr>
        <w:t>アーキテクチャ</w:t>
      </w:r>
      <w:r>
        <w:rPr>
          <w:rFonts w:hint="eastAsia"/>
        </w:rPr>
        <w:t>を参照しながら構成</w:t>
      </w:r>
      <w:r w:rsidR="00C729BC">
        <w:rPr>
          <w:rFonts w:hint="eastAsia"/>
        </w:rPr>
        <w:t>や</w:t>
      </w:r>
      <w:r w:rsidR="00F45ED5">
        <w:rPr>
          <w:rFonts w:hint="eastAsia"/>
        </w:rPr>
        <w:t>条件</w:t>
      </w:r>
      <w:r>
        <w:rPr>
          <w:rFonts w:hint="eastAsia"/>
        </w:rPr>
        <w:t>など</w:t>
      </w:r>
      <w:r w:rsidR="00F45ED5">
        <w:rPr>
          <w:rFonts w:hint="eastAsia"/>
        </w:rPr>
        <w:t>について</w:t>
      </w:r>
      <w:r>
        <w:rPr>
          <w:rFonts w:hint="eastAsia"/>
        </w:rPr>
        <w:t>も述べる</w:t>
      </w:r>
      <w:r w:rsidR="00F45ED5">
        <w:rPr>
          <w:rFonts w:hint="eastAsia"/>
        </w:rPr>
        <w:t>。これらのガイドラインは展開シナリオの例として記述されますが、特定の具体的な実装方法を定義しません。</w:t>
      </w:r>
    </w:p>
    <w:p w14:paraId="4308B4DC" w14:textId="77777777" w:rsidR="00254C84" w:rsidRPr="000775BE" w:rsidRDefault="00F45ED5" w:rsidP="00B83B7F">
      <w:r w:rsidRPr="000775BE">
        <w:rPr>
          <w:rFonts w:hint="eastAsia"/>
        </w:rPr>
        <w:t>本文書は、</w:t>
      </w:r>
      <w:r w:rsidRPr="000775BE">
        <w:rPr>
          <w:rFonts w:hint="eastAsia"/>
        </w:rPr>
        <w:t>W3C WoT</w:t>
      </w:r>
      <w:r w:rsidRPr="000775BE">
        <w:rPr>
          <w:rFonts w:hint="eastAsia"/>
        </w:rPr>
        <w:t>仕様の全体概要を表し、</w:t>
      </w:r>
      <w:r w:rsidRPr="000775BE">
        <w:rPr>
          <w:rFonts w:hint="eastAsia"/>
        </w:rPr>
        <w:t>W3C Web of Things</w:t>
      </w:r>
      <w:r w:rsidRPr="000775BE">
        <w:rPr>
          <w:rFonts w:hint="eastAsia"/>
        </w:rPr>
        <w:t>の用語定義や</w:t>
      </w:r>
      <w:r w:rsidR="00B83B7F" w:rsidRPr="000775BE">
        <w:rPr>
          <w:rFonts w:hint="eastAsia"/>
        </w:rPr>
        <w:t>基礎となる抽象アーキテクチャを定義します。要約すると、本仕様書の目的は次のような内容になります。</w:t>
      </w:r>
    </w:p>
    <w:p w14:paraId="400F3995" w14:textId="77777777" w:rsidR="00254C84" w:rsidRPr="00CE25F2" w:rsidRDefault="00B83B7F" w:rsidP="00DE62FD">
      <w:pPr>
        <w:numPr>
          <w:ilvl w:val="0"/>
          <w:numId w:val="29"/>
        </w:numPr>
      </w:pPr>
      <w:commentRangeStart w:id="42"/>
      <w:r w:rsidRPr="000775BE">
        <w:rPr>
          <w:rFonts w:hint="eastAsia"/>
        </w:rPr>
        <w:t>4</w:t>
      </w:r>
      <w:r w:rsidRPr="000775BE">
        <w:rPr>
          <w:rFonts w:hint="eastAsia"/>
        </w:rPr>
        <w:t>章</w:t>
      </w:r>
      <w:r w:rsidRPr="000775BE">
        <w:rPr>
          <w:rFonts w:hint="eastAsia"/>
        </w:rPr>
        <w:t>Use Cases</w:t>
      </w:r>
      <w:commentRangeEnd w:id="42"/>
      <w:r w:rsidR="00D103A3">
        <w:rPr>
          <w:rStyle w:val="aff0"/>
        </w:rPr>
        <w:commentReference w:id="42"/>
      </w:r>
      <w:r w:rsidRPr="000775BE">
        <w:rPr>
          <w:rFonts w:hint="eastAsia"/>
        </w:rPr>
        <w:t>では、</w:t>
      </w:r>
      <w:r w:rsidRPr="000775BE">
        <w:rPr>
          <w:rFonts w:hint="eastAsia"/>
        </w:rPr>
        <w:t>W3C WoT</w:t>
      </w:r>
      <w:r w:rsidRPr="000775BE">
        <w:rPr>
          <w:rFonts w:hint="eastAsia"/>
        </w:rPr>
        <w:t>アーキテクチャにつながるユースケースを示す。</w:t>
      </w:r>
    </w:p>
    <w:p w14:paraId="2320E4EB" w14:textId="77777777" w:rsidR="00254C84" w:rsidRPr="00CE25F2" w:rsidRDefault="00B83B7F" w:rsidP="00DE62FD">
      <w:pPr>
        <w:numPr>
          <w:ilvl w:val="0"/>
          <w:numId w:val="29"/>
        </w:numPr>
      </w:pPr>
      <w:r w:rsidRPr="000775BE">
        <w:rPr>
          <w:rFonts w:hint="eastAsia"/>
        </w:rPr>
        <w:t>5</w:t>
      </w:r>
      <w:r w:rsidRPr="000775BE">
        <w:rPr>
          <w:rFonts w:hint="eastAsia"/>
        </w:rPr>
        <w:t>章</w:t>
      </w:r>
      <w:r w:rsidRPr="000775BE">
        <w:rPr>
          <w:rFonts w:hint="eastAsia"/>
        </w:rPr>
        <w:t>Requirements</w:t>
      </w:r>
      <w:r w:rsidRPr="000775BE">
        <w:rPr>
          <w:rFonts w:hint="eastAsia"/>
        </w:rPr>
        <w:t>では、</w:t>
      </w:r>
      <w:r w:rsidRPr="000775BE">
        <w:rPr>
          <w:rFonts w:hint="eastAsia"/>
        </w:rPr>
        <w:t>WoT</w:t>
      </w:r>
      <w:r w:rsidR="00041A8A">
        <w:rPr>
          <w:rFonts w:hint="eastAsia"/>
        </w:rPr>
        <w:t>仕様の設計に求められる</w:t>
      </w:r>
      <w:r w:rsidRPr="000775BE">
        <w:rPr>
          <w:rFonts w:hint="eastAsia"/>
        </w:rPr>
        <w:t>要件を示す。</w:t>
      </w:r>
    </w:p>
    <w:p w14:paraId="3FFAD267" w14:textId="77777777" w:rsidR="00254C84" w:rsidRPr="00CE25F2" w:rsidRDefault="00B83B7F" w:rsidP="00DE62FD">
      <w:pPr>
        <w:numPr>
          <w:ilvl w:val="0"/>
          <w:numId w:val="29"/>
        </w:numPr>
      </w:pPr>
      <w:r w:rsidRPr="000775BE">
        <w:rPr>
          <w:rFonts w:hint="eastAsia"/>
        </w:rPr>
        <w:lastRenderedPageBreak/>
        <w:t>6</w:t>
      </w:r>
      <w:r w:rsidRPr="000775BE">
        <w:rPr>
          <w:rFonts w:hint="eastAsia"/>
        </w:rPr>
        <w:t>章</w:t>
      </w:r>
      <w:r w:rsidRPr="000775BE">
        <w:rPr>
          <w:rFonts w:hint="eastAsia"/>
        </w:rPr>
        <w:t>WoT Architecture</w:t>
      </w:r>
      <w:r w:rsidRPr="000775BE">
        <w:rPr>
          <w:rFonts w:hint="eastAsia"/>
        </w:rPr>
        <w:t>では、抽象アーキテクチャの定義を示す。</w:t>
      </w:r>
    </w:p>
    <w:p w14:paraId="14669AC1" w14:textId="77777777" w:rsidR="00B83B7F" w:rsidRPr="000775BE" w:rsidRDefault="00B83B7F" w:rsidP="00DE62FD">
      <w:pPr>
        <w:numPr>
          <w:ilvl w:val="0"/>
          <w:numId w:val="29"/>
        </w:numPr>
      </w:pPr>
      <w:r w:rsidRPr="000775BE">
        <w:rPr>
          <w:rFonts w:hint="eastAsia"/>
        </w:rPr>
        <w:t>7</w:t>
      </w:r>
      <w:r w:rsidRPr="000775BE">
        <w:rPr>
          <w:rFonts w:hint="eastAsia"/>
        </w:rPr>
        <w:t>章</w:t>
      </w:r>
      <w:r w:rsidRPr="000775BE">
        <w:rPr>
          <w:rFonts w:hint="eastAsia"/>
        </w:rPr>
        <w:t>WoT Building Blocks</w:t>
      </w:r>
      <w:r w:rsidRPr="000775BE">
        <w:rPr>
          <w:rFonts w:hint="eastAsia"/>
        </w:rPr>
        <w:t>では、ビルディングブロックの概要とそれらの関係を示す。</w:t>
      </w:r>
    </w:p>
    <w:p w14:paraId="3F4B8FB7" w14:textId="77777777" w:rsidR="00254C84" w:rsidRPr="00CE25F2" w:rsidRDefault="00B83B7F" w:rsidP="00DE62FD">
      <w:pPr>
        <w:numPr>
          <w:ilvl w:val="0"/>
          <w:numId w:val="29"/>
        </w:numPr>
      </w:pPr>
      <w:r w:rsidRPr="000775BE">
        <w:rPr>
          <w:rFonts w:hint="eastAsia"/>
        </w:rPr>
        <w:t>8</w:t>
      </w:r>
      <w:r w:rsidRPr="000775BE">
        <w:rPr>
          <w:rFonts w:hint="eastAsia"/>
        </w:rPr>
        <w:t>章</w:t>
      </w:r>
      <w:r w:rsidRPr="000775BE">
        <w:rPr>
          <w:rFonts w:hint="eastAsia"/>
        </w:rPr>
        <w:t>Abstract Servient Architecture</w:t>
      </w:r>
      <w:r w:rsidRPr="000775BE">
        <w:rPr>
          <w:rFonts w:hint="eastAsia"/>
        </w:rPr>
        <w:t>では、抽象アーキテクチャを具体的な実装へマッピング</w:t>
      </w:r>
      <w:r w:rsidR="00041A8A">
        <w:rPr>
          <w:rFonts w:hint="eastAsia"/>
        </w:rPr>
        <w:t>するため</w:t>
      </w:r>
      <w:r w:rsidRPr="000775BE">
        <w:rPr>
          <w:rFonts w:hint="eastAsia"/>
        </w:rPr>
        <w:t>解説的なガイドラインを示す。</w:t>
      </w:r>
    </w:p>
    <w:p w14:paraId="50D542C2" w14:textId="77777777" w:rsidR="00CE25F2" w:rsidRDefault="00B83B7F" w:rsidP="00C37CA9">
      <w:pPr>
        <w:numPr>
          <w:ilvl w:val="0"/>
          <w:numId w:val="29"/>
        </w:numPr>
      </w:pPr>
      <w:r w:rsidRPr="000775BE">
        <w:rPr>
          <w:rFonts w:hint="eastAsia"/>
        </w:rPr>
        <w:t>9</w:t>
      </w:r>
      <w:r w:rsidRPr="000775BE">
        <w:rPr>
          <w:rFonts w:hint="eastAsia"/>
        </w:rPr>
        <w:t>章</w:t>
      </w:r>
      <w:r w:rsidRPr="000775BE">
        <w:rPr>
          <w:rFonts w:hint="eastAsia"/>
        </w:rPr>
        <w:t>Example WoT Deployment</w:t>
      </w:r>
      <w:r w:rsidRPr="000775BE">
        <w:rPr>
          <w:rFonts w:hint="eastAsia"/>
        </w:rPr>
        <w:t>では、</w:t>
      </w:r>
      <w:r w:rsidR="00CE25F2" w:rsidRPr="000775BE">
        <w:rPr>
          <w:rFonts w:hint="eastAsia"/>
        </w:rPr>
        <w:t>実現可能な</w:t>
      </w:r>
      <w:r w:rsidR="00041A8A">
        <w:rPr>
          <w:rFonts w:hint="eastAsia"/>
        </w:rPr>
        <w:t>システム展開</w:t>
      </w:r>
      <w:r w:rsidR="00CE25F2" w:rsidRPr="000775BE">
        <w:rPr>
          <w:rFonts w:hint="eastAsia"/>
        </w:rPr>
        <w:t>シナリオの解説的な例を示す。</w:t>
      </w:r>
    </w:p>
    <w:p w14:paraId="206F002B" w14:textId="77777777" w:rsidR="00C37CA9" w:rsidRPr="000775BE" w:rsidRDefault="00C37CA9" w:rsidP="00DE62FD">
      <w:pPr>
        <w:numPr>
          <w:ilvl w:val="0"/>
          <w:numId w:val="29"/>
        </w:numPr>
      </w:pPr>
      <w:r w:rsidRPr="000775BE">
        <w:t>10</w:t>
      </w:r>
      <w:r w:rsidRPr="000775BE">
        <w:rPr>
          <w:rFonts w:hint="eastAsia"/>
        </w:rPr>
        <w:t>章</w:t>
      </w:r>
      <w:r w:rsidRPr="000775BE">
        <w:rPr>
          <w:rFonts w:hint="eastAsia"/>
        </w:rPr>
        <w:t>S</w:t>
      </w:r>
      <w:r w:rsidRPr="000775BE">
        <w:t>ecurity and Privacy Considerations</w:t>
      </w:r>
      <w:r w:rsidRPr="000775BE">
        <w:rPr>
          <w:rFonts w:hint="eastAsia"/>
        </w:rPr>
        <w:t>では、ハイレベルではあるが、</w:t>
      </w:r>
      <w:r w:rsidRPr="000775BE">
        <w:rPr>
          <w:rFonts w:hint="eastAsia"/>
        </w:rPr>
        <w:t>W3C WoT</w:t>
      </w:r>
      <w:r w:rsidRPr="000775BE">
        <w:rPr>
          <w:rFonts w:hint="eastAsia"/>
        </w:rPr>
        <w:t>アーキテクチャに基づくシステムを</w:t>
      </w:r>
      <w:r w:rsidR="00041A8A">
        <w:rPr>
          <w:rFonts w:hint="eastAsia"/>
        </w:rPr>
        <w:t>実装</w:t>
      </w:r>
      <w:r w:rsidRPr="000775BE">
        <w:rPr>
          <w:rFonts w:hint="eastAsia"/>
        </w:rPr>
        <w:t>するうえで注意すべきセキュリティとプライバシに関する考察を</w:t>
      </w:r>
      <w:r>
        <w:rPr>
          <w:rFonts w:hint="eastAsia"/>
        </w:rPr>
        <w:t>示す。</w:t>
      </w:r>
    </w:p>
    <w:p w14:paraId="5D66367B" w14:textId="77777777" w:rsidR="00C37CA9" w:rsidRDefault="00C37CA9" w:rsidP="00CE25F2"/>
    <w:p w14:paraId="3544E3C0" w14:textId="77777777" w:rsidR="00CE25F2" w:rsidRDefault="00D357DD" w:rsidP="00CE25F2">
      <w:r>
        <w:rPr>
          <w:rFonts w:hint="eastAsia"/>
        </w:rPr>
        <w:t>追加する要件、ユースケース、概念的な特徴、新しいビルディングブロックは、この文書の将来の改版で記述される。</w:t>
      </w:r>
    </w:p>
    <w:p w14:paraId="2EE21923" w14:textId="77777777" w:rsidR="00CE25F2" w:rsidRPr="00D357DD" w:rsidRDefault="00CE25F2" w:rsidP="000775BE"/>
    <w:p w14:paraId="32EB2C22" w14:textId="77777777" w:rsidR="00B56BA1" w:rsidRPr="00DC1E76" w:rsidRDefault="00EE7959" w:rsidP="00DC1E76">
      <w:pPr>
        <w:pStyle w:val="10"/>
      </w:pPr>
      <w:bookmarkStart w:id="43" w:name="_Toc252525779"/>
      <w:bookmarkStart w:id="44" w:name="_Toc28968901"/>
      <w:r w:rsidRPr="00DC1E76">
        <w:rPr>
          <w:rFonts w:hint="eastAsia"/>
        </w:rPr>
        <w:t>２</w:t>
      </w:r>
      <w:r w:rsidR="00DC1E76">
        <w:rPr>
          <w:rFonts w:hint="eastAsia"/>
        </w:rPr>
        <w:t xml:space="preserve">　</w:t>
      </w:r>
      <w:bookmarkEnd w:id="43"/>
      <w:r w:rsidR="00254C84">
        <w:rPr>
          <w:rFonts w:hint="eastAsia"/>
        </w:rPr>
        <w:t>規約</w:t>
      </w:r>
      <w:bookmarkEnd w:id="44"/>
    </w:p>
    <w:p w14:paraId="0308D4B8" w14:textId="77777777" w:rsidR="00254C84" w:rsidRDefault="00254C84" w:rsidP="000775BE">
      <w:r>
        <w:rPr>
          <w:rFonts w:hint="eastAsia"/>
        </w:rPr>
        <w:t>標準</w:t>
      </w:r>
      <w:r w:rsidR="00857A31">
        <w:rPr>
          <w:rFonts w:hint="eastAsia"/>
        </w:rPr>
        <w:t>規格に含まれないとされる章</w:t>
      </w:r>
      <w:r>
        <w:rPr>
          <w:rFonts w:hint="eastAsia"/>
        </w:rPr>
        <w:t>と同様に、本仕様書における</w:t>
      </w:r>
      <w:r w:rsidR="00857A31">
        <w:rPr>
          <w:rFonts w:hint="eastAsia"/>
        </w:rPr>
        <w:t>全ての</w:t>
      </w:r>
      <w:r>
        <w:rPr>
          <w:rFonts w:hint="eastAsia"/>
        </w:rPr>
        <w:t>ガイドライン、図、例、および注釈は標準</w:t>
      </w:r>
      <w:r w:rsidR="00857A31">
        <w:rPr>
          <w:rFonts w:hint="eastAsia"/>
        </w:rPr>
        <w:t>規格</w:t>
      </w:r>
      <w:r>
        <w:rPr>
          <w:rFonts w:hint="eastAsia"/>
        </w:rPr>
        <w:t>ではない。これ以外</w:t>
      </w:r>
      <w:r w:rsidR="00857A31">
        <w:rPr>
          <w:rFonts w:hint="eastAsia"/>
        </w:rPr>
        <w:t>の本仕様書に書かれている</w:t>
      </w:r>
      <w:r>
        <w:rPr>
          <w:rFonts w:hint="eastAsia"/>
        </w:rPr>
        <w:t>ものはすべて標準</w:t>
      </w:r>
      <w:r w:rsidR="00857A31">
        <w:rPr>
          <w:rFonts w:hint="eastAsia"/>
        </w:rPr>
        <w:t>規格</w:t>
      </w:r>
      <w:r>
        <w:rPr>
          <w:rFonts w:hint="eastAsia"/>
        </w:rPr>
        <w:t>である。</w:t>
      </w:r>
    </w:p>
    <w:p w14:paraId="04D54B73" w14:textId="77777777" w:rsidR="00254C84" w:rsidRDefault="00254C84" w:rsidP="000775BE">
      <w:r w:rsidRPr="00857A31">
        <w:rPr>
          <w:rFonts w:hint="eastAsia"/>
        </w:rPr>
        <w:t>本文書内のキーワード“</w:t>
      </w:r>
      <w:r w:rsidR="008223B2">
        <w:rPr>
          <w:rFonts w:hint="eastAsia"/>
          <w:b/>
          <w:bCs/>
        </w:rPr>
        <w:t>してもよい</w:t>
      </w:r>
      <w:r w:rsidR="00857A31" w:rsidRPr="000775BE">
        <w:rPr>
          <w:rFonts w:hint="eastAsia"/>
          <w:b/>
          <w:bCs/>
        </w:rPr>
        <w:t>（</w:t>
      </w:r>
      <w:r w:rsidR="00857A31" w:rsidRPr="000775BE">
        <w:rPr>
          <w:rFonts w:hint="eastAsia"/>
          <w:b/>
          <w:bCs/>
        </w:rPr>
        <w:t>MAY</w:t>
      </w:r>
      <w:r w:rsidR="000525ED" w:rsidRPr="000775BE">
        <w:rPr>
          <w:rFonts w:hint="eastAsia"/>
          <w:b/>
          <w:bCs/>
        </w:rPr>
        <w:t>）</w:t>
      </w:r>
      <w:r w:rsidRPr="00857A31">
        <w:rPr>
          <w:rFonts w:hint="eastAsia"/>
        </w:rPr>
        <w:t>”、”</w:t>
      </w:r>
      <w:r w:rsidRPr="000775BE">
        <w:rPr>
          <w:rFonts w:hint="eastAsia"/>
          <w:b/>
          <w:bCs/>
        </w:rPr>
        <w:t>しなければならない</w:t>
      </w:r>
      <w:r w:rsidR="00857A31" w:rsidRPr="000775BE">
        <w:rPr>
          <w:rFonts w:hint="eastAsia"/>
          <w:b/>
          <w:bCs/>
        </w:rPr>
        <w:t>（</w:t>
      </w:r>
      <w:r w:rsidR="00857A31" w:rsidRPr="000775BE">
        <w:rPr>
          <w:rFonts w:hint="eastAsia"/>
          <w:b/>
          <w:bCs/>
        </w:rPr>
        <w:t>MUST</w:t>
      </w:r>
      <w:r w:rsidR="000525ED" w:rsidRPr="000775BE">
        <w:rPr>
          <w:rFonts w:hint="eastAsia"/>
          <w:b/>
          <w:bCs/>
        </w:rPr>
        <w:t>）</w:t>
      </w:r>
      <w:r w:rsidRPr="00857A31">
        <w:rPr>
          <w:rFonts w:hint="eastAsia"/>
        </w:rPr>
        <w:t>“、及び”</w:t>
      </w:r>
      <w:r w:rsidRPr="000775BE">
        <w:rPr>
          <w:rFonts w:hint="eastAsia"/>
          <w:b/>
          <w:bCs/>
        </w:rPr>
        <w:t>すべきである</w:t>
      </w:r>
      <w:r w:rsidR="00857A31" w:rsidRPr="000775BE">
        <w:rPr>
          <w:rFonts w:hint="eastAsia"/>
          <w:b/>
          <w:bCs/>
        </w:rPr>
        <w:t>（</w:t>
      </w:r>
      <w:r w:rsidR="00857A31" w:rsidRPr="000775BE">
        <w:rPr>
          <w:rFonts w:hint="eastAsia"/>
          <w:b/>
          <w:bCs/>
        </w:rPr>
        <w:t>SHOULD</w:t>
      </w:r>
      <w:r w:rsidR="000525ED" w:rsidRPr="000775BE">
        <w:rPr>
          <w:rFonts w:hint="eastAsia"/>
          <w:b/>
          <w:bCs/>
        </w:rPr>
        <w:t>）</w:t>
      </w:r>
      <w:r w:rsidRPr="00857A31">
        <w:rPr>
          <w:rFonts w:hint="eastAsia"/>
        </w:rPr>
        <w:t>”は、</w:t>
      </w:r>
      <w:r w:rsidRPr="000775BE">
        <w:rPr>
          <w:rFonts w:hint="eastAsia"/>
          <w:b/>
          <w:bCs/>
        </w:rPr>
        <w:t>太字</w:t>
      </w:r>
      <w:r w:rsidRPr="00857A31">
        <w:rPr>
          <w:rFonts w:hint="eastAsia"/>
        </w:rPr>
        <w:t>で表示されているときにのみ</w:t>
      </w:r>
      <w:r w:rsidRPr="00857A31">
        <w:rPr>
          <w:rFonts w:hint="eastAsia"/>
        </w:rPr>
        <w:t>BCP 14 [RFC2119] [RFC8174]</w:t>
      </w:r>
      <w:r w:rsidRPr="00857A31">
        <w:rPr>
          <w:rFonts w:hint="eastAsia"/>
        </w:rPr>
        <w:t>の記述に従い解釈するものとする。</w:t>
      </w:r>
    </w:p>
    <w:p w14:paraId="05BC1B87" w14:textId="77777777" w:rsidR="000525ED" w:rsidRDefault="000525ED" w:rsidP="000525ED">
      <w:r>
        <w:rPr>
          <w:rFonts w:hint="eastAsia"/>
        </w:rPr>
        <w:t xml:space="preserve">　</w:t>
      </w:r>
    </w:p>
    <w:p w14:paraId="1C78BC9D" w14:textId="77777777" w:rsidR="000525ED" w:rsidRDefault="000525ED" w:rsidP="000775BE">
      <w:r>
        <w:rPr>
          <w:rFonts w:hint="eastAsia"/>
        </w:rPr>
        <w:t>注：原文では、</w:t>
      </w:r>
      <w:r w:rsidR="00D357DD">
        <w:rPr>
          <w:rFonts w:hint="eastAsia"/>
        </w:rPr>
        <w:t>「</w:t>
      </w:r>
      <w:r>
        <w:rPr>
          <w:rFonts w:hint="eastAsia"/>
        </w:rPr>
        <w:t>すべて大文字で表現される場合は</w:t>
      </w:r>
      <w:r>
        <w:rPr>
          <w:rFonts w:hint="eastAsia"/>
        </w:rPr>
        <w:t>BCP14</w:t>
      </w:r>
      <w:r>
        <w:rPr>
          <w:rFonts w:hint="eastAsia"/>
        </w:rPr>
        <w:t>に従う</w:t>
      </w:r>
      <w:r w:rsidR="00D357DD">
        <w:rPr>
          <w:rFonts w:hint="eastAsia"/>
        </w:rPr>
        <w:t>」</w:t>
      </w:r>
      <w:r>
        <w:rPr>
          <w:rFonts w:hint="eastAsia"/>
        </w:rPr>
        <w:t>とある。</w:t>
      </w:r>
    </w:p>
    <w:p w14:paraId="5EE88E8E" w14:textId="77777777" w:rsidR="00D304F3" w:rsidRPr="006209BC" w:rsidRDefault="00D304F3" w:rsidP="006F4734">
      <w:pPr>
        <w:ind w:firstLineChars="100" w:firstLine="180"/>
      </w:pPr>
    </w:p>
    <w:p w14:paraId="1AB1C763" w14:textId="77777777" w:rsidR="00B56BA1" w:rsidRDefault="00EE7959" w:rsidP="00D65C6C">
      <w:pPr>
        <w:pStyle w:val="10"/>
      </w:pPr>
      <w:bookmarkStart w:id="45" w:name="_Toc252525782"/>
      <w:bookmarkStart w:id="46" w:name="_Toc28968902"/>
      <w:r w:rsidRPr="00EE7959">
        <w:rPr>
          <w:rFonts w:hint="eastAsia"/>
        </w:rPr>
        <w:t>３</w:t>
      </w:r>
      <w:r w:rsidR="00DC1E76">
        <w:rPr>
          <w:rFonts w:hint="eastAsia"/>
        </w:rPr>
        <w:t xml:space="preserve">　</w:t>
      </w:r>
      <w:r w:rsidR="00B56BA1" w:rsidRPr="00EE7959">
        <w:rPr>
          <w:rFonts w:hint="eastAsia"/>
        </w:rPr>
        <w:t>用語</w:t>
      </w:r>
      <w:bookmarkEnd w:id="45"/>
      <w:bookmarkEnd w:id="46"/>
      <w:r w:rsidR="00857A31">
        <w:rPr>
          <w:rFonts w:hint="eastAsia"/>
        </w:rPr>
        <w:t>定義</w:t>
      </w:r>
    </w:p>
    <w:p w14:paraId="313AE6B9" w14:textId="715386EE" w:rsidR="00254C84" w:rsidRDefault="00254C84" w:rsidP="00254C84">
      <w:commentRangeStart w:id="47"/>
      <w:r>
        <w:rPr>
          <w:rFonts w:hint="eastAsia"/>
        </w:rPr>
        <w:t>本</w:t>
      </w:r>
      <w:r w:rsidR="00857A31">
        <w:rPr>
          <w:rFonts w:hint="eastAsia"/>
        </w:rPr>
        <w:t>章</w:t>
      </w:r>
      <w:r>
        <w:rPr>
          <w:rFonts w:hint="eastAsia"/>
        </w:rPr>
        <w:t>は標準</w:t>
      </w:r>
      <w:r w:rsidR="00857A31">
        <w:rPr>
          <w:rFonts w:hint="eastAsia"/>
        </w:rPr>
        <w:t>規格に</w:t>
      </w:r>
      <w:del w:id="48" w:author="東村邦彦 / TOUMURA，KUNIHIKO" w:date="2020-01-23T11:06:00Z">
        <w:r w:rsidR="00857A31" w:rsidDel="00990DAE">
          <w:rPr>
            <w:rFonts w:hint="eastAsia"/>
          </w:rPr>
          <w:delText>含まれる</w:delText>
        </w:r>
      </w:del>
      <w:ins w:id="49" w:author="東村邦彦 / TOUMURA，KUNIHIKO" w:date="2020-01-23T11:06:00Z">
        <w:r w:rsidR="00990DAE">
          <w:rPr>
            <w:rFonts w:hint="eastAsia"/>
          </w:rPr>
          <w:t>含まれない</w:t>
        </w:r>
      </w:ins>
      <w:r>
        <w:rPr>
          <w:rFonts w:hint="eastAsia"/>
        </w:rPr>
        <w:t>。</w:t>
      </w:r>
      <w:commentRangeEnd w:id="47"/>
      <w:r w:rsidR="00A6134A">
        <w:rPr>
          <w:rStyle w:val="aff0"/>
        </w:rPr>
        <w:commentReference w:id="47"/>
      </w:r>
    </w:p>
    <w:p w14:paraId="3BB2252B" w14:textId="77777777" w:rsidR="002B73F4" w:rsidRDefault="002B73F4" w:rsidP="00254C84"/>
    <w:p w14:paraId="3C48B3EB" w14:textId="77777777" w:rsidR="00254C84" w:rsidRDefault="00254C84" w:rsidP="00254C84">
      <w:r w:rsidRPr="00857A31">
        <w:rPr>
          <w:rFonts w:hint="eastAsia"/>
        </w:rPr>
        <w:t>本仕様では、ここで定義されている以下の用語を使用する。</w:t>
      </w:r>
      <w:r w:rsidRPr="00857A31">
        <w:rPr>
          <w:rFonts w:hint="eastAsia"/>
        </w:rPr>
        <w:t>WoT</w:t>
      </w:r>
      <w:r w:rsidR="00575900">
        <w:rPr>
          <w:rFonts w:hint="eastAsia"/>
        </w:rPr>
        <w:t>を</w:t>
      </w:r>
      <w:r w:rsidRPr="00857A31">
        <w:rPr>
          <w:rFonts w:hint="eastAsia"/>
        </w:rPr>
        <w:t>接頭辞</w:t>
      </w:r>
      <w:r w:rsidR="00575900">
        <w:rPr>
          <w:rFonts w:hint="eastAsia"/>
        </w:rPr>
        <w:t>に持つ用語は</w:t>
      </w:r>
      <w:r w:rsidRPr="00857A31">
        <w:rPr>
          <w:rFonts w:hint="eastAsia"/>
        </w:rPr>
        <w:t>、</w:t>
      </w:r>
      <w:r w:rsidRPr="00857A31">
        <w:rPr>
          <w:rFonts w:hint="eastAsia"/>
        </w:rPr>
        <w:t>Web of Things</w:t>
      </w:r>
      <w:r w:rsidR="001C50B7">
        <w:rPr>
          <w:rFonts w:hint="eastAsia"/>
        </w:rPr>
        <w:t>における</w:t>
      </w:r>
      <w:r w:rsidRPr="00857A31">
        <w:rPr>
          <w:rFonts w:hint="eastAsia"/>
        </w:rPr>
        <w:t>概念のために</w:t>
      </w:r>
      <w:r w:rsidR="00575900">
        <w:rPr>
          <w:rFonts w:hint="eastAsia"/>
        </w:rPr>
        <w:t>明確に</w:t>
      </w:r>
      <w:r w:rsidRPr="00857A31">
        <w:rPr>
          <w:rFonts w:hint="eastAsia"/>
        </w:rPr>
        <w:t>(</w:t>
      </w:r>
      <w:r w:rsidRPr="00857A31">
        <w:rPr>
          <w:rFonts w:hint="eastAsia"/>
        </w:rPr>
        <w:t>再</w:t>
      </w:r>
      <w:r w:rsidRPr="00857A31">
        <w:rPr>
          <w:rFonts w:hint="eastAsia"/>
        </w:rPr>
        <w:t>)</w:t>
      </w:r>
      <w:r w:rsidRPr="00857A31">
        <w:rPr>
          <w:rFonts w:hint="eastAsia"/>
        </w:rPr>
        <w:t>定義されている</w:t>
      </w:r>
      <w:r w:rsidR="00575900">
        <w:rPr>
          <w:rFonts w:hint="eastAsia"/>
        </w:rPr>
        <w:t>ことを示す</w:t>
      </w:r>
      <w:r w:rsidRPr="00857A31">
        <w:rPr>
          <w:rFonts w:hint="eastAsia"/>
        </w:rPr>
        <w:t>ために使用される。</w:t>
      </w:r>
    </w:p>
    <w:p w14:paraId="4C2B1B48" w14:textId="77777777" w:rsidR="002B73F4" w:rsidRDefault="002B73F4" w:rsidP="00254C84"/>
    <w:p w14:paraId="2CC27BFD" w14:textId="77777777" w:rsidR="00254C84" w:rsidRPr="000775BE" w:rsidRDefault="006401DE" w:rsidP="00254C84">
      <w:pPr>
        <w:rPr>
          <w:b/>
          <w:bCs/>
        </w:rPr>
      </w:pPr>
      <w:r>
        <w:rPr>
          <w:rFonts w:hint="eastAsia"/>
          <w:b/>
          <w:bCs/>
        </w:rPr>
        <w:t>Action</w:t>
      </w:r>
      <w:r w:rsidR="00857A31">
        <w:rPr>
          <w:b/>
          <w:bCs/>
        </w:rPr>
        <w:t>/</w:t>
      </w:r>
      <w:r w:rsidR="00254C84" w:rsidRPr="000775BE">
        <w:rPr>
          <w:rFonts w:hint="eastAsia"/>
          <w:b/>
          <w:bCs/>
        </w:rPr>
        <w:t>アクション</w:t>
      </w:r>
    </w:p>
    <w:p w14:paraId="3C1B62CA" w14:textId="02F30E70" w:rsidR="00254C84" w:rsidRDefault="00857A31" w:rsidP="000775BE">
      <w:pPr>
        <w:ind w:leftChars="236" w:left="425"/>
      </w:pPr>
      <w:del w:id="50" w:author="東村邦彦 / TOUMURA，KUNIHIKO" w:date="2020-01-23T09:19:00Z">
        <w:r w:rsidDel="00266910">
          <w:rPr>
            <w:rFonts w:hint="eastAsia"/>
          </w:rPr>
          <w:delText>対話</w:delText>
        </w:r>
      </w:del>
      <w:ins w:id="51" w:author="東村邦彦 / TOUMURA，KUNIHIKO" w:date="2020-01-23T09:19:00Z">
        <w:r w:rsidR="00266910">
          <w:rPr>
            <w:rFonts w:hint="eastAsia"/>
          </w:rPr>
          <w:t>相互作用</w:t>
        </w:r>
      </w:ins>
      <w:r>
        <w:rPr>
          <w:rFonts w:hint="eastAsia"/>
        </w:rPr>
        <w:t>アフォーダンスの</w:t>
      </w:r>
      <w:r>
        <w:rPr>
          <w:rFonts w:hint="eastAsia"/>
        </w:rPr>
        <w:t>1</w:t>
      </w:r>
      <w:r>
        <w:rPr>
          <w:rFonts w:hint="eastAsia"/>
        </w:rPr>
        <w:t>つ。</w:t>
      </w:r>
      <w:r>
        <w:rPr>
          <w:rFonts w:hint="eastAsia"/>
        </w:rPr>
        <w:t>Thing</w:t>
      </w:r>
      <w:r>
        <w:rPr>
          <w:rFonts w:hint="eastAsia"/>
        </w:rPr>
        <w:t>の機能を起動するときに使われる。これは、状態を変更するとき（</w:t>
      </w:r>
      <w:r w:rsidR="00254C84">
        <w:rPr>
          <w:rFonts w:hint="eastAsia"/>
        </w:rPr>
        <w:t>例えば、ランプ</w:t>
      </w:r>
      <w:r>
        <w:rPr>
          <w:rFonts w:hint="eastAsia"/>
        </w:rPr>
        <w:t>の</w:t>
      </w:r>
      <w:r w:rsidR="00254C84">
        <w:rPr>
          <w:rFonts w:hint="eastAsia"/>
        </w:rPr>
        <w:t>オン</w:t>
      </w:r>
      <w:r>
        <w:rPr>
          <w:rFonts w:hint="eastAsia"/>
        </w:rPr>
        <w:t>、</w:t>
      </w:r>
      <w:r w:rsidR="00254C84">
        <w:rPr>
          <w:rFonts w:hint="eastAsia"/>
        </w:rPr>
        <w:t>オフ</w:t>
      </w:r>
      <w:r>
        <w:rPr>
          <w:rFonts w:hint="eastAsia"/>
        </w:rPr>
        <w:t>を</w:t>
      </w:r>
      <w:r w:rsidR="00254C84">
        <w:rPr>
          <w:rFonts w:hint="eastAsia"/>
        </w:rPr>
        <w:t>切り替える</w:t>
      </w:r>
      <w:r w:rsidR="00254C84">
        <w:rPr>
          <w:rFonts w:hint="eastAsia"/>
        </w:rPr>
        <w:t>)</w:t>
      </w:r>
      <w:r w:rsidR="00254C84">
        <w:rPr>
          <w:rFonts w:hint="eastAsia"/>
        </w:rPr>
        <w:t>、あるいは</w:t>
      </w:r>
      <w:r>
        <w:rPr>
          <w:rFonts w:hint="eastAsia"/>
        </w:rPr>
        <w:t>Thing</w:t>
      </w:r>
      <w:r>
        <w:rPr>
          <w:rFonts w:hint="eastAsia"/>
        </w:rPr>
        <w:t>の</w:t>
      </w:r>
      <w:r w:rsidR="00254C84">
        <w:rPr>
          <w:rFonts w:hint="eastAsia"/>
        </w:rPr>
        <w:t>プロセスを</w:t>
      </w:r>
      <w:r>
        <w:rPr>
          <w:rFonts w:hint="eastAsia"/>
        </w:rPr>
        <w:t>起動する</w:t>
      </w:r>
      <w:r w:rsidR="00254C84">
        <w:rPr>
          <w:rFonts w:hint="eastAsia"/>
        </w:rPr>
        <w:t>(</w:t>
      </w:r>
      <w:r w:rsidR="00254C84">
        <w:rPr>
          <w:rFonts w:hint="eastAsia"/>
        </w:rPr>
        <w:t>例えば、次第にランプを暗くする</w:t>
      </w:r>
      <w:r w:rsidR="00254C84">
        <w:rPr>
          <w:rFonts w:hint="eastAsia"/>
        </w:rPr>
        <w:t>)</w:t>
      </w:r>
      <w:r>
        <w:rPr>
          <w:rFonts w:hint="eastAsia"/>
        </w:rPr>
        <w:t>ときに使われる</w:t>
      </w:r>
      <w:r w:rsidR="00254C84">
        <w:rPr>
          <w:rFonts w:hint="eastAsia"/>
        </w:rPr>
        <w:t>。</w:t>
      </w:r>
    </w:p>
    <w:p w14:paraId="01A9BCF9" w14:textId="77777777" w:rsidR="00254C84" w:rsidRPr="000775BE" w:rsidRDefault="006401DE" w:rsidP="00254C84">
      <w:pPr>
        <w:rPr>
          <w:b/>
          <w:bCs/>
        </w:rPr>
      </w:pPr>
      <w:r>
        <w:rPr>
          <w:rFonts w:hint="eastAsia"/>
          <w:b/>
          <w:bCs/>
        </w:rPr>
        <w:t>Binding Templates</w:t>
      </w:r>
      <w:r w:rsidR="00857A31">
        <w:rPr>
          <w:b/>
          <w:bCs/>
        </w:rPr>
        <w:t>/</w:t>
      </w:r>
      <w:r w:rsidR="00254C84" w:rsidRPr="000775BE">
        <w:rPr>
          <w:rFonts w:hint="eastAsia"/>
          <w:b/>
          <w:bCs/>
        </w:rPr>
        <w:t>バインディングテンプレート</w:t>
      </w:r>
    </w:p>
    <w:p w14:paraId="67C34AE9" w14:textId="30D7885C" w:rsidR="00254C84" w:rsidRDefault="001C50B7" w:rsidP="0046406C">
      <w:pPr>
        <w:ind w:leftChars="236" w:left="425"/>
      </w:pPr>
      <w:r>
        <w:rPr>
          <w:rFonts w:hint="eastAsia"/>
        </w:rPr>
        <w:t>各種</w:t>
      </w:r>
      <w:r w:rsidR="00254C84">
        <w:rPr>
          <w:rFonts w:hint="eastAsia"/>
        </w:rPr>
        <w:t>IoT</w:t>
      </w:r>
      <w:r w:rsidR="00254C84">
        <w:rPr>
          <w:rFonts w:hint="eastAsia"/>
        </w:rPr>
        <w:t>プラットフォームとの通信</w:t>
      </w:r>
      <w:r w:rsidR="0046406C">
        <w:rPr>
          <w:rFonts w:hint="eastAsia"/>
        </w:rPr>
        <w:t>実現</w:t>
      </w:r>
      <w:r w:rsidR="00254C84">
        <w:rPr>
          <w:rFonts w:hint="eastAsia"/>
        </w:rPr>
        <w:t>のための</w:t>
      </w:r>
      <w:r>
        <w:rPr>
          <w:rFonts w:hint="eastAsia"/>
        </w:rPr>
        <w:t>再利用可能な</w:t>
      </w:r>
      <w:r w:rsidR="00254C84">
        <w:rPr>
          <w:rFonts w:hint="eastAsia"/>
        </w:rPr>
        <w:t>ブループリントのコレクション。これらのブループリントは、</w:t>
      </w:r>
      <w:r w:rsidR="00254C84">
        <w:rPr>
          <w:rFonts w:hint="eastAsia"/>
        </w:rPr>
        <w:t xml:space="preserve">WoT </w:t>
      </w:r>
      <w:r w:rsidR="0046406C">
        <w:rPr>
          <w:rFonts w:hint="eastAsia"/>
        </w:rPr>
        <w:t>Thing Description</w:t>
      </w:r>
      <w:r>
        <w:rPr>
          <w:rFonts w:hint="eastAsia"/>
        </w:rPr>
        <w:t>の中で</w:t>
      </w:r>
      <w:ins w:id="52" w:author="東村邦彦 / TOUMURA，KUNIHIKO" w:date="2020-01-23T09:35:00Z">
        <w:r w:rsidR="00C12EB4">
          <w:rPr>
            <w:rFonts w:hint="eastAsia"/>
          </w:rPr>
          <w:t>相互作用</w:t>
        </w:r>
      </w:ins>
      <w:del w:id="53" w:author="東村邦彦 / TOUMURA，KUNIHIKO" w:date="2020-01-23T09:35:00Z">
        <w:r w:rsidR="0046406C" w:rsidDel="00C12EB4">
          <w:rPr>
            <w:rFonts w:hint="eastAsia"/>
          </w:rPr>
          <w:delText>対話</w:delText>
        </w:r>
      </w:del>
      <w:r w:rsidR="0046406C">
        <w:rPr>
          <w:rFonts w:hint="eastAsia"/>
        </w:rPr>
        <w:t>アフォーダンスを</w:t>
      </w:r>
      <w:r w:rsidR="00254C84">
        <w:rPr>
          <w:rFonts w:hint="eastAsia"/>
        </w:rPr>
        <w:t>プラットフォーム固有のメッセージに</w:t>
      </w:r>
      <w:r w:rsidR="0046406C">
        <w:rPr>
          <w:rFonts w:hint="eastAsia"/>
        </w:rPr>
        <w:t>対応付ける</w:t>
      </w:r>
      <w:r>
        <w:rPr>
          <w:rFonts w:hint="eastAsia"/>
        </w:rPr>
        <w:t>ための</w:t>
      </w:r>
      <w:r w:rsidR="00254C84">
        <w:rPr>
          <w:rFonts w:hint="eastAsia"/>
        </w:rPr>
        <w:t>情報</w:t>
      </w:r>
      <w:r w:rsidR="0046406C">
        <w:rPr>
          <w:rFonts w:hint="eastAsia"/>
        </w:rPr>
        <w:t>を提供する。同時に、</w:t>
      </w:r>
      <w:r w:rsidR="00254C84">
        <w:rPr>
          <w:rFonts w:hint="eastAsia"/>
        </w:rPr>
        <w:t>必要なプロトコルスタックまたは専用通信ドライバ</w:t>
      </w:r>
      <w:r w:rsidR="0046406C">
        <w:rPr>
          <w:rFonts w:hint="eastAsia"/>
        </w:rPr>
        <w:t>の実装</w:t>
      </w:r>
      <w:r>
        <w:rPr>
          <w:rFonts w:hint="eastAsia"/>
        </w:rPr>
        <w:t>で留意すべき</w:t>
      </w:r>
      <w:r w:rsidR="0046406C">
        <w:rPr>
          <w:rFonts w:hint="eastAsia"/>
        </w:rPr>
        <w:t>情報</w:t>
      </w:r>
      <w:r w:rsidR="00254C84">
        <w:rPr>
          <w:rFonts w:hint="eastAsia"/>
        </w:rPr>
        <w:t>を提供する。</w:t>
      </w:r>
    </w:p>
    <w:p w14:paraId="4A1DBE29" w14:textId="77777777" w:rsidR="00254C84" w:rsidRPr="000775BE" w:rsidRDefault="006401DE" w:rsidP="00254C84">
      <w:pPr>
        <w:rPr>
          <w:b/>
          <w:bCs/>
        </w:rPr>
      </w:pPr>
      <w:r w:rsidRPr="000775BE">
        <w:rPr>
          <w:rFonts w:hint="eastAsia"/>
          <w:b/>
          <w:bCs/>
        </w:rPr>
        <w:t>Consumed Thing</w:t>
      </w:r>
    </w:p>
    <w:p w14:paraId="72151750" w14:textId="7AE3B509" w:rsidR="00254C84" w:rsidRDefault="00093B51" w:rsidP="000775BE">
      <w:pPr>
        <w:ind w:leftChars="236" w:left="425"/>
      </w:pPr>
      <w:ins w:id="54" w:author="東村邦彦 / TOUMURA，KUNIHIKO" w:date="2020-01-23T09:37:00Z">
        <w:r>
          <w:rPr>
            <w:rFonts w:hint="eastAsia"/>
          </w:rPr>
          <w:t>ローカルの</w:t>
        </w:r>
      </w:ins>
      <w:r w:rsidR="0046406C">
        <w:rPr>
          <w:rFonts w:hint="eastAsia"/>
        </w:rPr>
        <w:t>アプリケーションから利用される遠隔の</w:t>
      </w:r>
      <w:r w:rsidR="0046406C">
        <w:rPr>
          <w:rFonts w:hint="eastAsia"/>
        </w:rPr>
        <w:t>Thing</w:t>
      </w:r>
      <w:del w:id="55" w:author="東村邦彦 / TOUMURA，KUNIHIKO" w:date="2020-01-23T09:38:00Z">
        <w:r w:rsidR="0046406C" w:rsidDel="00100FCD">
          <w:rPr>
            <w:rFonts w:hint="eastAsia"/>
          </w:rPr>
          <w:delText>を表現する抽象化したオブジェクト</w:delText>
        </w:r>
      </w:del>
      <w:ins w:id="56" w:author="東村邦彦 / TOUMURA，KUNIHIKO" w:date="2020-01-23T09:38:00Z">
        <w:r w:rsidR="00100FCD">
          <w:rPr>
            <w:rFonts w:hint="eastAsia"/>
          </w:rPr>
          <w:t>の抽象表現</w:t>
        </w:r>
      </w:ins>
      <w:r w:rsidR="0046406C">
        <w:rPr>
          <w:rFonts w:hint="eastAsia"/>
        </w:rPr>
        <w:t>。</w:t>
      </w:r>
      <w:del w:id="57" w:author="東村邦彦 / TOUMURA，KUNIHIKO" w:date="2020-01-23T09:38:00Z">
        <w:r w:rsidR="0046406C" w:rsidDel="00026EA7">
          <w:rPr>
            <w:rFonts w:hint="eastAsia"/>
          </w:rPr>
          <w:delText>抽象オブジェクト</w:delText>
        </w:r>
      </w:del>
      <w:ins w:id="58" w:author="東村邦彦 / TOUMURA，KUNIHIKO" w:date="2020-01-23T09:44:00Z">
        <w:r w:rsidR="00026EA7">
          <w:rPr>
            <w:rFonts w:hint="eastAsia"/>
          </w:rPr>
          <w:t>抽象表現</w:t>
        </w:r>
      </w:ins>
      <w:r w:rsidR="0046406C">
        <w:rPr>
          <w:rFonts w:hint="eastAsia"/>
        </w:rPr>
        <w:t>はネイティブな</w:t>
      </w:r>
      <w:r w:rsidR="0046406C">
        <w:rPr>
          <w:rFonts w:hint="eastAsia"/>
        </w:rPr>
        <w:t>WoT Runtime</w:t>
      </w:r>
      <w:r w:rsidR="0046406C">
        <w:rPr>
          <w:rFonts w:hint="eastAsia"/>
        </w:rPr>
        <w:t>で生成されるか、</w:t>
      </w:r>
      <w:r w:rsidR="0046406C">
        <w:rPr>
          <w:rFonts w:hint="eastAsia"/>
        </w:rPr>
        <w:t>WoT Scripting API</w:t>
      </w:r>
      <w:r w:rsidR="00F57ACA">
        <w:rPr>
          <w:rFonts w:hint="eastAsia"/>
        </w:rPr>
        <w:t>を通じてオブジェクトとして</w:t>
      </w:r>
      <w:r w:rsidR="001C50B7">
        <w:rPr>
          <w:rFonts w:hint="eastAsia"/>
        </w:rPr>
        <w:t>生成</w:t>
      </w:r>
      <w:r w:rsidR="00F57ACA">
        <w:rPr>
          <w:rFonts w:hint="eastAsia"/>
        </w:rPr>
        <w:t>される。</w:t>
      </w:r>
    </w:p>
    <w:p w14:paraId="2E2C51E6" w14:textId="77777777" w:rsidR="00254C84" w:rsidRPr="000775BE" w:rsidRDefault="006401DE" w:rsidP="00254C84">
      <w:pPr>
        <w:rPr>
          <w:b/>
          <w:bCs/>
        </w:rPr>
      </w:pPr>
      <w:r w:rsidRPr="000775BE">
        <w:rPr>
          <w:rFonts w:hint="eastAsia"/>
          <w:b/>
          <w:bCs/>
        </w:rPr>
        <w:t>Consuming a Thing</w:t>
      </w:r>
      <w:r w:rsidR="00F57ACA">
        <w:rPr>
          <w:rFonts w:hint="eastAsia"/>
          <w:b/>
          <w:bCs/>
        </w:rPr>
        <w:t>/Thing</w:t>
      </w:r>
      <w:r w:rsidR="00F57ACA">
        <w:rPr>
          <w:rFonts w:hint="eastAsia"/>
          <w:b/>
          <w:bCs/>
        </w:rPr>
        <w:t>を利用すること</w:t>
      </w:r>
    </w:p>
    <w:p w14:paraId="754EA584" w14:textId="199E2D04" w:rsidR="00F57ACA" w:rsidRDefault="00F57ACA" w:rsidP="000775BE">
      <w:pPr>
        <w:ind w:leftChars="236" w:left="425"/>
      </w:pPr>
      <w:r>
        <w:rPr>
          <w:rFonts w:hint="eastAsia"/>
        </w:rPr>
        <w:lastRenderedPageBreak/>
        <w:t>TD</w:t>
      </w:r>
      <w:r>
        <w:rPr>
          <w:rFonts w:hint="eastAsia"/>
        </w:rPr>
        <w:t>ドキュメントの構文解析および処理を行い、</w:t>
      </w:r>
      <w:ins w:id="59" w:author="東村邦彦 / TOUMURA，KUNIHIKO" w:date="2020-01-23T09:47:00Z">
        <w:r w:rsidR="00E45B2A">
          <w:rPr>
            <w:rFonts w:hint="eastAsia"/>
          </w:rPr>
          <w:t>ローカルの</w:t>
        </w:r>
      </w:ins>
      <w:r>
        <w:rPr>
          <w:rFonts w:hint="eastAsia"/>
        </w:rPr>
        <w:t>Runtime</w:t>
      </w:r>
      <w:r>
        <w:rPr>
          <w:rFonts w:hint="eastAsia"/>
        </w:rPr>
        <w:t>環境におけるアプリケーション向けインターフェースとして、</w:t>
      </w:r>
      <w:r>
        <w:rPr>
          <w:rFonts w:hint="eastAsia"/>
        </w:rPr>
        <w:t>Consumed Thing</w:t>
      </w:r>
      <w:r>
        <w:rPr>
          <w:rFonts w:hint="eastAsia"/>
        </w:rPr>
        <w:t>の抽象</w:t>
      </w:r>
      <w:del w:id="60" w:author="東村邦彦 / TOUMURA，KUNIHIKO" w:date="2020-01-23T09:46:00Z">
        <w:r w:rsidDel="009E7594">
          <w:rPr>
            <w:rFonts w:hint="eastAsia"/>
          </w:rPr>
          <w:delText>オブジェクト</w:delText>
        </w:r>
      </w:del>
      <w:ins w:id="61" w:author="東村邦彦 / TOUMURA，KUNIHIKO" w:date="2020-01-23T09:46:00Z">
        <w:r w:rsidR="009E7594">
          <w:rPr>
            <w:rFonts w:hint="eastAsia"/>
          </w:rPr>
          <w:t>表現</w:t>
        </w:r>
      </w:ins>
      <w:r>
        <w:rPr>
          <w:rFonts w:hint="eastAsia"/>
        </w:rPr>
        <w:t>を作成すること。</w:t>
      </w:r>
    </w:p>
    <w:p w14:paraId="6530A54C" w14:textId="77777777" w:rsidR="00254C84" w:rsidRPr="000775BE" w:rsidRDefault="006401DE" w:rsidP="00254C84">
      <w:pPr>
        <w:rPr>
          <w:b/>
          <w:bCs/>
        </w:rPr>
      </w:pPr>
      <w:r w:rsidRPr="000775BE">
        <w:rPr>
          <w:rFonts w:hint="eastAsia"/>
          <w:b/>
          <w:bCs/>
        </w:rPr>
        <w:t>Consumer</w:t>
      </w:r>
      <w:r w:rsidR="00F57ACA">
        <w:rPr>
          <w:b/>
          <w:bCs/>
        </w:rPr>
        <w:t>/</w:t>
      </w:r>
      <w:r w:rsidR="001741D1">
        <w:rPr>
          <w:b/>
          <w:bCs/>
        </w:rPr>
        <w:t>Thing</w:t>
      </w:r>
      <w:r w:rsidR="00F57ACA">
        <w:rPr>
          <w:rFonts w:hint="eastAsia"/>
          <w:b/>
          <w:bCs/>
        </w:rPr>
        <w:t>利用者</w:t>
      </w:r>
    </w:p>
    <w:p w14:paraId="164247A1" w14:textId="1C0EF350" w:rsidR="00254C84" w:rsidRDefault="00254C84" w:rsidP="006401DE">
      <w:pPr>
        <w:ind w:leftChars="236" w:left="425"/>
      </w:pPr>
      <w:r>
        <w:rPr>
          <w:rFonts w:hint="eastAsia"/>
        </w:rPr>
        <w:t xml:space="preserve">WoT </w:t>
      </w:r>
      <w:r w:rsidR="00F57ACA">
        <w:rPr>
          <w:rFonts w:hint="eastAsia"/>
        </w:rPr>
        <w:t>Thing Description</w:t>
      </w:r>
      <w:r w:rsidR="00F12E6F">
        <w:t xml:space="preserve"> </w:t>
      </w:r>
      <w:r>
        <w:rPr>
          <w:rFonts w:hint="eastAsia"/>
        </w:rPr>
        <w:t xml:space="preserve">(JSON </w:t>
      </w:r>
      <w:r>
        <w:rPr>
          <w:rFonts w:hint="eastAsia"/>
        </w:rPr>
        <w:t>ベースの表現形式を含む</w:t>
      </w:r>
      <w:r>
        <w:rPr>
          <w:rFonts w:hint="eastAsia"/>
        </w:rPr>
        <w:t xml:space="preserve">) </w:t>
      </w:r>
      <w:r>
        <w:rPr>
          <w:rFonts w:hint="eastAsia"/>
        </w:rPr>
        <w:t>を処理し、</w:t>
      </w:r>
      <w:r w:rsidR="00F57ACA">
        <w:rPr>
          <w:rFonts w:hint="eastAsia"/>
        </w:rPr>
        <w:t>Thing</w:t>
      </w:r>
      <w:r w:rsidR="00F12E6F">
        <w:rPr>
          <w:rFonts w:hint="eastAsia"/>
        </w:rPr>
        <w:t>と</w:t>
      </w:r>
      <w:ins w:id="62" w:author="東村邦彦 / TOUMURA，KUNIHIKO" w:date="2020-01-23T09:48:00Z">
        <w:r w:rsidR="006649B1">
          <w:rPr>
            <w:rFonts w:hint="eastAsia"/>
          </w:rPr>
          <w:t>相互作用</w:t>
        </w:r>
      </w:ins>
      <w:del w:id="63" w:author="東村邦彦 / TOUMURA，KUNIHIKO" w:date="2020-01-23T09:48:00Z">
        <w:r w:rsidR="00F12E6F" w:rsidDel="006649B1">
          <w:rPr>
            <w:rFonts w:hint="eastAsia"/>
          </w:rPr>
          <w:delText>通信</w:delText>
        </w:r>
      </w:del>
      <w:r w:rsidR="00F12E6F">
        <w:rPr>
          <w:rFonts w:hint="eastAsia"/>
        </w:rPr>
        <w:t>する</w:t>
      </w:r>
      <w:r w:rsidR="00F12E6F">
        <w:rPr>
          <w:rFonts w:hint="eastAsia"/>
        </w:rPr>
        <w:t xml:space="preserve"> </w:t>
      </w:r>
      <w:r>
        <w:rPr>
          <w:rFonts w:hint="eastAsia"/>
        </w:rPr>
        <w:t>(</w:t>
      </w:r>
      <w:r w:rsidR="00F12E6F">
        <w:rPr>
          <w:rFonts w:hint="eastAsia"/>
        </w:rPr>
        <w:t>Thing</w:t>
      </w:r>
      <w:del w:id="64" w:author="東村邦彦 / TOUMURA，KUNIHIKO" w:date="2020-01-23T09:48:00Z">
        <w:r w:rsidR="001C50B7" w:rsidDel="00B826D2">
          <w:rPr>
            <w:rFonts w:hint="eastAsia"/>
          </w:rPr>
          <w:delText>のインターフェース</w:delText>
        </w:r>
      </w:del>
      <w:r w:rsidR="00F12E6F">
        <w:rPr>
          <w:rFonts w:hint="eastAsia"/>
        </w:rPr>
        <w:t>を利用する</w:t>
      </w:r>
      <w:r w:rsidR="00F12E6F">
        <w:t>)</w:t>
      </w:r>
      <w:r>
        <w:rPr>
          <w:rFonts w:hint="eastAsia"/>
        </w:rPr>
        <w:t>ことができるエンティティ。</w:t>
      </w:r>
    </w:p>
    <w:p w14:paraId="07C29800" w14:textId="77777777" w:rsidR="006401DE" w:rsidRPr="000775BE" w:rsidRDefault="006401DE" w:rsidP="000775BE">
      <w:pPr>
        <w:rPr>
          <w:b/>
          <w:bCs/>
        </w:rPr>
      </w:pPr>
      <w:r w:rsidRPr="000775BE">
        <w:rPr>
          <w:rFonts w:hint="eastAsia"/>
          <w:b/>
          <w:bCs/>
        </w:rPr>
        <w:t>Data Schema</w:t>
      </w:r>
    </w:p>
    <w:p w14:paraId="4F4DE76E" w14:textId="5D0A7D9F" w:rsidR="006401DE" w:rsidRPr="00DE62FD" w:rsidRDefault="006401DE" w:rsidP="000775BE">
      <w:pPr>
        <w:ind w:leftChars="236" w:left="425"/>
      </w:pPr>
      <w:r w:rsidRPr="00DE62FD">
        <w:rPr>
          <w:rFonts w:hint="eastAsia"/>
        </w:rPr>
        <w:t>Data schema</w:t>
      </w:r>
      <w:r w:rsidRPr="00DE62FD">
        <w:rPr>
          <w:rFonts w:hint="eastAsia"/>
        </w:rPr>
        <w:t>は、以下を記述する。情報モデル、</w:t>
      </w:r>
      <w:r w:rsidRPr="00DE62FD">
        <w:rPr>
          <w:rFonts w:hint="eastAsia"/>
        </w:rPr>
        <w:t>Thing</w:t>
      </w:r>
      <w:r w:rsidRPr="00DE62FD">
        <w:rPr>
          <w:rFonts w:hint="eastAsia"/>
        </w:rPr>
        <w:t>と</w:t>
      </w:r>
      <w:r w:rsidRPr="00DE62FD">
        <w:rPr>
          <w:rFonts w:hint="eastAsia"/>
        </w:rPr>
        <w:t>Consumer</w:t>
      </w:r>
      <w:r w:rsidRPr="00DE62FD">
        <w:rPr>
          <w:rFonts w:hint="eastAsia"/>
        </w:rPr>
        <w:t>との</w:t>
      </w:r>
      <w:del w:id="65" w:author="東村邦彦 / TOUMURA，KUNIHIKO" w:date="2020-01-23T09:50:00Z">
        <w:r w:rsidRPr="00DE62FD" w:rsidDel="00AB043C">
          <w:rPr>
            <w:rFonts w:hint="eastAsia"/>
          </w:rPr>
          <w:delText>インタラクション</w:delText>
        </w:r>
      </w:del>
      <w:ins w:id="66" w:author="東村邦彦 / TOUMURA，KUNIHIKO" w:date="2020-01-23T09:50:00Z">
        <w:r w:rsidR="00AB043C">
          <w:rPr>
            <w:rFonts w:hint="eastAsia"/>
          </w:rPr>
          <w:t>相互作用</w:t>
        </w:r>
      </w:ins>
      <w:r w:rsidRPr="00DE62FD">
        <w:rPr>
          <w:rFonts w:hint="eastAsia"/>
        </w:rPr>
        <w:t>で</w:t>
      </w:r>
      <w:ins w:id="67" w:author="東村邦彦 / TOUMURA，KUNIHIKO" w:date="2020-01-23T09:50:00Z">
        <w:r w:rsidR="00036974">
          <w:rPr>
            <w:rFonts w:hint="eastAsia"/>
          </w:rPr>
          <w:t>受け</w:t>
        </w:r>
      </w:ins>
      <w:r w:rsidRPr="00DE62FD">
        <w:rPr>
          <w:rFonts w:hint="eastAsia"/>
        </w:rPr>
        <w:t>渡される</w:t>
      </w:r>
      <w:r w:rsidR="001C50B7">
        <w:rPr>
          <w:rFonts w:hint="eastAsia"/>
        </w:rPr>
        <w:t>ペイロードの構造と</w:t>
      </w:r>
      <w:r w:rsidRPr="00DE62FD">
        <w:rPr>
          <w:rFonts w:hint="eastAsia"/>
        </w:rPr>
        <w:t>データ項目</w:t>
      </w:r>
      <w:r w:rsidR="00F57ACA">
        <w:rPr>
          <w:rFonts w:hint="eastAsia"/>
        </w:rPr>
        <w:t>を示す。</w:t>
      </w:r>
    </w:p>
    <w:p w14:paraId="7AB43FF9" w14:textId="77777777" w:rsidR="00254C84" w:rsidRPr="000775BE" w:rsidRDefault="006401DE" w:rsidP="00254C84">
      <w:pPr>
        <w:rPr>
          <w:b/>
          <w:bCs/>
        </w:rPr>
      </w:pPr>
      <w:r w:rsidRPr="000775BE">
        <w:rPr>
          <w:rFonts w:hint="eastAsia"/>
          <w:b/>
          <w:bCs/>
        </w:rPr>
        <w:t>Digital Twin</w:t>
      </w:r>
      <w:r w:rsidR="001741D1">
        <w:rPr>
          <w:b/>
          <w:bCs/>
        </w:rPr>
        <w:t>/</w:t>
      </w:r>
      <w:r w:rsidR="00254C84" w:rsidRPr="000775BE">
        <w:rPr>
          <w:rFonts w:hint="eastAsia"/>
          <w:b/>
          <w:bCs/>
        </w:rPr>
        <w:t>デジタルツイン</w:t>
      </w:r>
    </w:p>
    <w:p w14:paraId="70072B91" w14:textId="77777777" w:rsidR="00254C84" w:rsidRDefault="00254C84" w:rsidP="000775BE">
      <w:pPr>
        <w:ind w:leftChars="236" w:left="425"/>
      </w:pPr>
      <w:r>
        <w:rPr>
          <w:rFonts w:hint="eastAsia"/>
        </w:rPr>
        <w:t>デジタルツインは、クラウドまたはエッジノード上に</w:t>
      </w:r>
      <w:r w:rsidR="009C48C3">
        <w:rPr>
          <w:rFonts w:hint="eastAsia"/>
        </w:rPr>
        <w:t>ある</w:t>
      </w:r>
      <w:r w:rsidR="001C50B7">
        <w:rPr>
          <w:rFonts w:hint="eastAsia"/>
        </w:rPr>
        <w:t>、</w:t>
      </w:r>
      <w:r>
        <w:rPr>
          <w:rFonts w:hint="eastAsia"/>
        </w:rPr>
        <w:t>デバイスまたは一群のデバイスの仮想</w:t>
      </w:r>
      <w:r w:rsidR="009C48C3">
        <w:rPr>
          <w:rFonts w:hint="eastAsia"/>
        </w:rPr>
        <w:t>的な</w:t>
      </w:r>
      <w:r>
        <w:rPr>
          <w:rFonts w:hint="eastAsia"/>
        </w:rPr>
        <w:t>表現であ</w:t>
      </w:r>
      <w:r w:rsidR="009C48C3">
        <w:rPr>
          <w:rFonts w:hint="eastAsia"/>
        </w:rPr>
        <w:t>る。これは、継続的に</w:t>
      </w:r>
      <w:r>
        <w:rPr>
          <w:rFonts w:hint="eastAsia"/>
        </w:rPr>
        <w:t>オンライン状態でない可能性</w:t>
      </w:r>
      <w:r w:rsidR="009C48C3">
        <w:rPr>
          <w:rFonts w:hint="eastAsia"/>
        </w:rPr>
        <w:t>の</w:t>
      </w:r>
      <w:r>
        <w:rPr>
          <w:rFonts w:hint="eastAsia"/>
        </w:rPr>
        <w:t>ある</w:t>
      </w:r>
      <w:r w:rsidR="009C48C3">
        <w:rPr>
          <w:rFonts w:hint="eastAsia"/>
        </w:rPr>
        <w:t>物理的な</w:t>
      </w:r>
      <w:r>
        <w:rPr>
          <w:rFonts w:hint="eastAsia"/>
        </w:rPr>
        <w:t>デバイスを</w:t>
      </w:r>
      <w:r w:rsidR="009C48C3">
        <w:rPr>
          <w:rFonts w:hint="eastAsia"/>
        </w:rPr>
        <w:t>表すときに使用できる。または、新規の</w:t>
      </w:r>
      <w:r>
        <w:rPr>
          <w:rFonts w:hint="eastAsia"/>
        </w:rPr>
        <w:t>アプリ</w:t>
      </w:r>
      <w:r w:rsidR="009C48C3">
        <w:rPr>
          <w:rFonts w:hint="eastAsia"/>
        </w:rPr>
        <w:t>ケーションや</w:t>
      </w:r>
      <w:r>
        <w:rPr>
          <w:rFonts w:hint="eastAsia"/>
        </w:rPr>
        <w:t>サービス</w:t>
      </w:r>
      <w:r w:rsidR="001C67B5">
        <w:rPr>
          <w:rFonts w:hint="eastAsia"/>
        </w:rPr>
        <w:t>が配置される前に</w:t>
      </w:r>
      <w:r>
        <w:rPr>
          <w:rFonts w:hint="eastAsia"/>
        </w:rPr>
        <w:t>シミュレーション</w:t>
      </w:r>
      <w:r w:rsidR="001C67B5">
        <w:rPr>
          <w:rFonts w:hint="eastAsia"/>
        </w:rPr>
        <w:t>するケースにも使用することができる。</w:t>
      </w:r>
    </w:p>
    <w:p w14:paraId="5E1F3A1B" w14:textId="77777777" w:rsidR="00254C84" w:rsidRPr="000775BE" w:rsidRDefault="006401DE" w:rsidP="00254C84">
      <w:pPr>
        <w:rPr>
          <w:b/>
          <w:bCs/>
        </w:rPr>
      </w:pPr>
      <w:r w:rsidRPr="000775BE">
        <w:rPr>
          <w:rFonts w:hint="eastAsia"/>
          <w:b/>
          <w:bCs/>
        </w:rPr>
        <w:t>Domain-specific Vocabulary</w:t>
      </w:r>
      <w:r w:rsidR="001741D1">
        <w:rPr>
          <w:b/>
          <w:bCs/>
        </w:rPr>
        <w:t>/</w:t>
      </w:r>
      <w:r w:rsidR="00254C84" w:rsidRPr="000775BE">
        <w:rPr>
          <w:rFonts w:hint="eastAsia"/>
          <w:b/>
          <w:bCs/>
        </w:rPr>
        <w:t>ドメイン固有の語彙</w:t>
      </w:r>
    </w:p>
    <w:p w14:paraId="6F051551" w14:textId="77777777" w:rsidR="00254C84" w:rsidRPr="00DE62FD" w:rsidRDefault="00254C84" w:rsidP="000775BE">
      <w:pPr>
        <w:ind w:leftChars="236" w:left="425"/>
      </w:pPr>
      <w:r w:rsidRPr="00DE62FD">
        <w:rPr>
          <w:rFonts w:hint="eastAsia"/>
        </w:rPr>
        <w:t>WoT TD</w:t>
      </w:r>
      <w:r w:rsidRPr="00DE62FD">
        <w:rPr>
          <w:rFonts w:hint="eastAsia"/>
        </w:rPr>
        <w:t>で使用</w:t>
      </w:r>
      <w:r w:rsidR="006401DE" w:rsidRPr="00DE62FD">
        <w:rPr>
          <w:rFonts w:hint="eastAsia"/>
        </w:rPr>
        <w:t>することができるが、</w:t>
      </w:r>
      <w:r w:rsidRPr="00DE62FD">
        <w:rPr>
          <w:rFonts w:hint="eastAsia"/>
        </w:rPr>
        <w:t>W3C WoT</w:t>
      </w:r>
      <w:r w:rsidRPr="00DE62FD">
        <w:rPr>
          <w:rFonts w:hint="eastAsia"/>
        </w:rPr>
        <w:t>では定義されていない</w:t>
      </w:r>
      <w:r w:rsidR="006401DE" w:rsidRPr="00DE62FD">
        <w:rPr>
          <w:rFonts w:hint="eastAsia"/>
        </w:rPr>
        <w:t>Linked Data</w:t>
      </w:r>
      <w:r w:rsidR="006401DE" w:rsidRPr="00DE62FD">
        <w:rPr>
          <w:rFonts w:hint="eastAsia"/>
        </w:rPr>
        <w:t>の</w:t>
      </w:r>
      <w:r w:rsidRPr="00DE62FD">
        <w:rPr>
          <w:rFonts w:hint="eastAsia"/>
        </w:rPr>
        <w:t>語彙。</w:t>
      </w:r>
    </w:p>
    <w:p w14:paraId="310FB9C4" w14:textId="77777777" w:rsidR="00254C84" w:rsidRPr="000775BE" w:rsidRDefault="006401DE" w:rsidP="00254C84">
      <w:pPr>
        <w:rPr>
          <w:b/>
          <w:bCs/>
        </w:rPr>
      </w:pPr>
      <w:r w:rsidRPr="000775BE">
        <w:rPr>
          <w:rFonts w:hint="eastAsia"/>
          <w:b/>
          <w:bCs/>
        </w:rPr>
        <w:t>Edge Device</w:t>
      </w:r>
      <w:r w:rsidR="001741D1">
        <w:rPr>
          <w:b/>
          <w:bCs/>
        </w:rPr>
        <w:t>/</w:t>
      </w:r>
      <w:r w:rsidR="00254C84" w:rsidRPr="000775BE">
        <w:rPr>
          <w:rFonts w:hint="eastAsia"/>
          <w:b/>
          <w:bCs/>
        </w:rPr>
        <w:t>エッジデバイス</w:t>
      </w:r>
    </w:p>
    <w:p w14:paraId="43565910" w14:textId="77777777" w:rsidR="00254C84" w:rsidRPr="00DE62FD" w:rsidRDefault="00254C84" w:rsidP="000775BE">
      <w:pPr>
        <w:ind w:leftChars="236" w:left="425"/>
      </w:pPr>
      <w:r w:rsidRPr="00DE62FD">
        <w:rPr>
          <w:rFonts w:hint="eastAsia"/>
        </w:rPr>
        <w:t>エンタープライズまたはサービス</w:t>
      </w:r>
      <w:r w:rsidR="006401DE" w:rsidRPr="00DE62FD">
        <w:rPr>
          <w:rFonts w:hint="eastAsia"/>
        </w:rPr>
        <w:t>提供者の</w:t>
      </w:r>
      <w:r w:rsidRPr="00DE62FD">
        <w:rPr>
          <w:rFonts w:hint="eastAsia"/>
        </w:rPr>
        <w:t>コアネットワークへのエントリポイントを提供するデバイス。例えば、ゲートウェイ、ルータ、スイッチ、マルチプレクサ、および、様々なその他</w:t>
      </w:r>
      <w:r w:rsidR="006401DE" w:rsidRPr="00DE62FD">
        <w:rPr>
          <w:rFonts w:hint="eastAsia"/>
        </w:rPr>
        <w:t>の</w:t>
      </w:r>
      <w:r w:rsidRPr="00DE62FD">
        <w:rPr>
          <w:rFonts w:hint="eastAsia"/>
        </w:rPr>
        <w:t>アクセスデバイスである。</w:t>
      </w:r>
    </w:p>
    <w:p w14:paraId="62A391E1" w14:textId="77777777" w:rsidR="00254C84" w:rsidRPr="00DE62FD" w:rsidRDefault="006401DE" w:rsidP="00254C84">
      <w:pPr>
        <w:rPr>
          <w:b/>
          <w:bCs/>
        </w:rPr>
      </w:pPr>
      <w:r w:rsidRPr="00DE62FD">
        <w:rPr>
          <w:rFonts w:hint="eastAsia"/>
          <w:b/>
          <w:bCs/>
        </w:rPr>
        <w:t>Event</w:t>
      </w:r>
      <w:r w:rsidR="001741D1">
        <w:rPr>
          <w:b/>
          <w:bCs/>
        </w:rPr>
        <w:t>/</w:t>
      </w:r>
      <w:r w:rsidR="00254C84" w:rsidRPr="00DE62FD">
        <w:rPr>
          <w:rFonts w:hint="eastAsia"/>
          <w:b/>
          <w:bCs/>
        </w:rPr>
        <w:t>イベント</w:t>
      </w:r>
    </w:p>
    <w:p w14:paraId="38204120" w14:textId="40BC5B97" w:rsidR="00254C84" w:rsidRDefault="00254C84" w:rsidP="00DE62FD">
      <w:pPr>
        <w:ind w:leftChars="236" w:left="425"/>
      </w:pPr>
      <w:r>
        <w:rPr>
          <w:rFonts w:hint="eastAsia"/>
        </w:rPr>
        <w:t>イベント</w:t>
      </w:r>
      <w:r w:rsidR="001C67B5">
        <w:rPr>
          <w:rFonts w:hint="eastAsia"/>
        </w:rPr>
        <w:t>の発生元を示す、</w:t>
      </w:r>
      <w:ins w:id="68" w:author="東村邦彦 / TOUMURA，KUNIHIKO" w:date="2020-01-23T10:00:00Z">
        <w:r w:rsidR="003A1AE4">
          <w:rPr>
            <w:rFonts w:hint="eastAsia"/>
          </w:rPr>
          <w:t>相互作用</w:t>
        </w:r>
      </w:ins>
      <w:del w:id="69" w:author="東村邦彦 / TOUMURA，KUNIHIKO" w:date="2020-01-23T09:59:00Z">
        <w:r w:rsidDel="003A1AE4">
          <w:rPr>
            <w:rFonts w:hint="eastAsia"/>
          </w:rPr>
          <w:delText>対話</w:delText>
        </w:r>
      </w:del>
      <w:r>
        <w:rPr>
          <w:rFonts w:hint="eastAsia"/>
        </w:rPr>
        <w:t>アフォーダンス</w:t>
      </w:r>
      <w:r w:rsidR="001C67B5">
        <w:rPr>
          <w:rFonts w:hint="eastAsia"/>
        </w:rPr>
        <w:t>の</w:t>
      </w:r>
      <w:r w:rsidR="001C67B5">
        <w:rPr>
          <w:rFonts w:hint="eastAsia"/>
        </w:rPr>
        <w:t>1</w:t>
      </w:r>
      <w:r w:rsidR="001C67B5">
        <w:rPr>
          <w:rFonts w:hint="eastAsia"/>
        </w:rPr>
        <w:t>つである。イベント</w:t>
      </w:r>
      <w:ins w:id="70" w:author="東村邦彦 / TOUMURA，KUNIHIKO" w:date="2020-01-23T09:59:00Z">
        <w:r w:rsidR="000D47C1">
          <w:rPr>
            <w:rFonts w:hint="eastAsia"/>
          </w:rPr>
          <w:t>の発生元</w:t>
        </w:r>
      </w:ins>
      <w:r w:rsidR="001C67B5">
        <w:rPr>
          <w:rFonts w:hint="eastAsia"/>
        </w:rPr>
        <w:t>は、</w:t>
      </w:r>
      <w:r>
        <w:rPr>
          <w:rFonts w:hint="eastAsia"/>
        </w:rPr>
        <w:t>非同期</w:t>
      </w:r>
      <w:r w:rsidR="001C67B5">
        <w:rPr>
          <w:rFonts w:hint="eastAsia"/>
        </w:rPr>
        <w:t>で</w:t>
      </w:r>
      <w:r>
        <w:rPr>
          <w:rFonts w:hint="eastAsia"/>
        </w:rPr>
        <w:t>イベントデータを</w:t>
      </w:r>
      <w:r w:rsidR="001C67B5">
        <w:rPr>
          <w:rFonts w:hint="eastAsia"/>
        </w:rPr>
        <w:t>Consumuer</w:t>
      </w:r>
      <w:r>
        <w:rPr>
          <w:rFonts w:hint="eastAsia"/>
        </w:rPr>
        <w:t>にプッシュする</w:t>
      </w:r>
      <w:r>
        <w:rPr>
          <w:rFonts w:hint="eastAsia"/>
        </w:rPr>
        <w:t>(</w:t>
      </w:r>
      <w:r>
        <w:rPr>
          <w:rFonts w:hint="eastAsia"/>
        </w:rPr>
        <w:t>例</w:t>
      </w:r>
      <w:r w:rsidR="001C67B5">
        <w:rPr>
          <w:rFonts w:hint="eastAsia"/>
        </w:rPr>
        <w:t>：</w:t>
      </w:r>
      <w:r>
        <w:rPr>
          <w:rFonts w:hint="eastAsia"/>
        </w:rPr>
        <w:t>オーバーヒート警報</w:t>
      </w:r>
      <w:r>
        <w:rPr>
          <w:rFonts w:hint="eastAsia"/>
        </w:rPr>
        <w:t>)</w:t>
      </w:r>
      <w:r>
        <w:rPr>
          <w:rFonts w:hint="eastAsia"/>
        </w:rPr>
        <w:t>。</w:t>
      </w:r>
    </w:p>
    <w:p w14:paraId="486F410A" w14:textId="77777777" w:rsidR="00254C84" w:rsidRPr="00DE62FD" w:rsidRDefault="006401DE" w:rsidP="00254C84">
      <w:pPr>
        <w:rPr>
          <w:b/>
          <w:bCs/>
        </w:rPr>
      </w:pPr>
      <w:r w:rsidRPr="00DE62FD">
        <w:rPr>
          <w:rFonts w:hint="eastAsia"/>
          <w:b/>
          <w:bCs/>
        </w:rPr>
        <w:t>Exposed Thing</w:t>
      </w:r>
      <w:r w:rsidR="001C67B5">
        <w:rPr>
          <w:rFonts w:hint="eastAsia"/>
          <w:b/>
          <w:bCs/>
        </w:rPr>
        <w:t>/</w:t>
      </w:r>
      <w:r w:rsidR="001C67B5">
        <w:rPr>
          <w:rFonts w:hint="eastAsia"/>
          <w:b/>
          <w:bCs/>
        </w:rPr>
        <w:t>公開された</w:t>
      </w:r>
      <w:r w:rsidR="001C67B5">
        <w:rPr>
          <w:rFonts w:hint="eastAsia"/>
          <w:b/>
          <w:bCs/>
        </w:rPr>
        <w:t>Thing</w:t>
      </w:r>
    </w:p>
    <w:p w14:paraId="6F1F035B" w14:textId="59F62D00" w:rsidR="00FC56A5" w:rsidRPr="008B53A1" w:rsidRDefault="00FC56A5" w:rsidP="001C50B7">
      <w:pPr>
        <w:ind w:leftChars="236" w:left="425"/>
      </w:pPr>
      <w:r w:rsidRPr="001C67B5">
        <w:rPr>
          <w:rFonts w:hint="eastAsia"/>
        </w:rPr>
        <w:t>遠隔の</w:t>
      </w:r>
      <w:r w:rsidRPr="001C67B5">
        <w:rPr>
          <w:rFonts w:hint="eastAsia"/>
        </w:rPr>
        <w:t>Consumer</w:t>
      </w:r>
      <w:r w:rsidRPr="001C67B5">
        <w:rPr>
          <w:rFonts w:hint="eastAsia"/>
        </w:rPr>
        <w:t>からネットワーク経由でアクセス</w:t>
      </w:r>
      <w:del w:id="71" w:author="東村邦彦 / TOUMURA，KUNIHIKO" w:date="2020-01-23T10:01:00Z">
        <w:r w:rsidRPr="001C67B5" w:rsidDel="00B678E5">
          <w:rPr>
            <w:rFonts w:hint="eastAsia"/>
          </w:rPr>
          <w:delText>される公開された</w:delText>
        </w:r>
      </w:del>
      <w:ins w:id="72" w:author="東村邦彦 / TOUMURA，KUNIHIKO" w:date="2020-01-23T10:01:00Z">
        <w:r w:rsidR="00B678E5">
          <w:rPr>
            <w:rFonts w:hint="eastAsia"/>
          </w:rPr>
          <w:t>可能な</w:t>
        </w:r>
      </w:ins>
      <w:r w:rsidRPr="001C67B5">
        <w:rPr>
          <w:rFonts w:hint="eastAsia"/>
        </w:rPr>
        <w:t>デバイス</w:t>
      </w:r>
      <w:ins w:id="73" w:author="東村邦彦 / TOUMURA，KUNIHIKO" w:date="2020-01-23T10:02:00Z">
        <w:r w:rsidR="00111E9B">
          <w:rPr>
            <w:rFonts w:hint="eastAsia"/>
          </w:rPr>
          <w:t>に対応する</w:t>
        </w:r>
      </w:ins>
      <w:del w:id="74" w:author="東村邦彦 / TOUMURA，KUNIHIKO" w:date="2020-01-23T10:02:00Z">
        <w:r w:rsidRPr="001C67B5" w:rsidDel="00111E9B">
          <w:rPr>
            <w:rFonts w:hint="eastAsia"/>
          </w:rPr>
          <w:delText>を</w:delText>
        </w:r>
      </w:del>
      <w:r w:rsidR="001C50B7">
        <w:rPr>
          <w:rFonts w:hint="eastAsia"/>
        </w:rPr>
        <w:t>、</w:t>
      </w:r>
      <w:r w:rsidR="001C50B7">
        <w:rPr>
          <w:rFonts w:hint="eastAsia"/>
        </w:rPr>
        <w:t>Thing</w:t>
      </w:r>
      <w:del w:id="75" w:author="東村邦彦 / TOUMURA，KUNIHIKO" w:date="2020-01-23T10:03:00Z">
        <w:r w:rsidR="001C50B7" w:rsidDel="00234A47">
          <w:rPr>
            <w:rFonts w:hint="eastAsia"/>
          </w:rPr>
          <w:delText>の</w:delText>
        </w:r>
      </w:del>
      <w:r w:rsidR="001C50B7">
        <w:rPr>
          <w:rFonts w:hint="eastAsia"/>
        </w:rPr>
        <w:t>側</w:t>
      </w:r>
      <w:ins w:id="76" w:author="東村邦彦 / TOUMURA，KUNIHIKO" w:date="2020-01-23T10:03:00Z">
        <w:r w:rsidR="00234A47">
          <w:rPr>
            <w:rFonts w:hint="eastAsia"/>
          </w:rPr>
          <w:t>の</w:t>
        </w:r>
      </w:ins>
      <w:del w:id="77" w:author="東村邦彦 / TOUMURA，KUNIHIKO" w:date="2020-01-23T10:03:00Z">
        <w:r w:rsidR="001C50B7" w:rsidDel="00234A47">
          <w:rPr>
            <w:rFonts w:hint="eastAsia"/>
          </w:rPr>
          <w:delText>で</w:delText>
        </w:r>
      </w:del>
      <w:r w:rsidRPr="001C50B7">
        <w:rPr>
          <w:rFonts w:hint="eastAsia"/>
        </w:rPr>
        <w:t>ソフトウェア抽象</w:t>
      </w:r>
      <w:ins w:id="78" w:author="東村邦彦 / TOUMURA，KUNIHIKO" w:date="2020-01-23T10:02:00Z">
        <w:r w:rsidR="00D42450">
          <w:rPr>
            <w:rFonts w:hint="eastAsia"/>
          </w:rPr>
          <w:t>表現</w:t>
        </w:r>
      </w:ins>
      <w:del w:id="79" w:author="東村邦彦 / TOUMURA，KUNIHIKO" w:date="2020-01-23T10:02:00Z">
        <w:r w:rsidR="001C67B5" w:rsidRPr="001C50B7" w:rsidDel="00D42450">
          <w:rPr>
            <w:rFonts w:hint="eastAsia"/>
          </w:rPr>
          <w:delText>化</w:delText>
        </w:r>
        <w:r w:rsidRPr="001C67B5" w:rsidDel="00D42450">
          <w:rPr>
            <w:rFonts w:hint="eastAsia"/>
          </w:rPr>
          <w:delText>したもの</w:delText>
        </w:r>
      </w:del>
      <w:r w:rsidRPr="001C67B5">
        <w:rPr>
          <w:rFonts w:hint="eastAsia"/>
        </w:rPr>
        <w:t>。</w:t>
      </w:r>
      <w:commentRangeStart w:id="80"/>
      <w:r w:rsidRPr="001C67B5">
        <w:rPr>
          <w:rFonts w:hint="eastAsia"/>
        </w:rPr>
        <w:t>この抽象化は、ネイティブの</w:t>
      </w:r>
      <w:r w:rsidRPr="00A90D9B">
        <w:rPr>
          <w:rFonts w:hint="eastAsia"/>
        </w:rPr>
        <w:t>WoT Runtime</w:t>
      </w:r>
      <w:r w:rsidRPr="00A90D9B">
        <w:rPr>
          <w:rFonts w:hint="eastAsia"/>
        </w:rPr>
        <w:t>や</w:t>
      </w:r>
      <w:r w:rsidRPr="009351FF">
        <w:rPr>
          <w:rFonts w:hint="eastAsia"/>
        </w:rPr>
        <w:t>WoT Scripting API</w:t>
      </w:r>
      <w:r w:rsidR="001C50B7">
        <w:rPr>
          <w:rFonts w:hint="eastAsia"/>
        </w:rPr>
        <w:t>など</w:t>
      </w:r>
      <w:r w:rsidRPr="00BF74FD">
        <w:rPr>
          <w:rFonts w:hint="eastAsia"/>
        </w:rPr>
        <w:t>によりオブジェクトとして</w:t>
      </w:r>
      <w:r w:rsidR="001C50B7">
        <w:rPr>
          <w:rFonts w:hint="eastAsia"/>
        </w:rPr>
        <w:t>生成</w:t>
      </w:r>
      <w:r w:rsidRPr="00BF74FD">
        <w:rPr>
          <w:rFonts w:hint="eastAsia"/>
        </w:rPr>
        <w:t>される</w:t>
      </w:r>
      <w:r w:rsidRPr="00C16E41">
        <w:rPr>
          <w:rFonts w:hint="eastAsia"/>
        </w:rPr>
        <w:t>。</w:t>
      </w:r>
      <w:commentRangeEnd w:id="80"/>
      <w:r w:rsidR="00A6134A">
        <w:rPr>
          <w:rStyle w:val="aff0"/>
        </w:rPr>
        <w:commentReference w:id="80"/>
      </w:r>
    </w:p>
    <w:p w14:paraId="13D0BB63" w14:textId="77777777" w:rsidR="00254C84" w:rsidRPr="00DE62FD" w:rsidRDefault="00FC56A5" w:rsidP="00254C84">
      <w:pPr>
        <w:rPr>
          <w:b/>
          <w:bCs/>
        </w:rPr>
      </w:pPr>
      <w:r w:rsidRPr="00DE62FD">
        <w:rPr>
          <w:b/>
          <w:bCs/>
        </w:rPr>
        <w:t>Exposing a Thing</w:t>
      </w:r>
      <w:r w:rsidR="001C67B5">
        <w:rPr>
          <w:rFonts w:hint="eastAsia"/>
          <w:b/>
          <w:bCs/>
        </w:rPr>
        <w:t>/Thing</w:t>
      </w:r>
      <w:r w:rsidR="001C67B5">
        <w:rPr>
          <w:rFonts w:hint="eastAsia"/>
          <w:b/>
          <w:bCs/>
        </w:rPr>
        <w:t>を公開する</w:t>
      </w:r>
    </w:p>
    <w:p w14:paraId="49B18C39" w14:textId="634DD9B6" w:rsidR="00254C84" w:rsidRDefault="001C67B5" w:rsidP="003C60C1">
      <w:pPr>
        <w:ind w:leftChars="236" w:left="425"/>
      </w:pPr>
      <w:r>
        <w:t>Runtime</w:t>
      </w:r>
      <w:r>
        <w:rPr>
          <w:rFonts w:hint="eastAsia"/>
        </w:rPr>
        <w:t>環境</w:t>
      </w:r>
      <w:ins w:id="81" w:author="東村邦彦 / TOUMURA，KUNIHIKO" w:date="2020-01-23T10:04:00Z">
        <w:r w:rsidR="003C60C1">
          <w:rPr>
            <w:rFonts w:hint="eastAsia"/>
          </w:rPr>
          <w:t>上の</w:t>
        </w:r>
      </w:ins>
      <w:del w:id="82" w:author="東村邦彦 / TOUMURA，KUNIHIKO" w:date="2020-01-23T10:04:00Z">
        <w:r w:rsidDel="003C60C1">
          <w:rPr>
            <w:rFonts w:hint="eastAsia"/>
          </w:rPr>
          <w:delText>で</w:delText>
        </w:r>
      </w:del>
      <w:r>
        <w:rPr>
          <w:rFonts w:hint="eastAsia"/>
        </w:rPr>
        <w:t>ソフトウェア抽象</w:t>
      </w:r>
      <w:ins w:id="83" w:author="東村邦彦 / TOUMURA，KUNIHIKO" w:date="2020-01-23T10:04:00Z">
        <w:r w:rsidR="006C04F4">
          <w:rPr>
            <w:rFonts w:hint="eastAsia"/>
          </w:rPr>
          <w:t>表現である</w:t>
        </w:r>
      </w:ins>
      <w:del w:id="84" w:author="東村邦彦 / TOUMURA，KUNIHIKO" w:date="2020-01-23T10:04:00Z">
        <w:r w:rsidDel="003C60C1">
          <w:rPr>
            <w:rFonts w:hint="eastAsia"/>
          </w:rPr>
          <w:delText>化された</w:delText>
        </w:r>
      </w:del>
      <w:r>
        <w:rPr>
          <w:rFonts w:hint="eastAsia"/>
        </w:rPr>
        <w:t>Exposed Thing</w:t>
      </w:r>
      <w:r>
        <w:rPr>
          <w:rFonts w:hint="eastAsia"/>
        </w:rPr>
        <w:t>を生成すること。これ</w:t>
      </w:r>
      <w:r w:rsidR="00BD75C9">
        <w:rPr>
          <w:rFonts w:hint="eastAsia"/>
        </w:rPr>
        <w:t>によって</w:t>
      </w:r>
      <w:r>
        <w:rPr>
          <w:rFonts w:hint="eastAsia"/>
        </w:rPr>
        <w:t>Thing</w:t>
      </w:r>
      <w:r>
        <w:rPr>
          <w:rFonts w:hint="eastAsia"/>
        </w:rPr>
        <w:t>の状態と</w:t>
      </w:r>
      <w:r w:rsidR="00BD75C9">
        <w:rPr>
          <w:rFonts w:hint="eastAsia"/>
        </w:rPr>
        <w:t>振る舞いを実現する</w:t>
      </w:r>
      <w:r w:rsidR="00B626E4">
        <w:rPr>
          <w:rFonts w:hint="eastAsia"/>
        </w:rPr>
        <w:t>インターフェース</w:t>
      </w:r>
      <w:r>
        <w:rPr>
          <w:rFonts w:hint="eastAsia"/>
        </w:rPr>
        <w:t>を</w:t>
      </w:r>
      <w:r w:rsidR="00BD75C9">
        <w:rPr>
          <w:rFonts w:hint="eastAsia"/>
        </w:rPr>
        <w:t>管理する。</w:t>
      </w:r>
    </w:p>
    <w:p w14:paraId="3B5D3695" w14:textId="77777777" w:rsidR="00254C84" w:rsidRPr="00DE62FD" w:rsidRDefault="00FC56A5" w:rsidP="00254C84">
      <w:pPr>
        <w:rPr>
          <w:b/>
          <w:bCs/>
        </w:rPr>
      </w:pPr>
      <w:r w:rsidRPr="00DE62FD">
        <w:rPr>
          <w:rFonts w:hint="eastAsia"/>
          <w:b/>
          <w:bCs/>
        </w:rPr>
        <w:t>H</w:t>
      </w:r>
      <w:r w:rsidRPr="00DE62FD">
        <w:rPr>
          <w:b/>
          <w:bCs/>
        </w:rPr>
        <w:t>ypermedia Control</w:t>
      </w:r>
      <w:r w:rsidR="00FE4CB8">
        <w:rPr>
          <w:rFonts w:hint="eastAsia"/>
          <w:b/>
          <w:bCs/>
        </w:rPr>
        <w:t>/</w:t>
      </w:r>
      <w:r w:rsidR="00254C84" w:rsidRPr="00DE62FD">
        <w:rPr>
          <w:rFonts w:hint="eastAsia"/>
          <w:b/>
          <w:bCs/>
        </w:rPr>
        <w:t>ハイパーメディアコントロール</w:t>
      </w:r>
    </w:p>
    <w:p w14:paraId="0203BDBC" w14:textId="12D09660" w:rsidR="00254C84" w:rsidRDefault="00254C84" w:rsidP="00DE62FD">
      <w:pPr>
        <w:ind w:leftChars="236" w:left="425"/>
      </w:pPr>
      <w:r w:rsidRPr="00A90D9B">
        <w:rPr>
          <w:rFonts w:hint="eastAsia"/>
        </w:rPr>
        <w:t>プロトコルバインディング</w:t>
      </w:r>
      <w:r w:rsidR="001C50B7">
        <w:rPr>
          <w:rFonts w:hint="eastAsia"/>
        </w:rPr>
        <w:t>を、ハイパーメディアを用いて</w:t>
      </w:r>
      <w:r w:rsidR="00BD75C9" w:rsidRPr="00DE62FD">
        <w:rPr>
          <w:rFonts w:hint="eastAsia"/>
        </w:rPr>
        <w:t>具体的な表現</w:t>
      </w:r>
      <w:r w:rsidR="00BD75C9" w:rsidRPr="00DE62FD">
        <w:rPr>
          <w:rFonts w:hint="eastAsia"/>
        </w:rPr>
        <w:t>(</w:t>
      </w:r>
      <w:r w:rsidRPr="00A90D9B">
        <w:rPr>
          <w:rFonts w:hint="eastAsia"/>
        </w:rPr>
        <w:t>シリアライゼーション</w:t>
      </w:r>
      <w:r w:rsidR="00BD75C9" w:rsidRPr="00DE62FD">
        <w:rPr>
          <w:rFonts w:hint="eastAsia"/>
        </w:rPr>
        <w:t>)</w:t>
      </w:r>
      <w:ins w:id="85" w:author="東村邦彦 / TOUMURA，KUNIHIKO" w:date="2020-01-23T10:07:00Z">
        <w:r w:rsidR="00E87FA8">
          <w:rPr>
            <w:rFonts w:hint="eastAsia"/>
          </w:rPr>
          <w:t>に</w:t>
        </w:r>
      </w:ins>
      <w:r w:rsidR="001C50B7">
        <w:rPr>
          <w:rFonts w:hint="eastAsia"/>
        </w:rPr>
        <w:t>したもの</w:t>
      </w:r>
      <w:r w:rsidR="00BD75C9" w:rsidRPr="00DE62FD">
        <w:rPr>
          <w:rFonts w:hint="eastAsia"/>
        </w:rPr>
        <w:t>である。</w:t>
      </w:r>
      <w:r w:rsidR="001C50B7">
        <w:rPr>
          <w:rFonts w:hint="eastAsia"/>
        </w:rPr>
        <w:t>具体的には</w:t>
      </w:r>
      <w:r w:rsidRPr="00A90D9B">
        <w:rPr>
          <w:rFonts w:hint="eastAsia"/>
        </w:rPr>
        <w:t>、</w:t>
      </w:r>
      <w:r w:rsidR="00BD75C9" w:rsidRPr="00DE62FD">
        <w:rPr>
          <w:rFonts w:hint="eastAsia"/>
        </w:rPr>
        <w:t>関連情報</w:t>
      </w:r>
      <w:r w:rsidR="00DF2F19" w:rsidRPr="00DE62FD">
        <w:rPr>
          <w:rFonts w:hint="eastAsia"/>
        </w:rPr>
        <w:t>につながる</w:t>
      </w:r>
      <w:r w:rsidRPr="008B53A1">
        <w:rPr>
          <w:rFonts w:hint="eastAsia"/>
        </w:rPr>
        <w:t>Web</w:t>
      </w:r>
      <w:r w:rsidRPr="008B53A1">
        <w:rPr>
          <w:rFonts w:hint="eastAsia"/>
        </w:rPr>
        <w:t>リンク</w:t>
      </w:r>
      <w:r w:rsidRPr="00BE6ABC">
        <w:rPr>
          <w:rFonts w:hint="eastAsia"/>
        </w:rPr>
        <w:t>[RFC8288]</w:t>
      </w:r>
      <w:r w:rsidR="00BD75C9" w:rsidRPr="00DE62FD">
        <w:rPr>
          <w:rFonts w:hint="eastAsia"/>
        </w:rPr>
        <w:t>や、</w:t>
      </w:r>
      <w:r w:rsidRPr="009351FF">
        <w:rPr>
          <w:rFonts w:hint="eastAsia"/>
        </w:rPr>
        <w:t>操作を実行する</w:t>
      </w:r>
      <w:r w:rsidRPr="00C16E41">
        <w:rPr>
          <w:rFonts w:hint="eastAsia"/>
        </w:rPr>
        <w:t>Web</w:t>
      </w:r>
      <w:r w:rsidRPr="008B53A1">
        <w:rPr>
          <w:rFonts w:hint="eastAsia"/>
        </w:rPr>
        <w:t>フォームの</w:t>
      </w:r>
      <w:r w:rsidR="001C50B7">
        <w:rPr>
          <w:rFonts w:hint="eastAsia"/>
        </w:rPr>
        <w:t>ことを指す</w:t>
      </w:r>
      <w:r w:rsidRPr="008B53A1">
        <w:rPr>
          <w:rFonts w:hint="eastAsia"/>
        </w:rPr>
        <w:t>。</w:t>
      </w:r>
      <w:r w:rsidR="001C50B7">
        <w:rPr>
          <w:rFonts w:hint="eastAsia"/>
        </w:rPr>
        <w:t>Web</w:t>
      </w:r>
      <w:r w:rsidRPr="008B53A1">
        <w:rPr>
          <w:rFonts w:hint="eastAsia"/>
        </w:rPr>
        <w:t>フォームは、</w:t>
      </w:r>
      <w:r w:rsidR="007257BE">
        <w:rPr>
          <w:rFonts w:hint="eastAsia"/>
        </w:rPr>
        <w:t>Thing</w:t>
      </w:r>
      <w:r w:rsidR="007257BE">
        <w:rPr>
          <w:rFonts w:hint="eastAsia"/>
        </w:rPr>
        <w:t>により提示された</w:t>
      </w:r>
      <w:ins w:id="86" w:author="東村邦彦 / TOUMURA，KUNIHIKO" w:date="2020-01-23T10:08:00Z">
        <w:r w:rsidR="005522F1">
          <w:rPr>
            <w:rFonts w:hint="eastAsia"/>
          </w:rPr>
          <w:t>リクエストの</w:t>
        </w:r>
      </w:ins>
      <w:r w:rsidR="007257BE">
        <w:rPr>
          <w:rFonts w:hint="eastAsia"/>
        </w:rPr>
        <w:t>テンプレートであり、</w:t>
      </w:r>
      <w:r w:rsidR="00BD75C9" w:rsidRPr="00DE62FD">
        <w:rPr>
          <w:rFonts w:hint="eastAsia"/>
        </w:rPr>
        <w:t>Consumer</w:t>
      </w:r>
      <w:r w:rsidR="00FE4CB8" w:rsidRPr="00DE62FD">
        <w:rPr>
          <w:rFonts w:hint="eastAsia"/>
        </w:rPr>
        <w:t>が</w:t>
      </w:r>
      <w:r w:rsidR="007257BE">
        <w:rPr>
          <w:rFonts w:hint="eastAsia"/>
        </w:rPr>
        <w:t>内容を</w:t>
      </w:r>
      <w:r w:rsidR="00FE4CB8" w:rsidRPr="00DE62FD">
        <w:rPr>
          <w:rFonts w:hint="eastAsia"/>
        </w:rPr>
        <w:t>入力</w:t>
      </w:r>
      <w:r w:rsidR="007257BE">
        <w:rPr>
          <w:rFonts w:hint="eastAsia"/>
        </w:rPr>
        <w:t>し、</w:t>
      </w:r>
      <w:r w:rsidR="00DF2F19" w:rsidRPr="00DE62FD">
        <w:rPr>
          <w:rFonts w:hint="eastAsia"/>
        </w:rPr>
        <w:t>送信する</w:t>
      </w:r>
      <w:ins w:id="87" w:author="東村邦彦 / TOUMURA，KUNIHIKO" w:date="2020-01-23T10:09:00Z">
        <w:r w:rsidR="005F22D3">
          <w:rPr>
            <w:rFonts w:hint="eastAsia"/>
          </w:rPr>
          <w:t>ものと</w:t>
        </w:r>
      </w:ins>
      <w:ins w:id="88" w:author="東村邦彦 / TOUMURA，KUNIHIKO" w:date="2020-01-23T10:10:00Z">
        <w:r w:rsidR="002A2AD6">
          <w:rPr>
            <w:rFonts w:hint="eastAsia"/>
          </w:rPr>
          <w:t>見なすことができる。</w:t>
        </w:r>
      </w:ins>
      <w:del w:id="89" w:author="東村邦彦 / TOUMURA，KUNIHIKO" w:date="2020-01-23T10:09:00Z">
        <w:r w:rsidR="00DF2F19" w:rsidRPr="00DE62FD" w:rsidDel="003B690D">
          <w:rPr>
            <w:rFonts w:hint="eastAsia"/>
          </w:rPr>
          <w:delText>。</w:delText>
        </w:r>
      </w:del>
    </w:p>
    <w:p w14:paraId="64929356" w14:textId="6E9DEFF9" w:rsidR="00254C84" w:rsidRPr="00DE62FD" w:rsidRDefault="00FC56A5" w:rsidP="00254C84">
      <w:pPr>
        <w:rPr>
          <w:b/>
          <w:bCs/>
        </w:rPr>
      </w:pPr>
      <w:r w:rsidRPr="00DE62FD">
        <w:rPr>
          <w:rFonts w:hint="eastAsia"/>
          <w:b/>
          <w:bCs/>
        </w:rPr>
        <w:t>I</w:t>
      </w:r>
      <w:r w:rsidRPr="00DE62FD">
        <w:rPr>
          <w:b/>
          <w:bCs/>
        </w:rPr>
        <w:t>nteraction Affordance</w:t>
      </w:r>
      <w:r w:rsidR="00FE4CB8">
        <w:rPr>
          <w:b/>
          <w:bCs/>
        </w:rPr>
        <w:t>/</w:t>
      </w:r>
      <w:ins w:id="90" w:author="東村邦彦 / TOUMURA，KUNIHIKO" w:date="2020-01-23T10:10:00Z">
        <w:r w:rsidR="00D15CD2">
          <w:rPr>
            <w:rFonts w:hint="eastAsia"/>
            <w:b/>
            <w:bCs/>
          </w:rPr>
          <w:t>相互作用</w:t>
        </w:r>
      </w:ins>
      <w:del w:id="91" w:author="東村邦彦 / TOUMURA，KUNIHIKO" w:date="2020-01-23T10:10:00Z">
        <w:r w:rsidR="00254C84" w:rsidRPr="00DE62FD" w:rsidDel="00D15CD2">
          <w:rPr>
            <w:rFonts w:hint="eastAsia"/>
            <w:b/>
            <w:bCs/>
          </w:rPr>
          <w:delText>対話</w:delText>
        </w:r>
      </w:del>
      <w:r w:rsidR="00254C84" w:rsidRPr="00DE62FD">
        <w:rPr>
          <w:rFonts w:hint="eastAsia"/>
          <w:b/>
          <w:bCs/>
        </w:rPr>
        <w:t>アフォーダンス</w:t>
      </w:r>
    </w:p>
    <w:p w14:paraId="662B335E" w14:textId="11CFE9C8" w:rsidR="00254C84" w:rsidRDefault="00DF2F19" w:rsidP="00DE62FD">
      <w:pPr>
        <w:ind w:leftChars="236" w:left="425"/>
      </w:pPr>
      <w:r>
        <w:rPr>
          <w:rFonts w:hint="eastAsia"/>
        </w:rPr>
        <w:t>Consumer</w:t>
      </w:r>
      <w:r w:rsidR="007257BE">
        <w:rPr>
          <w:rFonts w:hint="eastAsia"/>
        </w:rPr>
        <w:t>にとって</w:t>
      </w:r>
      <w:r>
        <w:rPr>
          <w:rFonts w:hint="eastAsia"/>
        </w:rPr>
        <w:t>可能な</w:t>
      </w:r>
      <w:r w:rsidR="00254C84">
        <w:rPr>
          <w:rFonts w:hint="eastAsia"/>
        </w:rPr>
        <w:t>選択肢を</w:t>
      </w:r>
      <w:r w:rsidR="007257BE">
        <w:rPr>
          <w:rFonts w:hint="eastAsia"/>
        </w:rPr>
        <w:t>示す、</w:t>
      </w:r>
      <w:r>
        <w:rPr>
          <w:rFonts w:hint="eastAsia"/>
        </w:rPr>
        <w:t>Thing</w:t>
      </w:r>
      <w:r>
        <w:rPr>
          <w:rFonts w:hint="eastAsia"/>
        </w:rPr>
        <w:t>の</w:t>
      </w:r>
      <w:r w:rsidR="00254C84">
        <w:rPr>
          <w:rFonts w:hint="eastAsia"/>
        </w:rPr>
        <w:t>メタデータであ</w:t>
      </w:r>
      <w:r>
        <w:rPr>
          <w:rFonts w:hint="eastAsia"/>
        </w:rPr>
        <w:t>る。これ</w:t>
      </w:r>
      <w:r w:rsidR="007257BE">
        <w:rPr>
          <w:rFonts w:hint="eastAsia"/>
        </w:rPr>
        <w:t>により</w:t>
      </w:r>
      <w:r>
        <w:rPr>
          <w:rFonts w:hint="eastAsia"/>
        </w:rPr>
        <w:t>、</w:t>
      </w:r>
      <w:r>
        <w:rPr>
          <w:rFonts w:hint="eastAsia"/>
        </w:rPr>
        <w:t>Consumer</w:t>
      </w:r>
      <w:r w:rsidR="007257BE">
        <w:rPr>
          <w:rFonts w:hint="eastAsia"/>
        </w:rPr>
        <w:t>は</w:t>
      </w:r>
      <w:r>
        <w:rPr>
          <w:rFonts w:hint="eastAsia"/>
        </w:rPr>
        <w:t>Thing</w:t>
      </w:r>
      <w:r>
        <w:rPr>
          <w:rFonts w:hint="eastAsia"/>
        </w:rPr>
        <w:t>とどのように</w:t>
      </w:r>
      <w:ins w:id="92" w:author="東村邦彦 / TOUMURA，KUNIHIKO" w:date="2020-01-23T10:11:00Z">
        <w:r w:rsidR="007D0A1E">
          <w:rPr>
            <w:rFonts w:hint="eastAsia"/>
          </w:rPr>
          <w:t>相互作用</w:t>
        </w:r>
      </w:ins>
      <w:del w:id="93" w:author="東村邦彦 / TOUMURA，KUNIHIKO" w:date="2020-01-23T10:11:00Z">
        <w:r w:rsidDel="007D0A1E">
          <w:rPr>
            <w:rFonts w:hint="eastAsia"/>
          </w:rPr>
          <w:delText>対話</w:delText>
        </w:r>
      </w:del>
      <w:r w:rsidR="007257BE">
        <w:rPr>
          <w:rFonts w:hint="eastAsia"/>
        </w:rPr>
        <w:t>すれば</w:t>
      </w:r>
      <w:r>
        <w:rPr>
          <w:rFonts w:hint="eastAsia"/>
        </w:rPr>
        <w:t>よいかを</w:t>
      </w:r>
      <w:r w:rsidR="007257BE">
        <w:rPr>
          <w:rFonts w:hint="eastAsia"/>
        </w:rPr>
        <w:t>理解することができる</w:t>
      </w:r>
      <w:r>
        <w:rPr>
          <w:rFonts w:hint="eastAsia"/>
        </w:rPr>
        <w:t>。</w:t>
      </w:r>
      <w:r w:rsidR="007257BE">
        <w:rPr>
          <w:rFonts w:hint="eastAsia"/>
        </w:rPr>
        <w:t>潜在的には</w:t>
      </w:r>
      <w:r>
        <w:rPr>
          <w:rFonts w:hint="eastAsia"/>
        </w:rPr>
        <w:t>多くの</w:t>
      </w:r>
      <w:r w:rsidR="00254C84">
        <w:rPr>
          <w:rFonts w:hint="eastAsia"/>
        </w:rPr>
        <w:t>タイプのアフォーダンスがあ</w:t>
      </w:r>
      <w:r w:rsidR="007257BE">
        <w:rPr>
          <w:rFonts w:hint="eastAsia"/>
        </w:rPr>
        <w:t>りう</w:t>
      </w:r>
      <w:r w:rsidR="00254C84">
        <w:rPr>
          <w:rFonts w:hint="eastAsia"/>
        </w:rPr>
        <w:t>るが、</w:t>
      </w:r>
      <w:r w:rsidR="00254C84">
        <w:rPr>
          <w:rFonts w:hint="eastAsia"/>
        </w:rPr>
        <w:t>W3C WoT</w:t>
      </w:r>
      <w:r w:rsidR="00254C84">
        <w:rPr>
          <w:rFonts w:hint="eastAsia"/>
        </w:rPr>
        <w:t>では、</w:t>
      </w:r>
      <w:r w:rsidR="00254C84">
        <w:rPr>
          <w:rFonts w:hint="eastAsia"/>
        </w:rPr>
        <w:t>3</w:t>
      </w:r>
      <w:r w:rsidR="00254C84">
        <w:rPr>
          <w:rFonts w:hint="eastAsia"/>
        </w:rPr>
        <w:t>タイプの</w:t>
      </w:r>
      <w:ins w:id="94" w:author="東村邦彦 / TOUMURA，KUNIHIKO" w:date="2020-01-23T10:12:00Z">
        <w:r w:rsidR="000A42B2">
          <w:rPr>
            <w:rFonts w:hint="eastAsia"/>
          </w:rPr>
          <w:t>相互作用</w:t>
        </w:r>
      </w:ins>
      <w:del w:id="95" w:author="東村邦彦 / TOUMURA，KUNIHIKO" w:date="2020-01-23T10:11:00Z">
        <w:r w:rsidR="00254C84" w:rsidDel="000A42B2">
          <w:rPr>
            <w:rFonts w:hint="eastAsia"/>
          </w:rPr>
          <w:delText>対話</w:delText>
        </w:r>
      </w:del>
      <w:r w:rsidR="00254C84">
        <w:rPr>
          <w:rFonts w:hint="eastAsia"/>
        </w:rPr>
        <w:t>アフォーダンス、すなわち、プロパティ、アクション、イベントを定義している。第</w:t>
      </w:r>
      <w:r w:rsidR="00254C84">
        <w:rPr>
          <w:rFonts w:hint="eastAsia"/>
        </w:rPr>
        <w:t>4</w:t>
      </w:r>
      <w:r w:rsidR="00254C84">
        <w:rPr>
          <w:rFonts w:hint="eastAsia"/>
        </w:rPr>
        <w:t>の</w:t>
      </w:r>
      <w:ins w:id="96" w:author="東村邦彦 / TOUMURA，KUNIHIKO" w:date="2020-01-23T10:12:00Z">
        <w:r w:rsidR="00960552">
          <w:rPr>
            <w:rFonts w:hint="eastAsia"/>
          </w:rPr>
          <w:t>相互作用</w:t>
        </w:r>
      </w:ins>
      <w:del w:id="97" w:author="東村邦彦 / TOUMURA，KUNIHIKO" w:date="2020-01-23T10:12:00Z">
        <w:r w:rsidR="00254C84" w:rsidDel="00960552">
          <w:rPr>
            <w:rFonts w:hint="eastAsia"/>
          </w:rPr>
          <w:delText>対話</w:delText>
        </w:r>
      </w:del>
      <w:r w:rsidR="00254C84">
        <w:rPr>
          <w:rFonts w:hint="eastAsia"/>
        </w:rPr>
        <w:t>アフォーダンスは</w:t>
      </w:r>
      <w:r w:rsidR="007257BE">
        <w:rPr>
          <w:rFonts w:hint="eastAsia"/>
        </w:rPr>
        <w:t>、</w:t>
      </w:r>
      <w:r w:rsidR="002B25C6">
        <w:rPr>
          <w:rFonts w:hint="eastAsia"/>
        </w:rPr>
        <w:t>関連情報</w:t>
      </w:r>
      <w:del w:id="98" w:author="東村邦彦 / TOUMURA，KUNIHIKO" w:date="2020-01-23T10:14:00Z">
        <w:r w:rsidR="002B25C6" w:rsidDel="00EE475D">
          <w:rPr>
            <w:rFonts w:hint="eastAsia"/>
          </w:rPr>
          <w:delText>につながること</w:delText>
        </w:r>
        <w:r w:rsidR="007257BE" w:rsidDel="00EE475D">
          <w:rPr>
            <w:rFonts w:hint="eastAsia"/>
          </w:rPr>
          <w:delText>を可能とする</w:delText>
        </w:r>
        <w:r w:rsidR="00C70232" w:rsidDel="00EE475D">
          <w:rPr>
            <w:rFonts w:hint="eastAsia"/>
          </w:rPr>
          <w:delText>Web</w:delText>
        </w:r>
        <w:r w:rsidR="00254C84" w:rsidDel="00EE475D">
          <w:rPr>
            <w:rFonts w:hint="eastAsia"/>
          </w:rPr>
          <w:delText>リンク</w:delText>
        </w:r>
        <w:r w:rsidR="007257BE" w:rsidDel="00EE475D">
          <w:rPr>
            <w:rFonts w:hint="eastAsia"/>
          </w:rPr>
          <w:delText>だが</w:delText>
        </w:r>
      </w:del>
      <w:ins w:id="99" w:author="東村邦彦 / TOUMURA，KUNIHIKO" w:date="2020-01-23T10:14:00Z">
        <w:r w:rsidR="00EE475D">
          <w:rPr>
            <w:rFonts w:hint="eastAsia"/>
          </w:rPr>
          <w:t>をたどってい</w:t>
        </w:r>
        <w:r w:rsidR="00EE475D">
          <w:rPr>
            <w:rFonts w:hint="eastAsia"/>
          </w:rPr>
          <w:lastRenderedPageBreak/>
          <w:t>くことで</w:t>
        </w:r>
        <w:r w:rsidR="00800A25">
          <w:rPr>
            <w:rFonts w:hint="eastAsia"/>
          </w:rPr>
          <w:t>あるが</w:t>
        </w:r>
      </w:ins>
      <w:r w:rsidR="007257BE">
        <w:rPr>
          <w:rFonts w:hint="eastAsia"/>
        </w:rPr>
        <w:t>、これは</w:t>
      </w:r>
      <w:ins w:id="100" w:author="東村邦彦 / TOUMURA，KUNIHIKO" w:date="2020-01-23T10:14:00Z">
        <w:r w:rsidR="00800A25">
          <w:rPr>
            <w:rFonts w:hint="eastAsia"/>
          </w:rPr>
          <w:t>リンク</w:t>
        </w:r>
      </w:ins>
      <w:ins w:id="101" w:author="東村邦彦 / TOUMURA，KUNIHIKO" w:date="2020-01-23T10:15:00Z">
        <w:r w:rsidR="00132930">
          <w:rPr>
            <w:rFonts w:hint="eastAsia"/>
          </w:rPr>
          <w:t>という形で</w:t>
        </w:r>
      </w:ins>
      <w:r w:rsidR="007257BE">
        <w:rPr>
          <w:rFonts w:hint="eastAsia"/>
        </w:rPr>
        <w:t>Web</w:t>
      </w:r>
      <w:del w:id="102" w:author="東村邦彦 / TOUMURA，KUNIHIKO" w:date="2020-01-23T10:15:00Z">
        <w:r w:rsidR="007257BE" w:rsidDel="00694A75">
          <w:rPr>
            <w:rFonts w:hint="eastAsia"/>
          </w:rPr>
          <w:delText>技術</w:delText>
        </w:r>
      </w:del>
      <w:del w:id="103" w:author="東村邦彦 / TOUMURA，KUNIHIKO" w:date="2020-01-23T10:14:00Z">
        <w:r w:rsidR="007257BE" w:rsidDel="00156DF0">
          <w:rPr>
            <w:rFonts w:hint="eastAsia"/>
          </w:rPr>
          <w:delText>の一部</w:delText>
        </w:r>
        <w:r w:rsidR="007257BE" w:rsidDel="00800A25">
          <w:rPr>
            <w:rFonts w:hint="eastAsia"/>
          </w:rPr>
          <w:delText>として</w:delText>
        </w:r>
      </w:del>
      <w:r w:rsidR="00C70232">
        <w:rPr>
          <w:rFonts w:hint="eastAsia"/>
        </w:rPr>
        <w:t>既に</w:t>
      </w:r>
      <w:r w:rsidR="007257BE">
        <w:rPr>
          <w:rFonts w:hint="eastAsia"/>
        </w:rPr>
        <w:t>広く</w:t>
      </w:r>
      <w:r w:rsidR="00254C84">
        <w:rPr>
          <w:rFonts w:hint="eastAsia"/>
        </w:rPr>
        <w:t>利用可能となっている。</w:t>
      </w:r>
    </w:p>
    <w:p w14:paraId="225E87EC" w14:textId="4D8E9745" w:rsidR="00254C84" w:rsidRPr="00DE62FD" w:rsidRDefault="00FC042C" w:rsidP="00254C84">
      <w:pPr>
        <w:rPr>
          <w:b/>
          <w:bCs/>
        </w:rPr>
      </w:pPr>
      <w:r w:rsidRPr="00DE62FD">
        <w:rPr>
          <w:rFonts w:hint="eastAsia"/>
          <w:b/>
          <w:bCs/>
        </w:rPr>
        <w:t>I</w:t>
      </w:r>
      <w:r w:rsidRPr="00DE62FD">
        <w:rPr>
          <w:b/>
          <w:bCs/>
        </w:rPr>
        <w:t>nteraction Model</w:t>
      </w:r>
      <w:r w:rsidR="00C70232">
        <w:rPr>
          <w:b/>
          <w:bCs/>
        </w:rPr>
        <w:t>/</w:t>
      </w:r>
      <w:commentRangeStart w:id="104"/>
      <w:del w:id="105" w:author="東村邦彦 / TOUMURA，KUNIHIKO" w:date="2020-01-23T10:16:00Z">
        <w:r w:rsidR="00254C84" w:rsidRPr="00DE62FD" w:rsidDel="007A5F3D">
          <w:rPr>
            <w:rFonts w:hint="eastAsia"/>
            <w:b/>
            <w:bCs/>
          </w:rPr>
          <w:delText>対話</w:delText>
        </w:r>
        <w:commentRangeEnd w:id="104"/>
        <w:r w:rsidR="00087529" w:rsidDel="007A5F3D">
          <w:rPr>
            <w:rStyle w:val="aff0"/>
            <w:rFonts w:hint="eastAsia"/>
          </w:rPr>
          <w:commentReference w:id="104"/>
        </w:r>
      </w:del>
      <w:ins w:id="106" w:author="東村邦彦 / TOUMURA，KUNIHIKO" w:date="2020-01-23T10:16:00Z">
        <w:r w:rsidR="007A5F3D">
          <w:rPr>
            <w:rFonts w:hint="eastAsia"/>
            <w:b/>
            <w:bCs/>
          </w:rPr>
          <w:t>相互作用</w:t>
        </w:r>
      </w:ins>
      <w:r w:rsidR="00254C84" w:rsidRPr="00DE62FD">
        <w:rPr>
          <w:rFonts w:hint="eastAsia"/>
          <w:b/>
          <w:bCs/>
        </w:rPr>
        <w:t>モデル</w:t>
      </w:r>
    </w:p>
    <w:p w14:paraId="1F913C5B" w14:textId="08E16D26" w:rsidR="00254C84" w:rsidRDefault="00254C84" w:rsidP="00DE62FD">
      <w:pPr>
        <w:ind w:leftChars="236" w:left="425"/>
      </w:pPr>
      <w:r>
        <w:rPr>
          <w:rFonts w:hint="eastAsia"/>
        </w:rPr>
        <w:t>アプリ</w:t>
      </w:r>
      <w:r w:rsidR="00C70232">
        <w:rPr>
          <w:rFonts w:hint="eastAsia"/>
        </w:rPr>
        <w:t>ケーション</w:t>
      </w:r>
      <w:r>
        <w:rPr>
          <w:rFonts w:hint="eastAsia"/>
        </w:rPr>
        <w:t>の意図から具体的なプロトコル操作へのマッピングを</w:t>
      </w:r>
      <w:r w:rsidR="007257BE">
        <w:rPr>
          <w:rFonts w:hint="eastAsia"/>
        </w:rPr>
        <w:t>、</w:t>
      </w:r>
      <w:r>
        <w:rPr>
          <w:rFonts w:hint="eastAsia"/>
        </w:rPr>
        <w:t>絞り込</w:t>
      </w:r>
      <w:r w:rsidR="007257BE">
        <w:rPr>
          <w:rFonts w:hint="eastAsia"/>
        </w:rPr>
        <w:t>んだ形で定式化する</w:t>
      </w:r>
      <w:r w:rsidR="00EC108E">
        <w:rPr>
          <w:rFonts w:hint="eastAsia"/>
        </w:rPr>
        <w:t>。</w:t>
      </w:r>
      <w:r>
        <w:rPr>
          <w:rFonts w:hint="eastAsia"/>
        </w:rPr>
        <w:t>W3C WoT</w:t>
      </w:r>
      <w:r>
        <w:rPr>
          <w:rFonts w:hint="eastAsia"/>
        </w:rPr>
        <w:t>では、定義された一連の</w:t>
      </w:r>
      <w:ins w:id="107" w:author="東村邦彦 / TOUMURA，KUNIHIKO" w:date="2020-01-23T10:17:00Z">
        <w:r w:rsidR="00662025">
          <w:rPr>
            <w:rFonts w:hint="eastAsia"/>
          </w:rPr>
          <w:t>相互作用</w:t>
        </w:r>
      </w:ins>
      <w:del w:id="108" w:author="東村邦彦 / TOUMURA，KUNIHIKO" w:date="2020-01-23T10:17:00Z">
        <w:r w:rsidDel="00662025">
          <w:rPr>
            <w:rFonts w:hint="eastAsia"/>
          </w:rPr>
          <w:delText>対話</w:delText>
        </w:r>
      </w:del>
      <w:r>
        <w:rPr>
          <w:rFonts w:hint="eastAsia"/>
        </w:rPr>
        <w:t>アフォーダンスが</w:t>
      </w:r>
      <w:ins w:id="109" w:author="東村邦彦 / TOUMURA，KUNIHIKO" w:date="2020-01-23T10:17:00Z">
        <w:r w:rsidR="00662025">
          <w:rPr>
            <w:rFonts w:hint="eastAsia"/>
          </w:rPr>
          <w:t>相互作用</w:t>
        </w:r>
      </w:ins>
      <w:del w:id="110" w:author="東村邦彦 / TOUMURA，KUNIHIKO" w:date="2020-01-23T10:17:00Z">
        <w:r w:rsidDel="00662025">
          <w:rPr>
            <w:rFonts w:hint="eastAsia"/>
          </w:rPr>
          <w:delText>対話</w:delText>
        </w:r>
      </w:del>
      <w:r>
        <w:rPr>
          <w:rFonts w:hint="eastAsia"/>
        </w:rPr>
        <w:t>モデルを構成する。</w:t>
      </w:r>
    </w:p>
    <w:p w14:paraId="21C53DCF" w14:textId="77777777" w:rsidR="00254C84" w:rsidRPr="00DE62FD" w:rsidRDefault="00FC042C" w:rsidP="00254C84">
      <w:pPr>
        <w:rPr>
          <w:b/>
          <w:bCs/>
        </w:rPr>
      </w:pPr>
      <w:r w:rsidRPr="00DE62FD">
        <w:rPr>
          <w:rFonts w:hint="eastAsia"/>
          <w:b/>
          <w:bCs/>
        </w:rPr>
        <w:t>Intermediary</w:t>
      </w:r>
      <w:r w:rsidR="00CB6F73">
        <w:rPr>
          <w:b/>
          <w:bCs/>
        </w:rPr>
        <w:t>/</w:t>
      </w:r>
      <w:r w:rsidR="00254C84" w:rsidRPr="00DE62FD">
        <w:rPr>
          <w:rFonts w:hint="eastAsia"/>
          <w:b/>
          <w:bCs/>
        </w:rPr>
        <w:t>仲介者</w:t>
      </w:r>
    </w:p>
    <w:p w14:paraId="26E1045E" w14:textId="6959A693" w:rsidR="00254C84" w:rsidRDefault="00EC108E" w:rsidP="00DE62FD">
      <w:pPr>
        <w:ind w:leftChars="236" w:left="425"/>
      </w:pPr>
      <w:r w:rsidRPr="00DE62FD">
        <w:t>Consumer</w:t>
      </w:r>
      <w:r w:rsidRPr="00DE62FD">
        <w:rPr>
          <w:rFonts w:hint="eastAsia"/>
        </w:rPr>
        <w:t>と</w:t>
      </w:r>
      <w:r w:rsidRPr="00DE62FD">
        <w:rPr>
          <w:rFonts w:hint="eastAsia"/>
        </w:rPr>
        <w:t>Thing</w:t>
      </w:r>
      <w:r w:rsidRPr="00DE62FD">
        <w:rPr>
          <w:rFonts w:hint="eastAsia"/>
        </w:rPr>
        <w:t>の間に存在するエンティティである。</w:t>
      </w:r>
      <w:r w:rsidRPr="00DE62FD">
        <w:rPr>
          <w:rFonts w:hint="eastAsia"/>
        </w:rPr>
        <w:t>Thing</w:t>
      </w:r>
      <w:r w:rsidRPr="00DE62FD">
        <w:rPr>
          <w:rFonts w:hint="eastAsia"/>
        </w:rPr>
        <w:t>の代理、</w:t>
      </w:r>
      <w:r w:rsidR="007257BE">
        <w:rPr>
          <w:rFonts w:hint="eastAsia"/>
        </w:rPr>
        <w:t>拡張</w:t>
      </w:r>
      <w:r w:rsidRPr="00DE62FD">
        <w:rPr>
          <w:rFonts w:hint="eastAsia"/>
        </w:rPr>
        <w:t>、</w:t>
      </w:r>
      <w:r w:rsidR="007257BE">
        <w:rPr>
          <w:rFonts w:hint="eastAsia"/>
        </w:rPr>
        <w:t>あるいは複数</w:t>
      </w:r>
      <w:r w:rsidR="007257BE">
        <w:rPr>
          <w:rFonts w:hint="eastAsia"/>
        </w:rPr>
        <w:t>Thing</w:t>
      </w:r>
      <w:r w:rsidR="007257BE">
        <w:rPr>
          <w:rFonts w:hint="eastAsia"/>
        </w:rPr>
        <w:t>を</w:t>
      </w:r>
      <w:del w:id="111" w:author="東村邦彦 / TOUMURA，KUNIHIKO" w:date="2020-01-23T10:19:00Z">
        <w:r w:rsidR="007257BE" w:rsidDel="005433DA">
          <w:rPr>
            <w:rFonts w:hint="eastAsia"/>
          </w:rPr>
          <w:delText>兼備する</w:delText>
        </w:r>
      </w:del>
      <w:ins w:id="112" w:author="東村邦彦 / TOUMURA，KUNIHIKO" w:date="2020-01-23T10:19:00Z">
        <w:r w:rsidR="005433DA">
          <w:rPr>
            <w:rFonts w:hint="eastAsia"/>
          </w:rPr>
          <w:t>合成する</w:t>
        </w:r>
      </w:ins>
      <w:r w:rsidR="007257BE">
        <w:rPr>
          <w:rFonts w:hint="eastAsia"/>
        </w:rPr>
        <w:t>ことなどを目的と</w:t>
      </w:r>
      <w:r w:rsidR="00254C84" w:rsidRPr="00A90D9B">
        <w:rPr>
          <w:rFonts w:hint="eastAsia"/>
        </w:rPr>
        <w:t>し、元の</w:t>
      </w:r>
      <w:r w:rsidRPr="00DE62FD">
        <w:rPr>
          <w:rFonts w:hint="eastAsia"/>
        </w:rPr>
        <w:t>Thing</w:t>
      </w:r>
      <w:r w:rsidRPr="00DE62FD">
        <w:rPr>
          <w:rFonts w:hint="eastAsia"/>
        </w:rPr>
        <w:t>の</w:t>
      </w:r>
      <w:r w:rsidR="00254C84" w:rsidRPr="00A90D9B">
        <w:rPr>
          <w:rFonts w:hint="eastAsia"/>
        </w:rPr>
        <w:t>代わりに</w:t>
      </w:r>
      <w:r w:rsidRPr="00DE62FD">
        <w:rPr>
          <w:rFonts w:hint="eastAsia"/>
        </w:rPr>
        <w:t>Interm</w:t>
      </w:r>
      <w:r w:rsidRPr="00DE62FD">
        <w:t>ediary</w:t>
      </w:r>
      <w:r w:rsidRPr="00DE62FD">
        <w:rPr>
          <w:rFonts w:hint="eastAsia"/>
        </w:rPr>
        <w:t>にある</w:t>
      </w:r>
      <w:r w:rsidR="00254C84" w:rsidRPr="00A90D9B">
        <w:rPr>
          <w:rFonts w:hint="eastAsia"/>
        </w:rPr>
        <w:t>WoT</w:t>
      </w:r>
      <w:r w:rsidR="00254C84" w:rsidRPr="00A90D9B">
        <w:rPr>
          <w:rFonts w:hint="eastAsia"/>
        </w:rPr>
        <w:t>インターフェースを</w:t>
      </w:r>
      <w:r w:rsidRPr="00DE62FD">
        <w:rPr>
          <w:rFonts w:hint="eastAsia"/>
        </w:rPr>
        <w:t>指し</w:t>
      </w:r>
      <w:r w:rsidR="00254C84" w:rsidRPr="00A90D9B">
        <w:rPr>
          <w:rFonts w:hint="eastAsia"/>
        </w:rPr>
        <w:t>示す</w:t>
      </w:r>
      <w:r w:rsidR="00254C84" w:rsidRPr="00A90D9B">
        <w:rPr>
          <w:rFonts w:hint="eastAsia"/>
        </w:rPr>
        <w:t>WoT</w:t>
      </w:r>
      <w:r w:rsidRPr="00DE62FD">
        <w:t xml:space="preserve"> </w:t>
      </w:r>
      <w:r w:rsidRPr="00DE62FD">
        <w:rPr>
          <w:rFonts w:hint="eastAsia"/>
        </w:rPr>
        <w:t>Thing Description</w:t>
      </w:r>
      <w:r w:rsidR="00254C84" w:rsidRPr="00A90D9B">
        <w:rPr>
          <w:rFonts w:hint="eastAsia"/>
        </w:rPr>
        <w:t>を</w:t>
      </w:r>
      <w:r w:rsidRPr="00DE62FD">
        <w:rPr>
          <w:rFonts w:hint="eastAsia"/>
        </w:rPr>
        <w:t>Consumer</w:t>
      </w:r>
      <w:r w:rsidRPr="00DE62FD">
        <w:rPr>
          <w:rFonts w:hint="eastAsia"/>
        </w:rPr>
        <w:t>に対して</w:t>
      </w:r>
      <w:r w:rsidR="00254C84" w:rsidRPr="00A90D9B">
        <w:rPr>
          <w:rFonts w:hint="eastAsia"/>
        </w:rPr>
        <w:t>再</w:t>
      </w:r>
      <w:r w:rsidRPr="00DE62FD">
        <w:rPr>
          <w:rFonts w:hint="eastAsia"/>
        </w:rPr>
        <w:t>発行する。</w:t>
      </w:r>
      <w:ins w:id="113" w:author="東村邦彦 / TOUMURA，KUNIHIKO" w:date="2020-01-23T10:23:00Z">
        <w:r w:rsidR="00627E1C">
          <w:rPr>
            <w:rFonts w:hint="eastAsia"/>
          </w:rPr>
          <w:t>R</w:t>
        </w:r>
        <w:r w:rsidR="00627E1C">
          <w:t>EST</w:t>
        </w:r>
      </w:ins>
      <w:ins w:id="114" w:author="東村邦彦 / TOUMURA，KUNIHIKO" w:date="2020-01-23T10:25:00Z">
        <w:r w:rsidR="00EB6236">
          <w:rPr>
            <w:rFonts w:hint="eastAsia"/>
          </w:rPr>
          <w:t>の</w:t>
        </w:r>
      </w:ins>
      <w:ins w:id="115" w:author="東村邦彦 / TOUMURA，KUNIHIKO" w:date="2020-01-23T10:26:00Z">
        <w:r w:rsidR="00EB6236">
          <w:rPr>
            <w:rFonts w:hint="eastAsia"/>
          </w:rPr>
          <w:t>アーキテクチャスタイルの一つの</w:t>
        </w:r>
      </w:ins>
      <w:ins w:id="116" w:author="東村邦彦 / TOUMURA，KUNIHIKO" w:date="2020-01-23T10:23:00Z">
        <w:r w:rsidR="00CD5710">
          <w:rPr>
            <w:rFonts w:hint="eastAsia"/>
          </w:rPr>
          <w:t>階層化システム</w:t>
        </w:r>
      </w:ins>
      <w:ins w:id="117" w:author="東村邦彦 / TOUMURA，KUNIHIKO" w:date="2020-01-23T10:26:00Z">
        <w:r w:rsidR="00EB6236">
          <w:rPr>
            <w:rFonts w:hint="eastAsia"/>
          </w:rPr>
          <w:t>制約</w:t>
        </w:r>
      </w:ins>
      <w:ins w:id="118" w:author="東村邦彦 / TOUMURA，KUNIHIKO" w:date="2020-01-23T10:25:00Z">
        <w:r w:rsidR="00DA35F4">
          <w:rPr>
            <w:rFonts w:hint="eastAsia"/>
          </w:rPr>
          <w:t>に従っているので、</w:t>
        </w:r>
      </w:ins>
      <w:r w:rsidR="00CB6F73" w:rsidRPr="00DE62FD">
        <w:rPr>
          <w:rFonts w:hint="eastAsia"/>
        </w:rPr>
        <w:t>Consumer</w:t>
      </w:r>
      <w:r w:rsidR="00CB6F73" w:rsidRPr="00DE62FD">
        <w:rPr>
          <w:rFonts w:hint="eastAsia"/>
        </w:rPr>
        <w:t>に</w:t>
      </w:r>
      <w:r w:rsidR="007257BE">
        <w:rPr>
          <w:rFonts w:hint="eastAsia"/>
        </w:rPr>
        <w:t>とって</w:t>
      </w:r>
      <w:r w:rsidR="00CB6F73" w:rsidRPr="00DE62FD">
        <w:rPr>
          <w:rFonts w:hint="eastAsia"/>
        </w:rPr>
        <w:t>は、</w:t>
      </w:r>
      <w:r w:rsidR="00CB6F73" w:rsidRPr="00DE62FD">
        <w:rPr>
          <w:rFonts w:hint="eastAsia"/>
        </w:rPr>
        <w:t>Intermediary</w:t>
      </w:r>
      <w:r w:rsidR="00CB6F73" w:rsidRPr="00DE62FD">
        <w:rPr>
          <w:rFonts w:hint="eastAsia"/>
        </w:rPr>
        <w:t>は</w:t>
      </w:r>
      <w:r w:rsidR="007257BE">
        <w:rPr>
          <w:rFonts w:hint="eastAsia"/>
        </w:rPr>
        <w:t>元の</w:t>
      </w:r>
      <w:r w:rsidR="00CB6F73" w:rsidRPr="00DE62FD">
        <w:rPr>
          <w:rFonts w:hint="eastAsia"/>
        </w:rPr>
        <w:t>Thing</w:t>
      </w:r>
      <w:r w:rsidR="00CB6F73" w:rsidRPr="00DE62FD">
        <w:rPr>
          <w:rFonts w:hint="eastAsia"/>
        </w:rPr>
        <w:t>と区別できないかもしれない。</w:t>
      </w:r>
    </w:p>
    <w:p w14:paraId="21715FA5" w14:textId="77777777" w:rsidR="00254C84" w:rsidRPr="00DE62FD" w:rsidRDefault="00FC042C" w:rsidP="00254C84">
      <w:pPr>
        <w:rPr>
          <w:b/>
          <w:bCs/>
        </w:rPr>
      </w:pPr>
      <w:r w:rsidRPr="00DE62FD">
        <w:rPr>
          <w:rFonts w:hint="eastAsia"/>
          <w:b/>
          <w:bCs/>
        </w:rPr>
        <w:t>I</w:t>
      </w:r>
      <w:r w:rsidRPr="00DE62FD">
        <w:rPr>
          <w:b/>
          <w:bCs/>
        </w:rPr>
        <w:t>oT Platform</w:t>
      </w:r>
      <w:r>
        <w:rPr>
          <w:b/>
          <w:bCs/>
        </w:rPr>
        <w:t>/</w:t>
      </w:r>
      <w:r w:rsidR="00254C84" w:rsidRPr="00DE62FD">
        <w:rPr>
          <w:rFonts w:hint="eastAsia"/>
          <w:b/>
          <w:bCs/>
        </w:rPr>
        <w:t>IoT</w:t>
      </w:r>
      <w:r w:rsidR="00254C84" w:rsidRPr="00DE62FD">
        <w:rPr>
          <w:rFonts w:hint="eastAsia"/>
          <w:b/>
          <w:bCs/>
        </w:rPr>
        <w:t>プラットフォーム</w:t>
      </w:r>
    </w:p>
    <w:p w14:paraId="156EFA16" w14:textId="77777777" w:rsidR="00254C84" w:rsidRDefault="00CB6F73" w:rsidP="00DE62FD">
      <w:pPr>
        <w:ind w:leftChars="236" w:left="425"/>
      </w:pPr>
      <w:r>
        <w:rPr>
          <w:rFonts w:hint="eastAsia"/>
        </w:rPr>
        <w:t>特定の</w:t>
      </w:r>
      <w:r>
        <w:rPr>
          <w:rFonts w:hint="eastAsia"/>
        </w:rPr>
        <w:t>IoT</w:t>
      </w:r>
      <w:r>
        <w:rPr>
          <w:rFonts w:hint="eastAsia"/>
        </w:rPr>
        <w:t>エコシステムのこと。例えば、</w:t>
      </w:r>
      <w:r w:rsidR="00254C84">
        <w:rPr>
          <w:rFonts w:hint="eastAsia"/>
        </w:rPr>
        <w:t>OCF</w:t>
      </w:r>
      <w:r w:rsidR="00254C84">
        <w:rPr>
          <w:rFonts w:hint="eastAsia"/>
        </w:rPr>
        <w:t>、</w:t>
      </w:r>
      <w:r w:rsidR="00254C84">
        <w:rPr>
          <w:rFonts w:hint="eastAsia"/>
        </w:rPr>
        <w:t>oneM2M</w:t>
      </w:r>
      <w:r w:rsidR="00254C84">
        <w:rPr>
          <w:rFonts w:hint="eastAsia"/>
        </w:rPr>
        <w:t>、</w:t>
      </w:r>
      <w:r w:rsidR="00254C84">
        <w:rPr>
          <w:rFonts w:hint="eastAsia"/>
        </w:rPr>
        <w:t>Mozilla Project Things</w:t>
      </w:r>
      <w:r>
        <w:rPr>
          <w:rFonts w:hint="eastAsia"/>
        </w:rPr>
        <w:t>のように、アプリケーション</w:t>
      </w:r>
      <w:r w:rsidR="00B626E4">
        <w:rPr>
          <w:rFonts w:hint="eastAsia"/>
        </w:rPr>
        <w:t>インターフェース</w:t>
      </w:r>
      <w:r>
        <w:rPr>
          <w:rFonts w:hint="eastAsia"/>
        </w:rPr>
        <w:t>、</w:t>
      </w:r>
      <w:r w:rsidR="00254C84">
        <w:rPr>
          <w:rFonts w:hint="eastAsia"/>
        </w:rPr>
        <w:t>データモデル</w:t>
      </w:r>
      <w:r>
        <w:rPr>
          <w:rFonts w:hint="eastAsia"/>
        </w:rPr>
        <w:t>と</w:t>
      </w:r>
      <w:r w:rsidR="00254C84">
        <w:rPr>
          <w:rFonts w:hint="eastAsia"/>
        </w:rPr>
        <w:t>、プロトコルあるいはプロトコル構成に関する独自の仕様</w:t>
      </w:r>
      <w:r>
        <w:rPr>
          <w:rFonts w:hint="eastAsia"/>
        </w:rPr>
        <w:t>が規定されるもの。</w:t>
      </w:r>
    </w:p>
    <w:p w14:paraId="5D7CD9DC" w14:textId="77777777" w:rsidR="00FC042C" w:rsidRPr="00DE62FD" w:rsidRDefault="00FC042C" w:rsidP="00254C84">
      <w:pPr>
        <w:rPr>
          <w:b/>
          <w:bCs/>
        </w:rPr>
      </w:pPr>
      <w:r w:rsidRPr="00DE62FD">
        <w:rPr>
          <w:rFonts w:hint="eastAsia"/>
          <w:b/>
          <w:bCs/>
        </w:rPr>
        <w:t>M</w:t>
      </w:r>
      <w:r w:rsidRPr="00DE62FD">
        <w:rPr>
          <w:b/>
          <w:bCs/>
        </w:rPr>
        <w:t>etadata</w:t>
      </w:r>
      <w:r w:rsidR="0090362B">
        <w:rPr>
          <w:b/>
          <w:bCs/>
        </w:rPr>
        <w:t>/</w:t>
      </w:r>
      <w:r w:rsidR="0090362B">
        <w:rPr>
          <w:rFonts w:hint="eastAsia"/>
          <w:b/>
          <w:bCs/>
        </w:rPr>
        <w:t>メタデータ</w:t>
      </w:r>
    </w:p>
    <w:p w14:paraId="19BEABC9" w14:textId="77777777" w:rsidR="00FC042C" w:rsidRDefault="00FC042C" w:rsidP="00DE62FD">
      <w:pPr>
        <w:ind w:leftChars="236" w:left="425"/>
      </w:pPr>
      <w:r>
        <w:rPr>
          <w:rFonts w:hint="eastAsia"/>
        </w:rPr>
        <w:t>エンティティの抽象化された特徴の記述を提供するデータ。</w:t>
      </w:r>
      <w:r w:rsidR="00CB6F73">
        <w:rPr>
          <w:rFonts w:hint="eastAsia"/>
        </w:rPr>
        <w:t>例えば</w:t>
      </w:r>
      <w:r>
        <w:rPr>
          <w:rFonts w:hint="eastAsia"/>
        </w:rPr>
        <w:t>、</w:t>
      </w:r>
      <w:r>
        <w:rPr>
          <w:rFonts w:hint="eastAsia"/>
        </w:rPr>
        <w:t>Thing Description</w:t>
      </w:r>
      <w:r>
        <w:rPr>
          <w:rFonts w:hint="eastAsia"/>
        </w:rPr>
        <w:t>は</w:t>
      </w:r>
      <w:r>
        <w:rPr>
          <w:rFonts w:hint="eastAsia"/>
        </w:rPr>
        <w:t>Thing</w:t>
      </w:r>
      <w:r>
        <w:rPr>
          <w:rFonts w:hint="eastAsia"/>
        </w:rPr>
        <w:t>の</w:t>
      </w:r>
      <w:r>
        <w:rPr>
          <w:rFonts w:hint="eastAsia"/>
        </w:rPr>
        <w:t>Metadata</w:t>
      </w:r>
      <w:r>
        <w:rPr>
          <w:rFonts w:hint="eastAsia"/>
        </w:rPr>
        <w:t>である。</w:t>
      </w:r>
    </w:p>
    <w:p w14:paraId="42D0EFD9" w14:textId="2E91C96D" w:rsidR="00254C84" w:rsidRPr="00DE62FD" w:rsidRDefault="00FC042C" w:rsidP="00254C84">
      <w:pPr>
        <w:rPr>
          <w:b/>
          <w:bCs/>
        </w:rPr>
      </w:pPr>
      <w:r w:rsidRPr="00DE62FD">
        <w:rPr>
          <w:rFonts w:hint="eastAsia"/>
          <w:b/>
          <w:bCs/>
        </w:rPr>
        <w:t>Personally Indenti</w:t>
      </w:r>
      <w:r w:rsidR="00CB6F73">
        <w:rPr>
          <w:rFonts w:hint="eastAsia"/>
          <w:b/>
          <w:bCs/>
        </w:rPr>
        <w:t>f</w:t>
      </w:r>
      <w:r w:rsidRPr="00DE62FD">
        <w:rPr>
          <w:rFonts w:hint="eastAsia"/>
          <w:b/>
          <w:bCs/>
        </w:rPr>
        <w:t>iable Informatio</w:t>
      </w:r>
      <w:r>
        <w:rPr>
          <w:b/>
          <w:bCs/>
        </w:rPr>
        <w:t>n (PII)/</w:t>
      </w:r>
      <w:commentRangeStart w:id="119"/>
      <w:r w:rsidR="00254C84" w:rsidRPr="00DE62FD">
        <w:rPr>
          <w:rFonts w:hint="eastAsia"/>
          <w:b/>
          <w:bCs/>
        </w:rPr>
        <w:t>個人</w:t>
      </w:r>
      <w:ins w:id="120" w:author="東村邦彦 / TOUMURA，KUNIHIKO" w:date="2020-01-23T10:39:00Z">
        <w:r w:rsidR="00CE7C00">
          <w:rPr>
            <w:rFonts w:hint="eastAsia"/>
            <w:b/>
            <w:bCs/>
          </w:rPr>
          <w:t>識別</w:t>
        </w:r>
      </w:ins>
      <w:del w:id="121" w:author="東村邦彦 / TOUMURA，KUNIHIKO" w:date="2020-01-23T10:39:00Z">
        <w:r w:rsidDel="00CE7C00">
          <w:rPr>
            <w:rFonts w:hint="eastAsia"/>
            <w:b/>
            <w:bCs/>
          </w:rPr>
          <w:delText>特定</w:delText>
        </w:r>
      </w:del>
      <w:r>
        <w:rPr>
          <w:rFonts w:hint="eastAsia"/>
          <w:b/>
          <w:bCs/>
        </w:rPr>
        <w:t>可能</w:t>
      </w:r>
      <w:r w:rsidR="00254C84" w:rsidRPr="00DE62FD">
        <w:rPr>
          <w:rFonts w:hint="eastAsia"/>
          <w:b/>
          <w:bCs/>
        </w:rPr>
        <w:t>情報</w:t>
      </w:r>
      <w:commentRangeEnd w:id="119"/>
      <w:r w:rsidR="000C78A8">
        <w:rPr>
          <w:rStyle w:val="aff0"/>
        </w:rPr>
        <w:commentReference w:id="119"/>
      </w:r>
    </w:p>
    <w:p w14:paraId="648E29A7" w14:textId="4691A585" w:rsidR="00254C84" w:rsidRDefault="00254C84" w:rsidP="00DE62FD">
      <w:pPr>
        <w:ind w:leftChars="236" w:left="425"/>
      </w:pPr>
      <w:r>
        <w:rPr>
          <w:rFonts w:hint="eastAsia"/>
        </w:rPr>
        <w:t>特定の個人</w:t>
      </w:r>
      <w:r w:rsidR="0090362B">
        <w:rPr>
          <w:rFonts w:hint="eastAsia"/>
        </w:rPr>
        <w:t>を</w:t>
      </w:r>
      <w:ins w:id="122" w:author="東村邦彦 / TOUMURA，KUNIHIKO" w:date="2020-01-23T10:40:00Z">
        <w:r w:rsidR="008F4115">
          <w:rPr>
            <w:rFonts w:hint="eastAsia"/>
          </w:rPr>
          <w:t>識別</w:t>
        </w:r>
      </w:ins>
      <w:del w:id="123" w:author="東村邦彦 / TOUMURA，KUNIHIKO" w:date="2020-01-23T10:40:00Z">
        <w:r w:rsidR="0090362B" w:rsidDel="008F4115">
          <w:rPr>
            <w:rFonts w:hint="eastAsia"/>
          </w:rPr>
          <w:delText>特定</w:delText>
        </w:r>
      </w:del>
      <w:r w:rsidR="0090362B">
        <w:rPr>
          <w:rFonts w:hint="eastAsia"/>
        </w:rPr>
        <w:t>するために使われる情報。その個人に関連する、直接あるいは間接的にその個人につながる情報を示す。</w:t>
      </w:r>
      <w:r w:rsidR="0090362B">
        <w:rPr>
          <w:rFonts w:hint="eastAsia"/>
        </w:rPr>
        <w:t>[</w:t>
      </w:r>
      <w:r w:rsidR="0090362B">
        <w:t>ISO-IEC-29100]</w:t>
      </w:r>
      <w:r w:rsidR="0090362B">
        <w:rPr>
          <w:rFonts w:hint="eastAsia"/>
        </w:rPr>
        <w:t>に示される定義と同様に使う。</w:t>
      </w:r>
    </w:p>
    <w:p w14:paraId="3CE0D2FF" w14:textId="77777777" w:rsidR="00254C84" w:rsidRPr="00DE62FD" w:rsidRDefault="0090362B" w:rsidP="00254C84">
      <w:pPr>
        <w:rPr>
          <w:b/>
          <w:bCs/>
        </w:rPr>
      </w:pPr>
      <w:r w:rsidRPr="00DE62FD">
        <w:rPr>
          <w:rFonts w:hint="eastAsia"/>
          <w:b/>
          <w:bCs/>
        </w:rPr>
        <w:t>Privacy</w:t>
      </w:r>
      <w:r w:rsidR="00CB6F73">
        <w:rPr>
          <w:b/>
          <w:bCs/>
        </w:rPr>
        <w:t>/</w:t>
      </w:r>
      <w:r w:rsidR="00254C84" w:rsidRPr="00DE62FD">
        <w:rPr>
          <w:rFonts w:hint="eastAsia"/>
          <w:b/>
          <w:bCs/>
        </w:rPr>
        <w:t>プライバシ</w:t>
      </w:r>
    </w:p>
    <w:p w14:paraId="180B469F" w14:textId="77777777" w:rsidR="00F059FB" w:rsidRDefault="00F059FB" w:rsidP="0090362B">
      <w:pPr>
        <w:ind w:leftChars="236" w:left="425"/>
      </w:pPr>
      <w:r>
        <w:rPr>
          <w:rFonts w:hint="eastAsia"/>
        </w:rPr>
        <w:t>個人に関するデータへの不当または違法な収集と使用による、個人の生活や活動への侵害からの逃れられること。</w:t>
      </w:r>
      <w:r>
        <w:rPr>
          <w:rFonts w:hint="eastAsia"/>
        </w:rPr>
        <w:t>[</w:t>
      </w:r>
      <w:r>
        <w:t>ISO-IEC-2382]</w:t>
      </w:r>
      <w:r>
        <w:rPr>
          <w:rFonts w:hint="eastAsia"/>
        </w:rPr>
        <w:t>に示される定義と同様に使う。個人特定可能情報やセキュリティ、</w:t>
      </w:r>
      <w:r w:rsidR="007257BE">
        <w:rPr>
          <w:rFonts w:hint="eastAsia"/>
        </w:rPr>
        <w:t>および</w:t>
      </w:r>
      <w:r>
        <w:rPr>
          <w:rFonts w:hint="eastAsia"/>
        </w:rPr>
        <w:t>[</w:t>
      </w:r>
      <w:r>
        <w:t>ISO-IEC-29100]</w:t>
      </w:r>
      <w:r>
        <w:rPr>
          <w:rFonts w:hint="eastAsia"/>
        </w:rPr>
        <w:t>に示される</w:t>
      </w:r>
      <w:r w:rsidR="007257BE">
        <w:rPr>
          <w:rFonts w:hint="eastAsia"/>
        </w:rPr>
        <w:t>、その他の関連する用語の</w:t>
      </w:r>
      <w:r>
        <w:rPr>
          <w:rFonts w:hint="eastAsia"/>
        </w:rPr>
        <w:t>定義も参照のこと。</w:t>
      </w:r>
    </w:p>
    <w:p w14:paraId="03A10E44" w14:textId="77777777" w:rsidR="00F059FB" w:rsidRPr="00DE62FD" w:rsidRDefault="00F059FB" w:rsidP="00254C84">
      <w:pPr>
        <w:rPr>
          <w:b/>
          <w:bCs/>
        </w:rPr>
      </w:pPr>
      <w:r w:rsidRPr="00DE62FD">
        <w:rPr>
          <w:rFonts w:hint="eastAsia"/>
          <w:b/>
          <w:bCs/>
        </w:rPr>
        <w:t>Private Security Data</w:t>
      </w:r>
    </w:p>
    <w:p w14:paraId="54AD0BA3" w14:textId="54FF59CC" w:rsidR="00044245" w:rsidRDefault="00044245" w:rsidP="00DE62FD">
      <w:pPr>
        <w:ind w:leftChars="236" w:left="425"/>
      </w:pPr>
      <w:r>
        <w:rPr>
          <w:rFonts w:hint="eastAsia"/>
        </w:rPr>
        <w:t>P</w:t>
      </w:r>
      <w:r>
        <w:t>rivate Security Data</w:t>
      </w:r>
      <w:r>
        <w:rPr>
          <w:rFonts w:hint="eastAsia"/>
        </w:rPr>
        <w:t>は、他のデバイスやユーザと共有されずに秘匿される</w:t>
      </w:r>
      <w:r>
        <w:rPr>
          <w:rFonts w:hint="eastAsia"/>
        </w:rPr>
        <w:t>Thing</w:t>
      </w:r>
      <w:r>
        <w:rPr>
          <w:rFonts w:hint="eastAsia"/>
        </w:rPr>
        <w:t>のセキュリティ設定情報の構成要素である。例としては、</w:t>
      </w:r>
      <w:r>
        <w:rPr>
          <w:rFonts w:hint="eastAsia"/>
        </w:rPr>
        <w:t>PKI</w:t>
      </w:r>
      <w:r>
        <w:rPr>
          <w:rFonts w:hint="eastAsia"/>
        </w:rPr>
        <w:t>システムにおける秘密鍵（</w:t>
      </w:r>
      <w:r>
        <w:rPr>
          <w:rFonts w:hint="eastAsia"/>
        </w:rPr>
        <w:t>p</w:t>
      </w:r>
      <w:r>
        <w:t>rivate key</w:t>
      </w:r>
      <w:r>
        <w:rPr>
          <w:rFonts w:hint="eastAsia"/>
        </w:rPr>
        <w:t>）がある。理想的には、このようなデータはアプリケーションにアクセスできない分離されたメモリ領域に</w:t>
      </w:r>
      <w:r w:rsidR="00CB202A">
        <w:rPr>
          <w:rFonts w:hint="eastAsia"/>
        </w:rPr>
        <w:t>置かれると同時に、</w:t>
      </w:r>
      <w:r>
        <w:rPr>
          <w:rFonts w:hint="eastAsia"/>
        </w:rPr>
        <w:t>それを使うアプリケーションにも明かにされず、</w:t>
      </w:r>
      <w:r w:rsidR="00CB202A">
        <w:rPr>
          <w:rFonts w:hint="eastAsia"/>
        </w:rPr>
        <w:t>例えば</w:t>
      </w:r>
      <w:r w:rsidR="00054C39">
        <w:rPr>
          <w:rFonts w:hint="eastAsia"/>
        </w:rPr>
        <w:t>署名のような</w:t>
      </w:r>
      <w:r>
        <w:rPr>
          <w:rFonts w:hint="eastAsia"/>
        </w:rPr>
        <w:t>抽象的な操作</w:t>
      </w:r>
      <w:r w:rsidR="00054C39">
        <w:rPr>
          <w:rFonts w:hint="eastAsia"/>
        </w:rPr>
        <w:t>によってのみ利用</w:t>
      </w:r>
      <w:del w:id="124" w:author="東村邦彦 / TOUMURA，KUNIHIKO" w:date="2020-01-23T10:44:00Z">
        <w:r w:rsidR="00CB202A" w:rsidDel="003F4AD3">
          <w:rPr>
            <w:rFonts w:hint="eastAsia"/>
          </w:rPr>
          <w:delText>可能とする必要があ</w:delText>
        </w:r>
        <w:r w:rsidR="00054C39" w:rsidDel="003F4AD3">
          <w:rPr>
            <w:rFonts w:hint="eastAsia"/>
          </w:rPr>
          <w:delText>る</w:delText>
        </w:r>
      </w:del>
      <w:ins w:id="125" w:author="東村邦彦 / TOUMURA，KUNIHIKO" w:date="2020-01-23T10:44:00Z">
        <w:r w:rsidR="003F4AD3">
          <w:rPr>
            <w:rFonts w:hint="eastAsia"/>
          </w:rPr>
          <w:t>される</w:t>
        </w:r>
      </w:ins>
      <w:r w:rsidR="00054C39">
        <w:rPr>
          <w:rFonts w:hint="eastAsia"/>
        </w:rPr>
        <w:t>。</w:t>
      </w:r>
    </w:p>
    <w:p w14:paraId="0DA44A41" w14:textId="77777777" w:rsidR="00254C84" w:rsidRDefault="00F059FB" w:rsidP="00254C84">
      <w:r w:rsidRPr="00DE62FD">
        <w:rPr>
          <w:rFonts w:hint="eastAsia"/>
          <w:b/>
          <w:bCs/>
        </w:rPr>
        <w:t>P</w:t>
      </w:r>
      <w:r w:rsidRPr="00DE62FD">
        <w:rPr>
          <w:b/>
          <w:bCs/>
        </w:rPr>
        <w:t>roperty/</w:t>
      </w:r>
      <w:r w:rsidRPr="00DE62FD">
        <w:rPr>
          <w:rFonts w:hint="eastAsia"/>
          <w:b/>
          <w:bCs/>
        </w:rPr>
        <w:t>プロパティ</w:t>
      </w:r>
    </w:p>
    <w:p w14:paraId="72C15183" w14:textId="18749E34" w:rsidR="00254C84" w:rsidRDefault="00054C39" w:rsidP="00DE62FD">
      <w:pPr>
        <w:ind w:leftChars="236" w:left="425"/>
      </w:pPr>
      <w:r>
        <w:rPr>
          <w:rFonts w:hint="eastAsia"/>
        </w:rPr>
        <w:t>Thing</w:t>
      </w:r>
      <w:r w:rsidR="00254C84">
        <w:rPr>
          <w:rFonts w:hint="eastAsia"/>
        </w:rPr>
        <w:t>の状態を</w:t>
      </w:r>
      <w:r w:rsidR="001C67B5">
        <w:rPr>
          <w:rFonts w:hint="eastAsia"/>
        </w:rPr>
        <w:t>示す</w:t>
      </w:r>
      <w:ins w:id="126" w:author="東村邦彦 / TOUMURA，KUNIHIKO" w:date="2020-01-23T10:44:00Z">
        <w:r w:rsidR="003F4AD3">
          <w:rPr>
            <w:rFonts w:hint="eastAsia"/>
          </w:rPr>
          <w:t>相互作用</w:t>
        </w:r>
      </w:ins>
      <w:del w:id="127" w:author="東村邦彦 / TOUMURA，KUNIHIKO" w:date="2020-01-23T10:44:00Z">
        <w:r w:rsidR="00254C84" w:rsidRPr="00A90D9B" w:rsidDel="003F4AD3">
          <w:rPr>
            <w:rFonts w:hint="eastAsia"/>
          </w:rPr>
          <w:delText>対話</w:delText>
        </w:r>
      </w:del>
      <w:r w:rsidR="00254C84" w:rsidRPr="00A90D9B">
        <w:rPr>
          <w:rFonts w:hint="eastAsia"/>
        </w:rPr>
        <w:t>アフォーダンス</w:t>
      </w:r>
      <w:r>
        <w:rPr>
          <w:rFonts w:hint="eastAsia"/>
        </w:rPr>
        <w:t>の</w:t>
      </w:r>
      <w:r>
        <w:rPr>
          <w:rFonts w:hint="eastAsia"/>
        </w:rPr>
        <w:t>1</w:t>
      </w:r>
      <w:r>
        <w:rPr>
          <w:rFonts w:hint="eastAsia"/>
        </w:rPr>
        <w:t>つ</w:t>
      </w:r>
      <w:r w:rsidR="00254C84">
        <w:rPr>
          <w:rFonts w:hint="eastAsia"/>
        </w:rPr>
        <w:t>。この状態は読み取り</w:t>
      </w:r>
      <w:r w:rsidR="00CB6F73">
        <w:rPr>
          <w:rFonts w:hint="eastAsia"/>
        </w:rPr>
        <w:t>、</w:t>
      </w:r>
      <w:r w:rsidR="00254C84">
        <w:rPr>
          <w:rFonts w:hint="eastAsia"/>
        </w:rPr>
        <w:t>書き込みすることができる。</w:t>
      </w:r>
      <w:r w:rsidR="00CB6F73">
        <w:rPr>
          <w:rFonts w:hint="eastAsia"/>
        </w:rPr>
        <w:t>Thing</w:t>
      </w:r>
      <w:r w:rsidR="00254C84">
        <w:rPr>
          <w:rFonts w:hint="eastAsia"/>
        </w:rPr>
        <w:t>は、</w:t>
      </w:r>
      <w:r w:rsidR="00A90D9B">
        <w:rPr>
          <w:rFonts w:hint="eastAsia"/>
        </w:rPr>
        <w:t>プロパティを観察可能（</w:t>
      </w:r>
      <w:r w:rsidR="00A90D9B">
        <w:rPr>
          <w:rFonts w:hint="eastAsia"/>
        </w:rPr>
        <w:t>observable</w:t>
      </w:r>
      <w:r w:rsidR="00A90D9B">
        <w:rPr>
          <w:rFonts w:hint="eastAsia"/>
        </w:rPr>
        <w:t>）に選択することができ、そのプロパティの値が</w:t>
      </w:r>
      <w:r w:rsidR="00254C84">
        <w:rPr>
          <w:rFonts w:hint="eastAsia"/>
        </w:rPr>
        <w:t>変更</w:t>
      </w:r>
      <w:r w:rsidR="00A90D9B">
        <w:rPr>
          <w:rFonts w:hint="eastAsia"/>
        </w:rPr>
        <w:t>されると変更後の</w:t>
      </w:r>
      <w:r w:rsidR="00254C84">
        <w:rPr>
          <w:rFonts w:hint="eastAsia"/>
        </w:rPr>
        <w:t>新しい状態</w:t>
      </w:r>
      <w:r w:rsidR="00A90D9B">
        <w:rPr>
          <w:rFonts w:hint="eastAsia"/>
        </w:rPr>
        <w:t>を通知する</w:t>
      </w:r>
      <w:r w:rsidR="00254C84">
        <w:rPr>
          <w:rFonts w:hint="eastAsia"/>
        </w:rPr>
        <w:t>。</w:t>
      </w:r>
    </w:p>
    <w:p w14:paraId="7D610DBD" w14:textId="77777777" w:rsidR="00254C84" w:rsidRPr="00DE62FD" w:rsidRDefault="00054C39" w:rsidP="00254C84">
      <w:pPr>
        <w:rPr>
          <w:b/>
          <w:bCs/>
        </w:rPr>
      </w:pPr>
      <w:r w:rsidRPr="00DE62FD">
        <w:rPr>
          <w:rFonts w:hint="eastAsia"/>
          <w:b/>
          <w:bCs/>
        </w:rPr>
        <w:t>P</w:t>
      </w:r>
      <w:r w:rsidRPr="00DE62FD">
        <w:rPr>
          <w:b/>
          <w:bCs/>
        </w:rPr>
        <w:t>rotocol Binding</w:t>
      </w:r>
      <w:r>
        <w:rPr>
          <w:rFonts w:hint="eastAsia"/>
          <w:b/>
          <w:bCs/>
        </w:rPr>
        <w:t>/</w:t>
      </w:r>
      <w:r w:rsidR="00254C84" w:rsidRPr="00DE62FD">
        <w:rPr>
          <w:rFonts w:hint="eastAsia"/>
          <w:b/>
          <w:bCs/>
        </w:rPr>
        <w:t>プロトコルバインディング</w:t>
      </w:r>
    </w:p>
    <w:p w14:paraId="0F59154F" w14:textId="792401C6" w:rsidR="00254C84" w:rsidRDefault="00C93D31" w:rsidP="00DE62FD">
      <w:pPr>
        <w:ind w:leftChars="236" w:left="425"/>
      </w:pPr>
      <w:ins w:id="128" w:author="東村邦彦 / TOUMURA，KUNIHIKO" w:date="2020-01-23T10:45:00Z">
        <w:r>
          <w:rPr>
            <w:rFonts w:hint="eastAsia"/>
          </w:rPr>
          <w:t>相互作用</w:t>
        </w:r>
      </w:ins>
      <w:del w:id="129" w:author="東村邦彦 / TOUMURA，KUNIHIKO" w:date="2020-01-23T10:45:00Z">
        <w:r w:rsidR="00254C84" w:rsidDel="00C93D31">
          <w:rPr>
            <w:rFonts w:hint="eastAsia"/>
          </w:rPr>
          <w:delText>対話</w:delText>
        </w:r>
      </w:del>
      <w:r w:rsidR="00254C84">
        <w:rPr>
          <w:rFonts w:hint="eastAsia"/>
        </w:rPr>
        <w:t>アフォーダンスから特定のプロトコルの具体的なメッセージへの</w:t>
      </w:r>
      <w:r w:rsidR="00A90D9B">
        <w:rPr>
          <w:rFonts w:hint="eastAsia"/>
        </w:rPr>
        <w:t>マッピングのこと。</w:t>
      </w:r>
      <w:r w:rsidR="002D25B3">
        <w:rPr>
          <w:rFonts w:hint="eastAsia"/>
        </w:rPr>
        <w:t>Consumer</w:t>
      </w:r>
      <w:r w:rsidR="002D25B3">
        <w:rPr>
          <w:rFonts w:hint="eastAsia"/>
        </w:rPr>
        <w:t>は、</w:t>
      </w:r>
      <w:ins w:id="130" w:author="東村邦彦 / TOUMURA，KUNIHIKO" w:date="2020-01-23T10:46:00Z">
        <w:r w:rsidR="002760E8">
          <w:rPr>
            <w:rFonts w:hint="eastAsia"/>
          </w:rPr>
          <w:t>相互作用</w:t>
        </w:r>
      </w:ins>
      <w:del w:id="131" w:author="東村邦彦 / TOUMURA，KUNIHIKO" w:date="2020-01-23T10:46:00Z">
        <w:r w:rsidR="00254C84" w:rsidDel="002760E8">
          <w:rPr>
            <w:rFonts w:hint="eastAsia"/>
          </w:rPr>
          <w:delText>対話</w:delText>
        </w:r>
      </w:del>
      <w:r w:rsidR="00254C84">
        <w:rPr>
          <w:rFonts w:hint="eastAsia"/>
        </w:rPr>
        <w:t>アフォーダンス</w:t>
      </w:r>
      <w:del w:id="132" w:author="東村邦彦 / TOUMURA，KUNIHIKO" w:date="2020-01-23T10:47:00Z">
        <w:r w:rsidR="00CB202A" w:rsidDel="00AD0A64">
          <w:rPr>
            <w:rFonts w:hint="eastAsia"/>
          </w:rPr>
          <w:delText>と</w:delText>
        </w:r>
        <w:r w:rsidR="00254C84" w:rsidDel="00AD0A64">
          <w:rPr>
            <w:rFonts w:hint="eastAsia"/>
          </w:rPr>
          <w:delText>の</w:delText>
        </w:r>
        <w:r w:rsidR="002D25B3" w:rsidDel="00AD0A64">
          <w:rPr>
            <w:rFonts w:hint="eastAsia"/>
          </w:rPr>
          <w:delText>通信方法を</w:delText>
        </w:r>
        <w:r w:rsidR="00CB202A" w:rsidDel="00AD0A64">
          <w:rPr>
            <w:rFonts w:hint="eastAsia"/>
          </w:rPr>
          <w:delText>含む</w:delText>
        </w:r>
      </w:del>
      <w:ins w:id="133" w:author="東村邦彦 / TOUMURA，KUNIHIKO" w:date="2020-01-23T10:47:00Z">
        <w:r w:rsidR="00AD0A64">
          <w:rPr>
            <w:rFonts w:hint="eastAsia"/>
          </w:rPr>
          <w:t>の</w:t>
        </w:r>
      </w:ins>
      <w:r w:rsidR="00CB202A">
        <w:rPr>
          <w:rFonts w:hint="eastAsia"/>
        </w:rPr>
        <w:t>利用の仕方を、</w:t>
      </w:r>
      <w:r w:rsidR="002D25B3">
        <w:rPr>
          <w:rFonts w:hint="eastAsia"/>
        </w:rPr>
        <w:t>このマッピングから知ることができる。</w:t>
      </w:r>
      <w:r w:rsidR="00254C84">
        <w:rPr>
          <w:rFonts w:hint="eastAsia"/>
        </w:rPr>
        <w:t>W3C WoT</w:t>
      </w:r>
      <w:r w:rsidR="002D25B3">
        <w:rPr>
          <w:rFonts w:hint="eastAsia"/>
        </w:rPr>
        <w:t>で</w:t>
      </w:r>
      <w:r w:rsidR="00254C84">
        <w:rPr>
          <w:rFonts w:hint="eastAsia"/>
        </w:rPr>
        <w:t>は、プロトコルバインディングをハイパーメディアコントロールとしてシリアライズする。</w:t>
      </w:r>
    </w:p>
    <w:p w14:paraId="67931EBC" w14:textId="77777777" w:rsidR="00054C39" w:rsidRPr="00DE62FD" w:rsidRDefault="00054C39" w:rsidP="00254C84">
      <w:pPr>
        <w:rPr>
          <w:b/>
          <w:bCs/>
        </w:rPr>
      </w:pPr>
      <w:r w:rsidRPr="00DE62FD">
        <w:rPr>
          <w:rFonts w:hint="eastAsia"/>
          <w:b/>
          <w:bCs/>
        </w:rPr>
        <w:t>P</w:t>
      </w:r>
      <w:r w:rsidRPr="00DE62FD">
        <w:rPr>
          <w:b/>
          <w:bCs/>
        </w:rPr>
        <w:t>ublic Security Metadata</w:t>
      </w:r>
    </w:p>
    <w:p w14:paraId="120F047E" w14:textId="5443C527" w:rsidR="00054C39" w:rsidRPr="00DE62FD" w:rsidRDefault="00054C39" w:rsidP="00DE62FD">
      <w:pPr>
        <w:ind w:leftChars="236" w:left="425"/>
      </w:pPr>
      <w:r w:rsidRPr="009351FF">
        <w:lastRenderedPageBreak/>
        <w:t>Public Security Metadata</w:t>
      </w:r>
      <w:r w:rsidRPr="009351FF">
        <w:rPr>
          <w:rFonts w:hint="eastAsia"/>
        </w:rPr>
        <w:t>は、</w:t>
      </w:r>
      <w:r w:rsidRPr="00BF74FD">
        <w:rPr>
          <w:rFonts w:hint="eastAsia"/>
        </w:rPr>
        <w:t>Thing</w:t>
      </w:r>
      <w:r w:rsidRPr="00BF74FD">
        <w:rPr>
          <w:rFonts w:hint="eastAsia"/>
        </w:rPr>
        <w:t>にアクセスす</w:t>
      </w:r>
      <w:r w:rsidRPr="00C16E41">
        <w:rPr>
          <w:rFonts w:hint="eastAsia"/>
        </w:rPr>
        <w:t>るときに必要となるセキュリティメカニズムとアクセス権限を記述する</w:t>
      </w:r>
      <w:r w:rsidRPr="008B53A1">
        <w:rPr>
          <w:rFonts w:hint="eastAsia"/>
        </w:rPr>
        <w:t>Thing</w:t>
      </w:r>
      <w:r w:rsidRPr="008B53A1">
        <w:rPr>
          <w:rFonts w:hint="eastAsia"/>
        </w:rPr>
        <w:t>のセキュリティ設定情報の構成要素</w:t>
      </w:r>
      <w:r w:rsidRPr="00BE6ABC">
        <w:rPr>
          <w:rFonts w:hint="eastAsia"/>
        </w:rPr>
        <w:t>である。</w:t>
      </w:r>
      <w:r w:rsidRPr="004D49F2">
        <w:rPr>
          <w:rFonts w:hint="eastAsia"/>
        </w:rPr>
        <w:t>これには、いかなる秘密情報も</w:t>
      </w:r>
      <w:r w:rsidR="00CB202A">
        <w:rPr>
          <w:rFonts w:hint="eastAsia"/>
        </w:rPr>
        <w:t>あるいは</w:t>
      </w:r>
      <w:r w:rsidRPr="004D49F2">
        <w:rPr>
          <w:rFonts w:hint="eastAsia"/>
        </w:rPr>
        <w:t>公開鍵のような</w:t>
      </w:r>
      <w:r w:rsidR="00CB202A">
        <w:rPr>
          <w:rFonts w:hint="eastAsia"/>
        </w:rPr>
        <w:t>具体的な</w:t>
      </w:r>
      <w:r w:rsidRPr="001C50B7">
        <w:rPr>
          <w:rFonts w:hint="eastAsia"/>
        </w:rPr>
        <w:t>データも含まれず、</w:t>
      </w:r>
      <w:r w:rsidR="00CB202A">
        <w:rPr>
          <w:rFonts w:hint="eastAsia"/>
        </w:rPr>
        <w:t>この情報だけでは、</w:t>
      </w:r>
      <w:r w:rsidR="00B82B3A" w:rsidRPr="001C50B7">
        <w:rPr>
          <w:rFonts w:hint="eastAsia"/>
        </w:rPr>
        <w:t>T</w:t>
      </w:r>
      <w:r w:rsidR="00B82B3A" w:rsidRPr="00DE62FD">
        <w:t>hing</w:t>
      </w:r>
      <w:r w:rsidR="00B82B3A" w:rsidRPr="00DE62FD">
        <w:rPr>
          <w:rFonts w:hint="eastAsia"/>
        </w:rPr>
        <w:t>へのアクセス</w:t>
      </w:r>
      <w:r w:rsidR="00CB202A">
        <w:rPr>
          <w:rFonts w:hint="eastAsia"/>
        </w:rPr>
        <w:t>はできない。例えば、ユーザがどのようにして自己を認証すべきかについての方法など、認可</w:t>
      </w:r>
      <w:r w:rsidR="00B82B3A" w:rsidRPr="00DE62FD">
        <w:rPr>
          <w:rFonts w:hint="eastAsia"/>
        </w:rPr>
        <w:t>されたユーザ</w:t>
      </w:r>
      <w:ins w:id="134" w:author="東村邦彦 / TOUMURA，KUNIHIKO" w:date="2020-01-23T10:50:00Z">
        <w:r w:rsidR="007B06FD">
          <w:rPr>
            <w:rFonts w:hint="eastAsia"/>
          </w:rPr>
          <w:t>が</w:t>
        </w:r>
      </w:ins>
      <w:r w:rsidR="002676D8">
        <w:rPr>
          <w:rFonts w:hint="eastAsia"/>
        </w:rPr>
        <w:t>Thing</w:t>
      </w:r>
      <w:r w:rsidR="002676D8">
        <w:rPr>
          <w:rFonts w:hint="eastAsia"/>
        </w:rPr>
        <w:t>への</w:t>
      </w:r>
      <w:r w:rsidR="00B82B3A" w:rsidRPr="00DE62FD">
        <w:rPr>
          <w:rFonts w:hint="eastAsia"/>
        </w:rPr>
        <w:t>アクセス</w:t>
      </w:r>
      <w:r w:rsidR="002676D8">
        <w:rPr>
          <w:rFonts w:hint="eastAsia"/>
        </w:rPr>
        <w:t>を獲得するための</w:t>
      </w:r>
      <w:r w:rsidR="00B82B3A" w:rsidRPr="00DE62FD">
        <w:rPr>
          <w:rFonts w:hint="eastAsia"/>
        </w:rPr>
        <w:t>メカニズムが記述される。</w:t>
      </w:r>
    </w:p>
    <w:p w14:paraId="652C025B" w14:textId="77777777" w:rsidR="00254C84" w:rsidRPr="00DE62FD" w:rsidRDefault="00B82B3A" w:rsidP="00254C84">
      <w:pPr>
        <w:rPr>
          <w:b/>
          <w:bCs/>
        </w:rPr>
      </w:pPr>
      <w:r w:rsidRPr="00DE62FD">
        <w:rPr>
          <w:rFonts w:hint="eastAsia"/>
          <w:b/>
          <w:bCs/>
        </w:rPr>
        <w:t>Security</w:t>
      </w:r>
      <w:r w:rsidRPr="00DE62FD">
        <w:rPr>
          <w:b/>
          <w:bCs/>
        </w:rPr>
        <w:t>/</w:t>
      </w:r>
      <w:r w:rsidR="00254C84" w:rsidRPr="00DE62FD">
        <w:rPr>
          <w:rFonts w:hint="eastAsia"/>
          <w:b/>
          <w:bCs/>
        </w:rPr>
        <w:t>セキュリティ</w:t>
      </w:r>
    </w:p>
    <w:p w14:paraId="646339D1" w14:textId="77777777" w:rsidR="00254C84" w:rsidRDefault="002D25B3" w:rsidP="00DE62FD">
      <w:pPr>
        <w:ind w:leftChars="236" w:left="425"/>
      </w:pPr>
      <w:r>
        <w:rPr>
          <w:rFonts w:hint="eastAsia"/>
        </w:rPr>
        <w:t>情報の機密性（</w:t>
      </w:r>
      <w:r>
        <w:rPr>
          <w:rFonts w:hint="eastAsia"/>
        </w:rPr>
        <w:t>Confidentiality</w:t>
      </w:r>
      <w:r>
        <w:rPr>
          <w:rFonts w:hint="eastAsia"/>
        </w:rPr>
        <w:t>）、完全性（</w:t>
      </w:r>
      <w:r>
        <w:rPr>
          <w:rFonts w:hint="eastAsia"/>
        </w:rPr>
        <w:t>Integrity</w:t>
      </w:r>
      <w:r>
        <w:rPr>
          <w:rFonts w:hint="eastAsia"/>
        </w:rPr>
        <w:t>）、可用性（</w:t>
      </w:r>
      <w:r>
        <w:rPr>
          <w:rFonts w:hint="eastAsia"/>
        </w:rPr>
        <w:t>Availability</w:t>
      </w:r>
      <w:r>
        <w:rPr>
          <w:rFonts w:hint="eastAsia"/>
        </w:rPr>
        <w:t>）を保持すること。他に、真正性（</w:t>
      </w:r>
      <w:r>
        <w:rPr>
          <w:rFonts w:hint="eastAsia"/>
        </w:rPr>
        <w:t>Authenticity</w:t>
      </w:r>
      <w:r>
        <w:rPr>
          <w:rFonts w:hint="eastAsia"/>
        </w:rPr>
        <w:t>）、責任追跡性（</w:t>
      </w:r>
      <w:r>
        <w:rPr>
          <w:rFonts w:hint="eastAsia"/>
        </w:rPr>
        <w:t>Accountability</w:t>
      </w:r>
      <w:r>
        <w:rPr>
          <w:rFonts w:hint="eastAsia"/>
        </w:rPr>
        <w:t>）、否認防止（</w:t>
      </w:r>
      <w:r>
        <w:rPr>
          <w:rFonts w:hint="eastAsia"/>
        </w:rPr>
        <w:t>Non-Repudiation</w:t>
      </w:r>
      <w:r>
        <w:rPr>
          <w:rFonts w:hint="eastAsia"/>
        </w:rPr>
        <w:t>）、信頼性（</w:t>
      </w:r>
      <w:r>
        <w:rPr>
          <w:rFonts w:hint="eastAsia"/>
        </w:rPr>
        <w:t>Reli</w:t>
      </w:r>
      <w:r>
        <w:t>ability</w:t>
      </w:r>
      <w:r>
        <w:rPr>
          <w:rFonts w:hint="eastAsia"/>
        </w:rPr>
        <w:t>）などの性質も含まれることがあります。この定義は、</w:t>
      </w:r>
      <w:r>
        <w:rPr>
          <w:rFonts w:hint="eastAsia"/>
        </w:rPr>
        <w:t>[</w:t>
      </w:r>
      <w:r>
        <w:t>ISO=IEC-27000</w:t>
      </w:r>
      <w:r>
        <w:rPr>
          <w:rFonts w:hint="eastAsia"/>
        </w:rPr>
        <w:t>]</w:t>
      </w:r>
      <w:r>
        <w:rPr>
          <w:rFonts w:hint="eastAsia"/>
        </w:rPr>
        <w:t>の情報セキュリティにある定義から適用されて</w:t>
      </w:r>
      <w:r w:rsidR="009351FF">
        <w:rPr>
          <w:rFonts w:hint="eastAsia"/>
        </w:rPr>
        <w:t>おり、</w:t>
      </w:r>
      <w:r w:rsidR="002676D8">
        <w:rPr>
          <w:rFonts w:hint="eastAsia"/>
        </w:rPr>
        <w:t>前に列挙した</w:t>
      </w:r>
      <w:r w:rsidR="009351FF">
        <w:rPr>
          <w:rFonts w:hint="eastAsia"/>
        </w:rPr>
        <w:t>各</w:t>
      </w:r>
      <w:r w:rsidR="002676D8">
        <w:rPr>
          <w:rFonts w:hint="eastAsia"/>
        </w:rPr>
        <w:t>語の</w:t>
      </w:r>
      <w:r w:rsidR="009351FF">
        <w:rPr>
          <w:rFonts w:hint="eastAsia"/>
        </w:rPr>
        <w:t>定義に関してはさらに具体的な性質が追加定義として含まれています。他の関連する定義に関して</w:t>
      </w:r>
      <w:r w:rsidR="002676D8">
        <w:rPr>
          <w:rFonts w:hint="eastAsia"/>
        </w:rPr>
        <w:t>も</w:t>
      </w:r>
      <w:r w:rsidR="009351FF">
        <w:rPr>
          <w:rFonts w:hint="eastAsia"/>
        </w:rPr>
        <w:t>、この仕様書を参照してください。また、これらの性質は、通常と攻撃を受けている両方の場合で維持されることが望ましいことに注意してください。</w:t>
      </w:r>
    </w:p>
    <w:p w14:paraId="4DAE022F" w14:textId="6CF2C52A" w:rsidR="00B82B3A" w:rsidRPr="00DE62FD" w:rsidRDefault="00B82B3A" w:rsidP="00254C84">
      <w:pPr>
        <w:rPr>
          <w:b/>
          <w:bCs/>
        </w:rPr>
      </w:pPr>
      <w:r w:rsidRPr="00DE62FD">
        <w:rPr>
          <w:b/>
          <w:bCs/>
        </w:rPr>
        <w:t>Security Configuration</w:t>
      </w:r>
      <w:ins w:id="135" w:author="東村邦彦 / TOUMURA，KUNIHIKO" w:date="2020-01-23T11:03:00Z">
        <w:r w:rsidR="00D53A61">
          <w:rPr>
            <w:rFonts w:hint="eastAsia"/>
            <w:b/>
            <w:bCs/>
          </w:rPr>
          <w:t>/</w:t>
        </w:r>
        <w:r w:rsidR="00D53A61">
          <w:rPr>
            <w:rFonts w:hint="eastAsia"/>
            <w:b/>
            <w:bCs/>
          </w:rPr>
          <w:t>セキュリティ設定情報</w:t>
        </w:r>
      </w:ins>
    </w:p>
    <w:p w14:paraId="27969733" w14:textId="77777777" w:rsidR="00B82B3A" w:rsidRDefault="00B82B3A" w:rsidP="00DE62FD">
      <w:pPr>
        <w:ind w:leftChars="236" w:left="425"/>
      </w:pPr>
      <w:r>
        <w:rPr>
          <w:rFonts w:hint="eastAsia"/>
        </w:rPr>
        <w:t>Publish Security Metadata</w:t>
      </w:r>
      <w:r>
        <w:rPr>
          <w:rFonts w:hint="eastAsia"/>
        </w:rPr>
        <w:t>、</w:t>
      </w:r>
      <w:r>
        <w:rPr>
          <w:rFonts w:hint="eastAsia"/>
        </w:rPr>
        <w:t>Private Security Data</w:t>
      </w:r>
      <w:r w:rsidR="002676D8">
        <w:rPr>
          <w:rFonts w:hint="eastAsia"/>
        </w:rPr>
        <w:t>および、操作の際に</w:t>
      </w:r>
      <w:r>
        <w:rPr>
          <w:rFonts w:hint="eastAsia"/>
        </w:rPr>
        <w:t>T</w:t>
      </w:r>
      <w:r>
        <w:t>hing</w:t>
      </w:r>
      <w:r>
        <w:rPr>
          <w:rFonts w:hint="eastAsia"/>
        </w:rPr>
        <w:t>のセキュリティメカニズムを設定するために必要な他の設定情報の組み合わせ。</w:t>
      </w:r>
    </w:p>
    <w:p w14:paraId="57333600" w14:textId="77777777" w:rsidR="00254C84" w:rsidRPr="00DE62FD" w:rsidRDefault="00B82B3A" w:rsidP="00254C84">
      <w:pPr>
        <w:rPr>
          <w:b/>
          <w:bCs/>
        </w:rPr>
      </w:pPr>
      <w:r w:rsidRPr="00DE62FD">
        <w:rPr>
          <w:rFonts w:hint="eastAsia"/>
          <w:b/>
          <w:bCs/>
        </w:rPr>
        <w:t>Servient</w:t>
      </w:r>
      <w:r w:rsidRPr="00DE62FD">
        <w:rPr>
          <w:b/>
          <w:bCs/>
        </w:rPr>
        <w:t>/</w:t>
      </w:r>
      <w:r w:rsidR="00254C84" w:rsidRPr="00DE62FD">
        <w:rPr>
          <w:rFonts w:hint="eastAsia"/>
          <w:b/>
          <w:bCs/>
        </w:rPr>
        <w:t>サービアント</w:t>
      </w:r>
    </w:p>
    <w:p w14:paraId="62AB79DC" w14:textId="2357523E" w:rsidR="00254C84" w:rsidRDefault="00254C84" w:rsidP="00DE62FD">
      <w:pPr>
        <w:ind w:leftChars="236" w:left="425"/>
      </w:pPr>
      <w:r>
        <w:rPr>
          <w:rFonts w:hint="eastAsia"/>
        </w:rPr>
        <w:t>WoT</w:t>
      </w:r>
      <w:r>
        <w:rPr>
          <w:rFonts w:hint="eastAsia"/>
        </w:rPr>
        <w:t>ビルディングブロックを</w:t>
      </w:r>
      <w:r w:rsidR="00B82B3A">
        <w:rPr>
          <w:rFonts w:hint="eastAsia"/>
        </w:rPr>
        <w:t>実現</w:t>
      </w:r>
      <w:r>
        <w:rPr>
          <w:rFonts w:hint="eastAsia"/>
        </w:rPr>
        <w:t>するソフトウェアスタック</w:t>
      </w:r>
      <w:r w:rsidR="00B82B3A">
        <w:rPr>
          <w:rFonts w:hint="eastAsia"/>
        </w:rPr>
        <w:t>である</w:t>
      </w:r>
      <w:r>
        <w:rPr>
          <w:rFonts w:hint="eastAsia"/>
        </w:rPr>
        <w:t>。</w:t>
      </w:r>
      <w:r w:rsidR="00B82B3A">
        <w:rPr>
          <w:rFonts w:hint="eastAsia"/>
        </w:rPr>
        <w:t>Servient</w:t>
      </w:r>
      <w:r>
        <w:rPr>
          <w:rFonts w:hint="eastAsia"/>
        </w:rPr>
        <w:t>は、</w:t>
      </w:r>
      <w:r w:rsidR="00345DA8">
        <w:rPr>
          <w:rFonts w:hint="eastAsia"/>
        </w:rPr>
        <w:t>Thing</w:t>
      </w:r>
      <w:r w:rsidR="00345DA8">
        <w:rPr>
          <w:rFonts w:hint="eastAsia"/>
        </w:rPr>
        <w:t>を</w:t>
      </w:r>
      <w:r>
        <w:rPr>
          <w:rFonts w:hint="eastAsia"/>
        </w:rPr>
        <w:t>公開</w:t>
      </w:r>
      <w:r w:rsidR="00345DA8">
        <w:rPr>
          <w:rFonts w:hint="eastAsia"/>
        </w:rPr>
        <w:t>する機能と、</w:t>
      </w:r>
      <w:r w:rsidR="00345DA8">
        <w:rPr>
          <w:rFonts w:hint="eastAsia"/>
        </w:rPr>
        <w:t>Thing</w:t>
      </w:r>
      <w:r w:rsidR="00345DA8">
        <w:rPr>
          <w:rFonts w:hint="eastAsia"/>
        </w:rPr>
        <w:t>を利用する</w:t>
      </w:r>
      <w:r w:rsidR="00345DA8">
        <w:rPr>
          <w:rFonts w:hint="eastAsia"/>
        </w:rPr>
        <w:t>Consumer</w:t>
      </w:r>
      <w:r w:rsidR="00345DA8">
        <w:rPr>
          <w:rFonts w:hint="eastAsia"/>
        </w:rPr>
        <w:t>の機能を両方、もしくは片方</w:t>
      </w:r>
      <w:r>
        <w:rPr>
          <w:rFonts w:hint="eastAsia"/>
        </w:rPr>
        <w:t>を提供することができる。</w:t>
      </w:r>
      <w:r w:rsidR="00345DA8">
        <w:rPr>
          <w:rFonts w:hint="eastAsia"/>
        </w:rPr>
        <w:t>Servient</w:t>
      </w:r>
      <w:r>
        <w:rPr>
          <w:rFonts w:hint="eastAsia"/>
        </w:rPr>
        <w:t>は、</w:t>
      </w:r>
      <w:r w:rsidR="002676D8">
        <w:rPr>
          <w:rFonts w:hint="eastAsia"/>
        </w:rPr>
        <w:t>様々な</w:t>
      </w:r>
      <w:r>
        <w:rPr>
          <w:rFonts w:hint="eastAsia"/>
        </w:rPr>
        <w:t>IoT</w:t>
      </w:r>
      <w:r>
        <w:rPr>
          <w:rFonts w:hint="eastAsia"/>
        </w:rPr>
        <w:t>プラットフォームと</w:t>
      </w:r>
      <w:ins w:id="136" w:author="東村邦彦 / TOUMURA，KUNIHIKO" w:date="2020-01-23T10:55:00Z">
        <w:r w:rsidR="00796ADD">
          <w:rPr>
            <w:rFonts w:hint="eastAsia"/>
          </w:rPr>
          <w:t>相互作用</w:t>
        </w:r>
      </w:ins>
      <w:del w:id="137" w:author="東村邦彦 / TOUMURA，KUNIHIKO" w:date="2020-01-23T10:55:00Z">
        <w:r w:rsidDel="00796ADD">
          <w:rPr>
            <w:rFonts w:hint="eastAsia"/>
          </w:rPr>
          <w:delText>対話</w:delText>
        </w:r>
      </w:del>
      <w:r>
        <w:rPr>
          <w:rFonts w:hint="eastAsia"/>
        </w:rPr>
        <w:t>できるようにするために複数のプロトコルバインディングをサポートすることができる。</w:t>
      </w:r>
    </w:p>
    <w:p w14:paraId="676EE149" w14:textId="77777777" w:rsidR="00254C84" w:rsidRPr="00DE62FD" w:rsidRDefault="00345DA8" w:rsidP="00254C84">
      <w:pPr>
        <w:rPr>
          <w:b/>
          <w:bCs/>
        </w:rPr>
      </w:pPr>
      <w:r w:rsidRPr="00DE62FD">
        <w:rPr>
          <w:rFonts w:hint="eastAsia"/>
          <w:b/>
          <w:bCs/>
        </w:rPr>
        <w:t>Subprotocol/</w:t>
      </w:r>
      <w:r w:rsidR="00254C84" w:rsidRPr="00DE62FD">
        <w:rPr>
          <w:rFonts w:hint="eastAsia"/>
          <w:b/>
          <w:bCs/>
        </w:rPr>
        <w:t>サブプロトコル</w:t>
      </w:r>
    </w:p>
    <w:p w14:paraId="23C58ABB" w14:textId="77777777" w:rsidR="00254C84" w:rsidRDefault="00345DA8" w:rsidP="00DE62FD">
      <w:pPr>
        <w:ind w:leftChars="236" w:left="425"/>
      </w:pPr>
      <w:r>
        <w:rPr>
          <w:rFonts w:hint="eastAsia"/>
        </w:rPr>
        <w:t>転送プロトコル（</w:t>
      </w:r>
      <w:r>
        <w:rPr>
          <w:rFonts w:hint="eastAsia"/>
        </w:rPr>
        <w:t>Transfer Protocol</w:t>
      </w:r>
      <w:r>
        <w:rPr>
          <w:rFonts w:hint="eastAsia"/>
        </w:rPr>
        <w:t>）への拡張機能である。これは、</w:t>
      </w:r>
      <w:r>
        <w:rPr>
          <w:rFonts w:hint="eastAsia"/>
        </w:rPr>
        <w:t>Thing</w:t>
      </w:r>
      <w:r>
        <w:rPr>
          <w:rFonts w:hint="eastAsia"/>
        </w:rPr>
        <w:t>の</w:t>
      </w:r>
      <w:r w:rsidR="002676D8">
        <w:rPr>
          <w:rFonts w:hint="eastAsia"/>
        </w:rPr>
        <w:t>機能に転送プロトコルを経由してアクセス</w:t>
      </w:r>
      <w:r>
        <w:rPr>
          <w:rFonts w:hint="eastAsia"/>
        </w:rPr>
        <w:t>するときに必須の情報である。例としては、</w:t>
      </w:r>
      <w:r w:rsidR="00254C84">
        <w:rPr>
          <w:rFonts w:hint="eastAsia"/>
        </w:rPr>
        <w:t>HTTP</w:t>
      </w:r>
      <w:r>
        <w:rPr>
          <w:rFonts w:hint="eastAsia"/>
        </w:rPr>
        <w:t>で</w:t>
      </w:r>
      <w:r w:rsidR="00254C84">
        <w:rPr>
          <w:rFonts w:hint="eastAsia"/>
        </w:rPr>
        <w:t>の</w:t>
      </w:r>
      <w:r>
        <w:rPr>
          <w:rFonts w:hint="eastAsia"/>
        </w:rPr>
        <w:t>l</w:t>
      </w:r>
      <w:r>
        <w:t>ong polling</w:t>
      </w:r>
      <w:r>
        <w:rPr>
          <w:rFonts w:hint="eastAsia"/>
        </w:rPr>
        <w:t>がある</w:t>
      </w:r>
      <w:r w:rsidR="00254C84">
        <w:rPr>
          <w:rFonts w:hint="eastAsia"/>
        </w:rPr>
        <w:t>。</w:t>
      </w:r>
    </w:p>
    <w:p w14:paraId="6C680046" w14:textId="77777777" w:rsidR="00254C84" w:rsidRPr="00DE62FD" w:rsidRDefault="00254C84" w:rsidP="00254C84">
      <w:pPr>
        <w:rPr>
          <w:b/>
          <w:bCs/>
        </w:rPr>
      </w:pPr>
      <w:r w:rsidRPr="00DE62FD">
        <w:rPr>
          <w:b/>
          <w:bCs/>
        </w:rPr>
        <w:t>TD</w:t>
      </w:r>
    </w:p>
    <w:p w14:paraId="6CDF5D30" w14:textId="77777777" w:rsidR="00254C84" w:rsidRDefault="00254C84" w:rsidP="00DE62FD">
      <w:pPr>
        <w:ind w:leftChars="236" w:left="425"/>
      </w:pPr>
      <w:r>
        <w:rPr>
          <w:rFonts w:hint="eastAsia"/>
        </w:rPr>
        <w:t xml:space="preserve">WoT Thing Description </w:t>
      </w:r>
      <w:r>
        <w:rPr>
          <w:rFonts w:hint="eastAsia"/>
        </w:rPr>
        <w:t>の</w:t>
      </w:r>
      <w:r w:rsidR="00345DA8">
        <w:rPr>
          <w:rFonts w:hint="eastAsia"/>
        </w:rPr>
        <w:t>短縮</w:t>
      </w:r>
      <w:r>
        <w:rPr>
          <w:rFonts w:hint="eastAsia"/>
        </w:rPr>
        <w:t>形。</w:t>
      </w:r>
    </w:p>
    <w:p w14:paraId="5006D9AC" w14:textId="77777777" w:rsidR="00254C84" w:rsidRPr="00DE62FD" w:rsidRDefault="00254C84" w:rsidP="00254C84">
      <w:pPr>
        <w:rPr>
          <w:b/>
          <w:bCs/>
        </w:rPr>
      </w:pPr>
      <w:r w:rsidRPr="00DE62FD">
        <w:rPr>
          <w:rFonts w:hint="eastAsia"/>
          <w:b/>
          <w:bCs/>
        </w:rPr>
        <w:t>T</w:t>
      </w:r>
      <w:r w:rsidR="00345DA8" w:rsidRPr="00DE62FD">
        <w:rPr>
          <w:b/>
          <w:bCs/>
        </w:rPr>
        <w:t>D Vocabulary/TD</w:t>
      </w:r>
      <w:r w:rsidRPr="00DE62FD">
        <w:rPr>
          <w:rFonts w:hint="eastAsia"/>
          <w:b/>
          <w:bCs/>
        </w:rPr>
        <w:t>語彙</w:t>
      </w:r>
    </w:p>
    <w:p w14:paraId="31D9703B" w14:textId="77777777" w:rsidR="00254C84" w:rsidRDefault="00254C84" w:rsidP="00DE62FD">
      <w:pPr>
        <w:ind w:leftChars="236" w:left="425"/>
      </w:pPr>
      <w:r>
        <w:rPr>
          <w:rFonts w:hint="eastAsia"/>
        </w:rPr>
        <w:t>WoT</w:t>
      </w:r>
      <w:r w:rsidR="00AA6420">
        <w:t xml:space="preserve"> </w:t>
      </w:r>
      <w:r>
        <w:rPr>
          <w:rFonts w:hint="eastAsia"/>
        </w:rPr>
        <w:t>T</w:t>
      </w:r>
      <w:r w:rsidR="00AA6420">
        <w:t xml:space="preserve">hing </w:t>
      </w:r>
      <w:r>
        <w:rPr>
          <w:rFonts w:hint="eastAsia"/>
        </w:rPr>
        <w:t>D</w:t>
      </w:r>
      <w:r w:rsidR="00AA6420">
        <w:t>escription</w:t>
      </w:r>
      <w:r w:rsidR="00AA6420">
        <w:rPr>
          <w:rFonts w:hint="eastAsia"/>
        </w:rPr>
        <w:t>のインスタンス</w:t>
      </w:r>
      <w:r>
        <w:rPr>
          <w:rFonts w:hint="eastAsia"/>
        </w:rPr>
        <w:t>内</w:t>
      </w:r>
      <w:r w:rsidR="00AA6420">
        <w:rPr>
          <w:rFonts w:hint="eastAsia"/>
        </w:rPr>
        <w:t>で</w:t>
      </w:r>
      <w:r w:rsidR="00BF74FD">
        <w:rPr>
          <w:rFonts w:hint="eastAsia"/>
        </w:rPr>
        <w:t>Thing</w:t>
      </w:r>
      <w:r>
        <w:rPr>
          <w:rFonts w:hint="eastAsia"/>
        </w:rPr>
        <w:t>のメタデータ</w:t>
      </w:r>
      <w:r w:rsidR="00AA6420">
        <w:rPr>
          <w:rFonts w:hint="eastAsia"/>
        </w:rPr>
        <w:t>を記述するのに利用される、</w:t>
      </w:r>
      <w:r>
        <w:rPr>
          <w:rFonts w:hint="eastAsia"/>
        </w:rPr>
        <w:t>W3C WoT</w:t>
      </w:r>
      <w:r w:rsidR="00AA6420">
        <w:rPr>
          <w:rFonts w:hint="eastAsia"/>
        </w:rPr>
        <w:t>の仕様</w:t>
      </w:r>
      <w:r>
        <w:rPr>
          <w:rFonts w:hint="eastAsia"/>
        </w:rPr>
        <w:t>によ</w:t>
      </w:r>
      <w:r w:rsidR="00AA6420">
        <w:rPr>
          <w:rFonts w:hint="eastAsia"/>
        </w:rPr>
        <w:t>り直接定義</w:t>
      </w:r>
      <w:r>
        <w:rPr>
          <w:rFonts w:hint="eastAsia"/>
        </w:rPr>
        <w:t>されたリンクデータ語彙。</w:t>
      </w:r>
      <w:r w:rsidR="00AA6420">
        <w:rPr>
          <w:rFonts w:hint="eastAsia"/>
        </w:rPr>
        <w:t>WoT</w:t>
      </w:r>
      <w:r w:rsidR="00AA6420">
        <w:rPr>
          <w:rFonts w:hint="eastAsia"/>
        </w:rPr>
        <w:t>バインディングテンプレートの通信メタデータなども、これに含まれる。</w:t>
      </w:r>
    </w:p>
    <w:p w14:paraId="7DB34B9D" w14:textId="77777777" w:rsidR="00254C84" w:rsidRPr="00DE62FD" w:rsidRDefault="00345DA8" w:rsidP="00254C84">
      <w:pPr>
        <w:rPr>
          <w:b/>
          <w:bCs/>
        </w:rPr>
      </w:pPr>
      <w:r w:rsidRPr="00DE62FD">
        <w:rPr>
          <w:rFonts w:hint="eastAsia"/>
          <w:b/>
          <w:bCs/>
        </w:rPr>
        <w:t>Thing</w:t>
      </w:r>
      <w:r w:rsidR="00254C84" w:rsidRPr="00DE62FD">
        <w:rPr>
          <w:rFonts w:hint="eastAsia"/>
          <w:b/>
          <w:bCs/>
        </w:rPr>
        <w:t>または</w:t>
      </w:r>
      <w:r w:rsidR="00254C84" w:rsidRPr="00DE62FD">
        <w:rPr>
          <w:rFonts w:hint="eastAsia"/>
          <w:b/>
          <w:bCs/>
        </w:rPr>
        <w:t>Web Thing</w:t>
      </w:r>
    </w:p>
    <w:p w14:paraId="6268D17A" w14:textId="3C9A37E8" w:rsidR="00254C84" w:rsidRDefault="00254C84" w:rsidP="00DE62FD">
      <w:pPr>
        <w:ind w:leftChars="236" w:left="425"/>
      </w:pPr>
      <w:r>
        <w:rPr>
          <w:rFonts w:hint="eastAsia"/>
        </w:rPr>
        <w:t>メタデータおよびインターフェースが</w:t>
      </w:r>
      <w:r>
        <w:rPr>
          <w:rFonts w:hint="eastAsia"/>
        </w:rPr>
        <w:t>WoT TD</w:t>
      </w:r>
      <w:r>
        <w:rPr>
          <w:rFonts w:hint="eastAsia"/>
        </w:rPr>
        <w:t>によって記述されている物理あるいは仮想エンティティの</w:t>
      </w:r>
      <w:ins w:id="138" w:author="東村邦彦 / TOUMURA，KUNIHIKO" w:date="2020-01-23T10:57:00Z">
        <w:r w:rsidR="002A412A">
          <w:rPr>
            <w:rFonts w:hint="eastAsia"/>
          </w:rPr>
          <w:t>抽象表現</w:t>
        </w:r>
      </w:ins>
      <w:del w:id="139" w:author="東村邦彦 / TOUMURA，KUNIHIKO" w:date="2020-01-23T10:57:00Z">
        <w:r w:rsidDel="002A412A">
          <w:rPr>
            <w:rFonts w:hint="eastAsia"/>
          </w:rPr>
          <w:delText>アブストラクション</w:delText>
        </w:r>
      </w:del>
      <w:r>
        <w:rPr>
          <w:rFonts w:hint="eastAsia"/>
        </w:rPr>
        <w:t>である。仮想エンティティは</w:t>
      </w:r>
      <w:r>
        <w:rPr>
          <w:rFonts w:hint="eastAsia"/>
        </w:rPr>
        <w:t>1</w:t>
      </w:r>
      <w:r>
        <w:rPr>
          <w:rFonts w:hint="eastAsia"/>
        </w:rPr>
        <w:t>つまたは複数の</w:t>
      </w:r>
      <w:r w:rsidR="00BF74FD">
        <w:rPr>
          <w:rFonts w:hint="eastAsia"/>
        </w:rPr>
        <w:t>Thing</w:t>
      </w:r>
      <w:r>
        <w:rPr>
          <w:rFonts w:hint="eastAsia"/>
        </w:rPr>
        <w:t>で構成される。</w:t>
      </w:r>
    </w:p>
    <w:p w14:paraId="6A391081" w14:textId="77777777" w:rsidR="00254C84" w:rsidRPr="00DE62FD" w:rsidRDefault="00345DA8" w:rsidP="00254C84">
      <w:pPr>
        <w:rPr>
          <w:b/>
          <w:bCs/>
        </w:rPr>
      </w:pPr>
      <w:r w:rsidRPr="00DE62FD">
        <w:rPr>
          <w:rFonts w:hint="eastAsia"/>
          <w:b/>
          <w:bCs/>
        </w:rPr>
        <w:t>T</w:t>
      </w:r>
      <w:r w:rsidRPr="00DE62FD">
        <w:rPr>
          <w:b/>
          <w:bCs/>
        </w:rPr>
        <w:t>hing Directory</w:t>
      </w:r>
    </w:p>
    <w:p w14:paraId="2A3B273D" w14:textId="10223DFD" w:rsidR="00254C84" w:rsidRDefault="00254C84" w:rsidP="00DE62FD">
      <w:pPr>
        <w:ind w:leftChars="236" w:left="425"/>
      </w:pPr>
      <w:r>
        <w:rPr>
          <w:rFonts w:hint="eastAsia"/>
        </w:rPr>
        <w:t>T</w:t>
      </w:r>
      <w:r w:rsidR="009351FF">
        <w:t xml:space="preserve">hing </w:t>
      </w:r>
      <w:r>
        <w:rPr>
          <w:rFonts w:hint="eastAsia"/>
        </w:rPr>
        <w:t>D</w:t>
      </w:r>
      <w:r w:rsidR="009351FF">
        <w:t>escription</w:t>
      </w:r>
      <w:r w:rsidR="00345DA8">
        <w:rPr>
          <w:rFonts w:hint="eastAsia"/>
        </w:rPr>
        <w:t>のディレクトリサービス。このサービスは</w:t>
      </w:r>
      <w:r w:rsidR="00345DA8">
        <w:rPr>
          <w:rFonts w:hint="eastAsia"/>
        </w:rPr>
        <w:t>TD</w:t>
      </w:r>
      <w:r w:rsidR="00345DA8">
        <w:rPr>
          <w:rFonts w:hint="eastAsia"/>
        </w:rPr>
        <w:t>を登録し、</w:t>
      </w:r>
      <w:r w:rsidR="00345DA8">
        <w:rPr>
          <w:rFonts w:hint="eastAsia"/>
        </w:rPr>
        <w:t>T</w:t>
      </w:r>
      <w:r w:rsidR="009351FF">
        <w:t xml:space="preserve">hing </w:t>
      </w:r>
      <w:r w:rsidR="00345DA8">
        <w:rPr>
          <w:rFonts w:hint="eastAsia"/>
        </w:rPr>
        <w:t>D</w:t>
      </w:r>
      <w:r w:rsidR="009351FF">
        <w:t>escription</w:t>
      </w:r>
      <w:r w:rsidR="00345DA8">
        <w:rPr>
          <w:rFonts w:hint="eastAsia"/>
        </w:rPr>
        <w:t>を検索するための</w:t>
      </w:r>
      <w:r w:rsidR="00345DA8">
        <w:rPr>
          <w:rFonts w:hint="eastAsia"/>
        </w:rPr>
        <w:t>Web</w:t>
      </w:r>
      <w:r w:rsidR="00B626E4">
        <w:rPr>
          <w:rFonts w:hint="eastAsia"/>
        </w:rPr>
        <w:t>インターフェース</w:t>
      </w:r>
      <w:r w:rsidR="00345DA8">
        <w:rPr>
          <w:rFonts w:hint="eastAsia"/>
        </w:rPr>
        <w:t>を提供する。機能</w:t>
      </w:r>
      <w:r w:rsidR="00AA6420">
        <w:rPr>
          <w:rFonts w:hint="eastAsia"/>
        </w:rPr>
        <w:t>的に関連する技術</w:t>
      </w:r>
      <w:r w:rsidR="00345DA8">
        <w:rPr>
          <w:rFonts w:hint="eastAsia"/>
        </w:rPr>
        <w:t>として、</w:t>
      </w:r>
      <w:r>
        <w:rPr>
          <w:rFonts w:hint="eastAsia"/>
        </w:rPr>
        <w:t>[CoRE-RD]</w:t>
      </w:r>
      <w:del w:id="140" w:author="東村邦彦 / TOUMURA，KUNIHIKO" w:date="2020-01-23T10:58:00Z">
        <w:r w:rsidR="00AA6420" w:rsidDel="00276F09">
          <w:rPr>
            <w:rFonts w:hint="eastAsia"/>
          </w:rPr>
          <w:delText>という</w:delText>
        </w:r>
      </w:del>
      <w:ins w:id="141" w:author="東村邦彦 / TOUMURA，KUNIHIKO" w:date="2020-01-23T10:58:00Z">
        <w:r w:rsidR="00276F09">
          <w:rPr>
            <w:rFonts w:hint="eastAsia"/>
          </w:rPr>
          <w:t>で定義された</w:t>
        </w:r>
      </w:ins>
      <w:r w:rsidR="00345DA8">
        <w:rPr>
          <w:rFonts w:hint="eastAsia"/>
        </w:rPr>
        <w:t>登録と検索の機能、</w:t>
      </w:r>
      <w:r w:rsidR="00AA6420">
        <w:rPr>
          <w:rFonts w:hint="eastAsia"/>
        </w:rPr>
        <w:t>および</w:t>
      </w:r>
      <w:r w:rsidR="00345DA8">
        <w:rPr>
          <w:rFonts w:hint="eastAsia"/>
        </w:rPr>
        <w:t>SPARQL</w:t>
      </w:r>
      <w:r w:rsidR="00345DA8">
        <w:rPr>
          <w:rFonts w:hint="eastAsia"/>
        </w:rPr>
        <w:t>クエリを利用</w:t>
      </w:r>
      <w:r w:rsidR="00AA6420">
        <w:rPr>
          <w:rFonts w:hint="eastAsia"/>
        </w:rPr>
        <w:t>する</w:t>
      </w:r>
      <w:r w:rsidR="00345DA8">
        <w:rPr>
          <w:rFonts w:hint="eastAsia"/>
        </w:rPr>
        <w:t>検索の機能</w:t>
      </w:r>
      <w:r w:rsidR="00AA6420">
        <w:rPr>
          <w:rFonts w:hint="eastAsia"/>
        </w:rPr>
        <w:t>がある</w:t>
      </w:r>
      <w:r w:rsidR="00345DA8">
        <w:rPr>
          <w:rFonts w:hint="eastAsia"/>
        </w:rPr>
        <w:t>。</w:t>
      </w:r>
    </w:p>
    <w:p w14:paraId="3A5D2B19" w14:textId="77777777" w:rsidR="00254C84" w:rsidRPr="00DE62FD" w:rsidRDefault="00345DA8" w:rsidP="00254C84">
      <w:pPr>
        <w:rPr>
          <w:b/>
          <w:bCs/>
        </w:rPr>
      </w:pPr>
      <w:r w:rsidRPr="00DE62FD">
        <w:rPr>
          <w:rFonts w:hint="eastAsia"/>
          <w:b/>
          <w:bCs/>
        </w:rPr>
        <w:t>Transfer Protocol</w:t>
      </w:r>
      <w:r w:rsidRPr="00DE62FD">
        <w:rPr>
          <w:b/>
          <w:bCs/>
        </w:rPr>
        <w:t>/</w:t>
      </w:r>
      <w:r w:rsidR="00254C84" w:rsidRPr="00DE62FD">
        <w:rPr>
          <w:rFonts w:hint="eastAsia"/>
          <w:b/>
          <w:bCs/>
        </w:rPr>
        <w:t>転送プロトコル</w:t>
      </w:r>
    </w:p>
    <w:p w14:paraId="234B330E" w14:textId="77777777" w:rsidR="00254C84" w:rsidRDefault="00254C84" w:rsidP="00DE62FD">
      <w:pPr>
        <w:ind w:leftChars="236" w:left="425"/>
      </w:pPr>
      <w:r>
        <w:rPr>
          <w:rFonts w:hint="eastAsia"/>
        </w:rPr>
        <w:t>オプションあるいはサブプロトコルメカニズムに関するアプリ固有の要件または制約を持たない基礎となる標準アプリケーション層プロトコル。例は、</w:t>
      </w:r>
      <w:r>
        <w:rPr>
          <w:rFonts w:hint="eastAsia"/>
        </w:rPr>
        <w:t>HTTP</w:t>
      </w:r>
      <w:r>
        <w:rPr>
          <w:rFonts w:hint="eastAsia"/>
        </w:rPr>
        <w:t>、</w:t>
      </w:r>
      <w:r>
        <w:rPr>
          <w:rFonts w:hint="eastAsia"/>
        </w:rPr>
        <w:t>CoAP</w:t>
      </w:r>
      <w:r>
        <w:rPr>
          <w:rFonts w:hint="eastAsia"/>
        </w:rPr>
        <w:t>、または</w:t>
      </w:r>
      <w:r>
        <w:rPr>
          <w:rFonts w:hint="eastAsia"/>
        </w:rPr>
        <w:t>MQTT</w:t>
      </w:r>
      <w:r>
        <w:rPr>
          <w:rFonts w:hint="eastAsia"/>
        </w:rPr>
        <w:t>。</w:t>
      </w:r>
    </w:p>
    <w:p w14:paraId="16F252D1" w14:textId="77777777" w:rsidR="00254C84" w:rsidRPr="00DE62FD" w:rsidRDefault="00345DA8" w:rsidP="00254C84">
      <w:pPr>
        <w:rPr>
          <w:b/>
          <w:bCs/>
        </w:rPr>
      </w:pPr>
      <w:r w:rsidRPr="00DE62FD">
        <w:rPr>
          <w:rFonts w:hint="eastAsia"/>
          <w:b/>
          <w:bCs/>
        </w:rPr>
        <w:lastRenderedPageBreak/>
        <w:t>V</w:t>
      </w:r>
      <w:r w:rsidRPr="00DE62FD">
        <w:rPr>
          <w:b/>
          <w:bCs/>
        </w:rPr>
        <w:t>irtual Thing/</w:t>
      </w:r>
      <w:r w:rsidR="00254C84" w:rsidRPr="00DE62FD">
        <w:rPr>
          <w:rFonts w:hint="eastAsia"/>
          <w:b/>
          <w:bCs/>
        </w:rPr>
        <w:t>仮想の</w:t>
      </w:r>
      <w:r w:rsidR="00BF74FD">
        <w:rPr>
          <w:rFonts w:hint="eastAsia"/>
          <w:b/>
          <w:bCs/>
        </w:rPr>
        <w:t>Thing</w:t>
      </w:r>
    </w:p>
    <w:p w14:paraId="695FCE47" w14:textId="77777777" w:rsidR="00254C84" w:rsidRDefault="00254C84" w:rsidP="00DE62FD">
      <w:pPr>
        <w:ind w:leftChars="236" w:left="425"/>
      </w:pPr>
      <w:r>
        <w:rPr>
          <w:rFonts w:hint="eastAsia"/>
        </w:rPr>
        <w:t>別のシステムコンポーネントに存在する</w:t>
      </w:r>
      <w:r w:rsidR="00BF74FD">
        <w:rPr>
          <w:rFonts w:hint="eastAsia"/>
        </w:rPr>
        <w:t>Thing</w:t>
      </w:r>
      <w:r>
        <w:rPr>
          <w:rFonts w:hint="eastAsia"/>
        </w:rPr>
        <w:t>を表す</w:t>
      </w:r>
      <w:r w:rsidR="00BF74FD">
        <w:rPr>
          <w:rFonts w:hint="eastAsia"/>
        </w:rPr>
        <w:t>Thing</w:t>
      </w:r>
      <w:r>
        <w:rPr>
          <w:rFonts w:hint="eastAsia"/>
        </w:rPr>
        <w:t>の</w:t>
      </w:r>
      <w:r w:rsidR="00AA6420">
        <w:rPr>
          <w:rFonts w:hint="eastAsia"/>
        </w:rPr>
        <w:t>インスタンス</w:t>
      </w:r>
      <w:r>
        <w:rPr>
          <w:rFonts w:hint="eastAsia"/>
        </w:rPr>
        <w:t>。</w:t>
      </w:r>
    </w:p>
    <w:p w14:paraId="1B795608" w14:textId="77777777" w:rsidR="00254C84" w:rsidRPr="00DE62FD" w:rsidRDefault="00254C84" w:rsidP="00254C84">
      <w:pPr>
        <w:rPr>
          <w:b/>
          <w:bCs/>
        </w:rPr>
      </w:pPr>
      <w:r w:rsidRPr="00DE62FD">
        <w:rPr>
          <w:rFonts w:hint="eastAsia"/>
          <w:b/>
          <w:bCs/>
        </w:rPr>
        <w:t xml:space="preserve">WoT </w:t>
      </w:r>
      <w:r w:rsidR="00345DA8" w:rsidRPr="00DE62FD">
        <w:rPr>
          <w:rFonts w:hint="eastAsia"/>
          <w:b/>
          <w:bCs/>
        </w:rPr>
        <w:t>Interface/WoT</w:t>
      </w:r>
      <w:r w:rsidRPr="00DE62FD">
        <w:rPr>
          <w:rFonts w:hint="eastAsia"/>
          <w:b/>
          <w:bCs/>
        </w:rPr>
        <w:t>インターフェース</w:t>
      </w:r>
    </w:p>
    <w:p w14:paraId="18E63B63" w14:textId="5FA27DA8" w:rsidR="00254C84" w:rsidRDefault="00254C84" w:rsidP="00DE62FD">
      <w:pPr>
        <w:ind w:leftChars="236" w:left="425"/>
      </w:pPr>
      <w:r>
        <w:rPr>
          <w:rFonts w:hint="eastAsia"/>
        </w:rPr>
        <w:t>WoTT</w:t>
      </w:r>
      <w:r w:rsidR="009351FF">
        <w:rPr>
          <w:rFonts w:hint="eastAsia"/>
        </w:rPr>
        <w:t xml:space="preserve">hing </w:t>
      </w:r>
      <w:r>
        <w:rPr>
          <w:rFonts w:hint="eastAsia"/>
        </w:rPr>
        <w:t>D</w:t>
      </w:r>
      <w:r w:rsidR="009351FF">
        <w:t>escription</w:t>
      </w:r>
      <w:r>
        <w:rPr>
          <w:rFonts w:hint="eastAsia"/>
        </w:rPr>
        <w:t>によって記述される</w:t>
      </w:r>
      <w:r w:rsidR="009351FF">
        <w:rPr>
          <w:rFonts w:hint="eastAsia"/>
        </w:rPr>
        <w:t>Thing</w:t>
      </w:r>
      <w:r>
        <w:rPr>
          <w:rFonts w:hint="eastAsia"/>
        </w:rPr>
        <w:t>のネットワーク</w:t>
      </w:r>
      <w:ins w:id="142" w:author="東村邦彦 / TOUMURA，KUNIHIKO" w:date="2020-01-23T11:00:00Z">
        <w:r w:rsidR="00633E0A">
          <w:rPr>
            <w:rFonts w:hint="eastAsia"/>
          </w:rPr>
          <w:t>側に</w:t>
        </w:r>
        <w:r w:rsidR="00486F71">
          <w:rPr>
            <w:rFonts w:hint="eastAsia"/>
          </w:rPr>
          <w:t>提供される</w:t>
        </w:r>
      </w:ins>
      <w:r>
        <w:rPr>
          <w:rFonts w:hint="eastAsia"/>
        </w:rPr>
        <w:t>インターフェース。</w:t>
      </w:r>
    </w:p>
    <w:p w14:paraId="53810D92" w14:textId="77777777" w:rsidR="00254C84" w:rsidRPr="00DE62FD" w:rsidRDefault="00254C84" w:rsidP="00254C84">
      <w:pPr>
        <w:rPr>
          <w:b/>
          <w:bCs/>
        </w:rPr>
      </w:pPr>
      <w:r w:rsidRPr="00DE62FD">
        <w:rPr>
          <w:rFonts w:hint="eastAsia"/>
          <w:b/>
          <w:bCs/>
        </w:rPr>
        <w:t>WoT</w:t>
      </w:r>
      <w:r w:rsidR="00345DA8" w:rsidRPr="00DE62FD">
        <w:rPr>
          <w:rFonts w:hint="eastAsia"/>
          <w:b/>
          <w:bCs/>
        </w:rPr>
        <w:t xml:space="preserve"> </w:t>
      </w:r>
      <w:r w:rsidR="00345DA8" w:rsidRPr="00DE62FD">
        <w:rPr>
          <w:b/>
          <w:bCs/>
        </w:rPr>
        <w:t>Runtime/Wot</w:t>
      </w:r>
      <w:r w:rsidRPr="00DE62FD">
        <w:rPr>
          <w:rFonts w:hint="eastAsia"/>
          <w:b/>
          <w:bCs/>
        </w:rPr>
        <w:t>ランタイム</w:t>
      </w:r>
    </w:p>
    <w:p w14:paraId="18F27441" w14:textId="14AA80B4" w:rsidR="00254C84" w:rsidRDefault="00254C84" w:rsidP="00DE62FD">
      <w:pPr>
        <w:ind w:leftChars="236" w:left="425"/>
      </w:pPr>
      <w:r>
        <w:rPr>
          <w:rFonts w:hint="eastAsia"/>
        </w:rPr>
        <w:t>アプリ</w:t>
      </w:r>
      <w:r w:rsidR="009351FF">
        <w:rPr>
          <w:rFonts w:hint="eastAsia"/>
        </w:rPr>
        <w:t>ケーション</w:t>
      </w:r>
      <w:r>
        <w:rPr>
          <w:rFonts w:hint="eastAsia"/>
        </w:rPr>
        <w:t>の実行環境を</w:t>
      </w:r>
      <w:r w:rsidR="00AA6420">
        <w:rPr>
          <w:rFonts w:hint="eastAsia"/>
        </w:rPr>
        <w:t>保有</w:t>
      </w:r>
      <w:r w:rsidR="009351FF">
        <w:rPr>
          <w:rFonts w:hint="eastAsia"/>
        </w:rPr>
        <w:t>する</w:t>
      </w:r>
      <w:r w:rsidR="009351FF">
        <w:rPr>
          <w:rFonts w:hint="eastAsia"/>
        </w:rPr>
        <w:t>Runtime</w:t>
      </w:r>
      <w:r w:rsidR="009351FF">
        <w:rPr>
          <w:rFonts w:hint="eastAsia"/>
        </w:rPr>
        <w:t>システムのこと。</w:t>
      </w:r>
      <w:r w:rsidR="00421F34">
        <w:rPr>
          <w:rFonts w:hint="eastAsia"/>
        </w:rPr>
        <w:t>また、この</w:t>
      </w:r>
      <w:r w:rsidR="00421F34">
        <w:rPr>
          <w:rFonts w:hint="eastAsia"/>
        </w:rPr>
        <w:t>Runtime</w:t>
      </w:r>
      <w:r w:rsidR="00421F34">
        <w:rPr>
          <w:rFonts w:hint="eastAsia"/>
        </w:rPr>
        <w:t>システムは、</w:t>
      </w:r>
      <w:r w:rsidR="009351FF">
        <w:rPr>
          <w:rFonts w:hint="eastAsia"/>
        </w:rPr>
        <w:t>Thing</w:t>
      </w:r>
      <w:r>
        <w:rPr>
          <w:rFonts w:hint="eastAsia"/>
        </w:rPr>
        <w:t>を公開</w:t>
      </w:r>
      <w:r w:rsidR="009351FF">
        <w:rPr>
          <w:rFonts w:hint="eastAsia"/>
        </w:rPr>
        <w:t>または利用</w:t>
      </w:r>
      <w:r>
        <w:rPr>
          <w:rFonts w:hint="eastAsia"/>
        </w:rPr>
        <w:t>し、</w:t>
      </w:r>
      <w:r>
        <w:rPr>
          <w:rFonts w:hint="eastAsia"/>
        </w:rPr>
        <w:t>WoT</w:t>
      </w:r>
      <w:r w:rsidR="009351FF">
        <w:t xml:space="preserve"> </w:t>
      </w:r>
      <w:r>
        <w:rPr>
          <w:rFonts w:hint="eastAsia"/>
        </w:rPr>
        <w:t>T</w:t>
      </w:r>
      <w:r w:rsidR="009351FF">
        <w:t xml:space="preserve">hing </w:t>
      </w:r>
      <w:r>
        <w:rPr>
          <w:rFonts w:hint="eastAsia"/>
        </w:rPr>
        <w:t>D</w:t>
      </w:r>
      <w:r w:rsidR="009351FF">
        <w:t>escription</w:t>
      </w:r>
      <w:r>
        <w:rPr>
          <w:rFonts w:hint="eastAsia"/>
        </w:rPr>
        <w:t>を処理し、</w:t>
      </w:r>
      <w:r w:rsidR="00421F34">
        <w:rPr>
          <w:rFonts w:hint="eastAsia"/>
        </w:rPr>
        <w:t>セキュリティ設定情報</w:t>
      </w:r>
      <w:r>
        <w:rPr>
          <w:rFonts w:hint="eastAsia"/>
        </w:rPr>
        <w:t>を</w:t>
      </w:r>
      <w:r w:rsidR="00AA6420">
        <w:rPr>
          <w:rFonts w:hint="eastAsia"/>
        </w:rPr>
        <w:t>保有</w:t>
      </w:r>
      <w:r>
        <w:rPr>
          <w:rFonts w:hint="eastAsia"/>
        </w:rPr>
        <w:t>し、プロトコルバインディング</w:t>
      </w:r>
      <w:del w:id="143" w:author="東村邦彦 / TOUMURA，KUNIHIKO" w:date="2020-01-23T11:03:00Z">
        <w:r w:rsidR="00421F34" w:rsidDel="00CC76A2">
          <w:rPr>
            <w:rFonts w:hint="eastAsia"/>
          </w:rPr>
          <w:delText>と</w:delText>
        </w:r>
      </w:del>
      <w:ins w:id="144" w:author="東村邦彦 / TOUMURA，KUNIHIKO" w:date="2020-01-23T11:03:00Z">
        <w:r w:rsidR="00CC76A2">
          <w:rPr>
            <w:rFonts w:hint="eastAsia"/>
          </w:rPr>
          <w:t>の実装との</w:t>
        </w:r>
      </w:ins>
      <w:r w:rsidR="00B626E4">
        <w:rPr>
          <w:rFonts w:hint="eastAsia"/>
        </w:rPr>
        <w:t>インターフェース</w:t>
      </w:r>
      <w:ins w:id="145" w:author="東村邦彦 / TOUMURA，KUNIHIKO" w:date="2020-01-23T11:03:00Z">
        <w:r w:rsidR="009E6ECE">
          <w:rPr>
            <w:rFonts w:hint="eastAsia"/>
          </w:rPr>
          <w:t>機能をもつ</w:t>
        </w:r>
      </w:ins>
      <w:del w:id="146" w:author="東村邦彦 / TOUMURA，KUNIHIKO" w:date="2020-01-23T11:03:00Z">
        <w:r w:rsidR="00421F34" w:rsidDel="009E6ECE">
          <w:rPr>
            <w:rFonts w:hint="eastAsia"/>
          </w:rPr>
          <w:delText>する</w:delText>
        </w:r>
      </w:del>
      <w:r w:rsidR="00421F34">
        <w:rPr>
          <w:rFonts w:hint="eastAsia"/>
        </w:rPr>
        <w:t>。</w:t>
      </w:r>
      <w:r w:rsidR="00421F34">
        <w:rPr>
          <w:rFonts w:hint="eastAsia"/>
        </w:rPr>
        <w:t>WoT Runtime</w:t>
      </w:r>
      <w:r w:rsidR="00AA6420">
        <w:rPr>
          <w:rFonts w:hint="eastAsia"/>
        </w:rPr>
        <w:t>が提供する</w:t>
      </w:r>
      <w:r w:rsidR="00AA6420">
        <w:rPr>
          <w:rFonts w:hint="eastAsia"/>
        </w:rPr>
        <w:t>API</w:t>
      </w:r>
      <w:r w:rsidR="00421F34">
        <w:rPr>
          <w:rFonts w:hint="eastAsia"/>
        </w:rPr>
        <w:t>は</w:t>
      </w:r>
      <w:r w:rsidR="00AA6420">
        <w:rPr>
          <w:rFonts w:hint="eastAsia"/>
        </w:rPr>
        <w:t>、</w:t>
      </w:r>
      <w:r w:rsidR="00421F34">
        <w:rPr>
          <w:rFonts w:hint="eastAsia"/>
        </w:rPr>
        <w:t>独自の</w:t>
      </w:r>
      <w:r w:rsidR="00421F34">
        <w:rPr>
          <w:rFonts w:hint="eastAsia"/>
        </w:rPr>
        <w:t>API</w:t>
      </w:r>
      <w:r w:rsidR="00AA6420">
        <w:rPr>
          <w:rFonts w:hint="eastAsia"/>
        </w:rPr>
        <w:t>でも良いし、標準規格ではないが、</w:t>
      </w:r>
      <w:r w:rsidR="00421F34">
        <w:rPr>
          <w:rFonts w:hint="eastAsia"/>
        </w:rPr>
        <w:t>WoT Scripting API</w:t>
      </w:r>
      <w:r w:rsidR="00421F34">
        <w:rPr>
          <w:rFonts w:hint="eastAsia"/>
        </w:rPr>
        <w:t>を選択すること</w:t>
      </w:r>
      <w:r w:rsidR="00AA6420">
        <w:rPr>
          <w:rFonts w:hint="eastAsia"/>
        </w:rPr>
        <w:t>も</w:t>
      </w:r>
      <w:r w:rsidR="00421F34">
        <w:rPr>
          <w:rFonts w:hint="eastAsia"/>
        </w:rPr>
        <w:t>できる。</w:t>
      </w:r>
    </w:p>
    <w:p w14:paraId="2862AFC4" w14:textId="77777777" w:rsidR="00254C84" w:rsidRPr="00DE62FD" w:rsidRDefault="00254C84" w:rsidP="00254C84">
      <w:pPr>
        <w:rPr>
          <w:b/>
          <w:bCs/>
        </w:rPr>
      </w:pPr>
      <w:r w:rsidRPr="00DE62FD">
        <w:rPr>
          <w:rFonts w:hint="eastAsia"/>
          <w:b/>
          <w:bCs/>
        </w:rPr>
        <w:t>WoT</w:t>
      </w:r>
      <w:r w:rsidR="00345DA8" w:rsidRPr="00DE62FD">
        <w:rPr>
          <w:rFonts w:hint="eastAsia"/>
          <w:b/>
          <w:bCs/>
        </w:rPr>
        <w:t xml:space="preserve"> </w:t>
      </w:r>
      <w:r w:rsidR="00345DA8" w:rsidRPr="00DE62FD">
        <w:rPr>
          <w:b/>
          <w:bCs/>
        </w:rPr>
        <w:t>Scripting API</w:t>
      </w:r>
      <w:r w:rsidR="003B6219" w:rsidRPr="00DE62FD">
        <w:rPr>
          <w:b/>
          <w:bCs/>
        </w:rPr>
        <w:t>/</w:t>
      </w:r>
      <w:r w:rsidRPr="00DE62FD">
        <w:rPr>
          <w:rFonts w:hint="eastAsia"/>
          <w:b/>
          <w:bCs/>
        </w:rPr>
        <w:t>スクリプティング</w:t>
      </w:r>
      <w:r w:rsidRPr="00DE62FD">
        <w:rPr>
          <w:rFonts w:hint="eastAsia"/>
          <w:b/>
          <w:bCs/>
        </w:rPr>
        <w:t>API</w:t>
      </w:r>
    </w:p>
    <w:p w14:paraId="6CFDB6FC" w14:textId="07B9F462" w:rsidR="00254C84" w:rsidRDefault="00421F34" w:rsidP="00DE62FD">
      <w:pPr>
        <w:ind w:leftChars="236" w:left="425"/>
      </w:pPr>
      <w:r>
        <w:t>WoT Servient</w:t>
      </w:r>
      <w:del w:id="147" w:author="東村邦彦 / TOUMURA，KUNIHIKO" w:date="2020-01-23T11:05:00Z">
        <w:r w:rsidR="00BA0D11" w:rsidDel="00587D8A">
          <w:rPr>
            <w:rFonts w:hint="eastAsia"/>
          </w:rPr>
          <w:delText>によって提供される</w:delText>
        </w:r>
      </w:del>
      <w:ins w:id="148" w:author="東村邦彦 / TOUMURA，KUNIHIKO" w:date="2020-01-23T11:05:00Z">
        <w:r w:rsidR="00587D8A">
          <w:rPr>
            <w:rFonts w:hint="eastAsia"/>
          </w:rPr>
          <w:t>が</w:t>
        </w:r>
      </w:ins>
      <w:r w:rsidR="00BA0D11">
        <w:rPr>
          <w:rFonts w:hint="eastAsia"/>
        </w:rPr>
        <w:t>アプリケーション</w:t>
      </w:r>
      <w:ins w:id="149" w:author="東村邦彦 / TOUMURA，KUNIHIKO" w:date="2020-01-23T11:06:00Z">
        <w:r w:rsidR="00587D8A">
          <w:rPr>
            <w:rFonts w:hint="eastAsia"/>
          </w:rPr>
          <w:t>に提供するプログラミング</w:t>
        </w:r>
      </w:ins>
      <w:r w:rsidR="00B626E4">
        <w:rPr>
          <w:rFonts w:hint="eastAsia"/>
        </w:rPr>
        <w:t>インターフェース</w:t>
      </w:r>
      <w:r w:rsidR="00BA0D11">
        <w:rPr>
          <w:rFonts w:hint="eastAsia"/>
        </w:rPr>
        <w:t>。</w:t>
      </w:r>
      <w:r w:rsidR="00254C84">
        <w:rPr>
          <w:rFonts w:hint="eastAsia"/>
        </w:rPr>
        <w:t>WoT</w:t>
      </w:r>
      <w:r>
        <w:t xml:space="preserve"> Runtime</w:t>
      </w:r>
      <w:r w:rsidR="00254C84">
        <w:rPr>
          <w:rFonts w:hint="eastAsia"/>
        </w:rPr>
        <w:t>ランタイム内で実行される</w:t>
      </w:r>
      <w:r w:rsidR="00BA0D11">
        <w:rPr>
          <w:rFonts w:hint="eastAsia"/>
        </w:rPr>
        <w:t>Servient</w:t>
      </w:r>
      <w:r w:rsidR="00BA0D11">
        <w:rPr>
          <w:rFonts w:hint="eastAsia"/>
        </w:rPr>
        <w:t>の動作やアプリケーションの実装を容易にする。</w:t>
      </w:r>
      <w:r w:rsidR="00BA0D11">
        <w:rPr>
          <w:rFonts w:hint="eastAsia"/>
        </w:rPr>
        <w:t>Web</w:t>
      </w:r>
      <w:r w:rsidR="00254C84">
        <w:rPr>
          <w:rFonts w:hint="eastAsia"/>
        </w:rPr>
        <w:t>ブラウザ</w:t>
      </w:r>
      <w:r w:rsidR="00254C84">
        <w:rPr>
          <w:rFonts w:hint="eastAsia"/>
        </w:rPr>
        <w:t>API</w:t>
      </w:r>
      <w:r w:rsidR="00254C84">
        <w:rPr>
          <w:rFonts w:hint="eastAsia"/>
        </w:rPr>
        <w:t>に</w:t>
      </w:r>
      <w:r w:rsidR="00AA6420">
        <w:rPr>
          <w:rFonts w:hint="eastAsia"/>
        </w:rPr>
        <w:t>相当</w:t>
      </w:r>
      <w:r w:rsidR="00BA0D11">
        <w:rPr>
          <w:rFonts w:hint="eastAsia"/>
        </w:rPr>
        <w:t>する</w:t>
      </w:r>
      <w:r w:rsidR="00254C84">
        <w:rPr>
          <w:rFonts w:hint="eastAsia"/>
        </w:rPr>
        <w:t>。</w:t>
      </w:r>
      <w:r w:rsidR="00254C84">
        <w:rPr>
          <w:rFonts w:hint="eastAsia"/>
        </w:rPr>
        <w:t>WoT</w:t>
      </w:r>
      <w:r w:rsidR="00BA0D11">
        <w:t xml:space="preserve"> Scripting </w:t>
      </w:r>
      <w:r w:rsidR="00254C84">
        <w:rPr>
          <w:rFonts w:hint="eastAsia"/>
        </w:rPr>
        <w:t>API</w:t>
      </w:r>
      <w:r w:rsidR="00254C84">
        <w:rPr>
          <w:rFonts w:hint="eastAsia"/>
        </w:rPr>
        <w:t>は、</w:t>
      </w:r>
      <w:r w:rsidR="00254C84">
        <w:rPr>
          <w:rFonts w:hint="eastAsia"/>
        </w:rPr>
        <w:t>W3C WoT</w:t>
      </w:r>
      <w:r w:rsidR="00254C84">
        <w:rPr>
          <w:rFonts w:hint="eastAsia"/>
        </w:rPr>
        <w:t>ビルディングブロック</w:t>
      </w:r>
      <w:r w:rsidR="00AA6420">
        <w:rPr>
          <w:rFonts w:hint="eastAsia"/>
        </w:rPr>
        <w:t>の</w:t>
      </w:r>
      <w:r w:rsidR="00AA6420">
        <w:rPr>
          <w:rFonts w:hint="eastAsia"/>
        </w:rPr>
        <w:t>1</w:t>
      </w:r>
      <w:r w:rsidR="00AA6420">
        <w:rPr>
          <w:rFonts w:hint="eastAsia"/>
        </w:rPr>
        <w:t>つ</w:t>
      </w:r>
      <w:r w:rsidR="00254C84">
        <w:rPr>
          <w:rFonts w:hint="eastAsia"/>
        </w:rPr>
        <w:t>である</w:t>
      </w:r>
      <w:r w:rsidR="00AA6420">
        <w:rPr>
          <w:rFonts w:hint="eastAsia"/>
        </w:rPr>
        <w:t>が、標準規格ではない</w:t>
      </w:r>
      <w:r w:rsidR="00254C84">
        <w:rPr>
          <w:rFonts w:hint="eastAsia"/>
        </w:rPr>
        <w:t>。</w:t>
      </w:r>
    </w:p>
    <w:p w14:paraId="5C61D802" w14:textId="77777777" w:rsidR="00254C84" w:rsidRPr="00DE62FD" w:rsidRDefault="00254C84" w:rsidP="00254C84">
      <w:pPr>
        <w:rPr>
          <w:b/>
          <w:bCs/>
        </w:rPr>
      </w:pPr>
      <w:r w:rsidRPr="00DE62FD">
        <w:rPr>
          <w:rFonts w:hint="eastAsia"/>
          <w:b/>
          <w:bCs/>
        </w:rPr>
        <w:t xml:space="preserve">WoT </w:t>
      </w:r>
      <w:r w:rsidR="003B6219" w:rsidRPr="00DE62FD">
        <w:rPr>
          <w:b/>
          <w:bCs/>
        </w:rPr>
        <w:t>Servient</w:t>
      </w:r>
    </w:p>
    <w:p w14:paraId="30A8A54F" w14:textId="77777777" w:rsidR="00254C84" w:rsidRDefault="003B6219" w:rsidP="00DE62FD">
      <w:pPr>
        <w:ind w:leftChars="236" w:left="425"/>
      </w:pPr>
      <w:r>
        <w:rPr>
          <w:rFonts w:hint="eastAsia"/>
        </w:rPr>
        <w:t>S</w:t>
      </w:r>
      <w:r>
        <w:t>ervient</w:t>
      </w:r>
      <w:r>
        <w:rPr>
          <w:rFonts w:hint="eastAsia"/>
        </w:rPr>
        <w:t>のこと</w:t>
      </w:r>
      <w:r w:rsidR="00254C84">
        <w:rPr>
          <w:rFonts w:hint="eastAsia"/>
        </w:rPr>
        <w:t>。</w:t>
      </w:r>
    </w:p>
    <w:p w14:paraId="50DAA6B5" w14:textId="77777777" w:rsidR="00254C84" w:rsidRPr="00DE62FD" w:rsidRDefault="00254C84" w:rsidP="00254C84">
      <w:pPr>
        <w:rPr>
          <w:b/>
          <w:bCs/>
        </w:rPr>
      </w:pPr>
      <w:r w:rsidRPr="00DE62FD">
        <w:rPr>
          <w:rFonts w:hint="eastAsia"/>
          <w:b/>
          <w:bCs/>
        </w:rPr>
        <w:t xml:space="preserve">WoT </w:t>
      </w:r>
      <w:r w:rsidR="003B6219" w:rsidRPr="00DE62FD">
        <w:rPr>
          <w:rFonts w:hint="eastAsia"/>
          <w:b/>
          <w:bCs/>
        </w:rPr>
        <w:t>T</w:t>
      </w:r>
      <w:r w:rsidR="003B6219" w:rsidRPr="00DE62FD">
        <w:rPr>
          <w:b/>
          <w:bCs/>
        </w:rPr>
        <w:t>hing Description</w:t>
      </w:r>
      <w:r w:rsidRPr="00DE62FD">
        <w:rPr>
          <w:rFonts w:hint="eastAsia"/>
          <w:b/>
          <w:bCs/>
        </w:rPr>
        <w:t>または</w:t>
      </w:r>
      <w:r w:rsidRPr="00DE62FD">
        <w:rPr>
          <w:rFonts w:hint="eastAsia"/>
          <w:b/>
          <w:bCs/>
        </w:rPr>
        <w:t>T</w:t>
      </w:r>
      <w:r w:rsidR="003B6219" w:rsidRPr="00DE62FD">
        <w:rPr>
          <w:b/>
          <w:bCs/>
        </w:rPr>
        <w:t xml:space="preserve">hing </w:t>
      </w:r>
      <w:r w:rsidRPr="00DE62FD">
        <w:rPr>
          <w:rFonts w:hint="eastAsia"/>
          <w:b/>
          <w:bCs/>
        </w:rPr>
        <w:t>D</w:t>
      </w:r>
      <w:r w:rsidR="003B6219" w:rsidRPr="00DE62FD">
        <w:rPr>
          <w:b/>
          <w:bCs/>
        </w:rPr>
        <w:t>escription</w:t>
      </w:r>
    </w:p>
    <w:p w14:paraId="6F3A53E1" w14:textId="46F2CAAB" w:rsidR="00254C84" w:rsidRDefault="003B6219" w:rsidP="00DE62FD">
      <w:pPr>
        <w:ind w:leftChars="236" w:left="425"/>
      </w:pPr>
      <w:r>
        <w:t>Thing</w:t>
      </w:r>
      <w:r w:rsidR="00254C84">
        <w:rPr>
          <w:rFonts w:hint="eastAsia"/>
        </w:rPr>
        <w:t>を記述する</w:t>
      </w:r>
      <w:r>
        <w:rPr>
          <w:rFonts w:hint="eastAsia"/>
        </w:rPr>
        <w:t>構造化された</w:t>
      </w:r>
      <w:r w:rsidR="00254C84">
        <w:rPr>
          <w:rFonts w:hint="eastAsia"/>
        </w:rPr>
        <w:t>データ。</w:t>
      </w:r>
      <w:r w:rsidR="00254C84">
        <w:rPr>
          <w:rFonts w:hint="eastAsia"/>
        </w:rPr>
        <w:t xml:space="preserve">WoT </w:t>
      </w:r>
      <w:r>
        <w:rPr>
          <w:rFonts w:hint="eastAsia"/>
        </w:rPr>
        <w:t>Thing Description</w:t>
      </w:r>
      <w:r w:rsidR="00254C84">
        <w:rPr>
          <w:rFonts w:hint="eastAsia"/>
        </w:rPr>
        <w:t>は、一般メタデータ、</w:t>
      </w:r>
      <w:r>
        <w:rPr>
          <w:rFonts w:hint="eastAsia"/>
        </w:rPr>
        <w:t>領域</w:t>
      </w:r>
      <w:r w:rsidR="00254C84">
        <w:rPr>
          <w:rFonts w:hint="eastAsia"/>
        </w:rPr>
        <w:t>固有メタデータ、</w:t>
      </w:r>
      <w:ins w:id="150" w:author="東村邦彦 / TOUMURA，KUNIHIKO" w:date="2020-01-23T11:07:00Z">
        <w:r w:rsidR="00BB170E">
          <w:rPr>
            <w:rFonts w:hint="eastAsia"/>
          </w:rPr>
          <w:t>相互作用</w:t>
        </w:r>
      </w:ins>
      <w:del w:id="151" w:author="東村邦彦 / TOUMURA，KUNIHIKO" w:date="2020-01-23T11:07:00Z">
        <w:r w:rsidR="00254C84" w:rsidDel="00BB170E">
          <w:rPr>
            <w:rFonts w:hint="eastAsia"/>
          </w:rPr>
          <w:delText>対話</w:delText>
        </w:r>
      </w:del>
      <w:r w:rsidR="00254C84">
        <w:rPr>
          <w:rFonts w:hint="eastAsia"/>
        </w:rPr>
        <w:t>アフォーダンス</w:t>
      </w:r>
      <w:r w:rsidR="00254C84">
        <w:rPr>
          <w:rFonts w:hint="eastAsia"/>
        </w:rPr>
        <w:t>(</w:t>
      </w:r>
      <w:r w:rsidR="00254C84">
        <w:rPr>
          <w:rFonts w:hint="eastAsia"/>
        </w:rPr>
        <w:t>サポートされるプロトコルバインディングを含む</w:t>
      </w:r>
      <w:r w:rsidR="00254C84">
        <w:rPr>
          <w:rFonts w:hint="eastAsia"/>
        </w:rPr>
        <w:t>)</w:t>
      </w:r>
      <w:r w:rsidR="00254C84">
        <w:rPr>
          <w:rFonts w:hint="eastAsia"/>
        </w:rPr>
        <w:t>、および関連する</w:t>
      </w:r>
      <w:r>
        <w:rPr>
          <w:rFonts w:hint="eastAsia"/>
        </w:rPr>
        <w:t>Thing</w:t>
      </w:r>
      <w:r w:rsidR="00254C84">
        <w:rPr>
          <w:rFonts w:hint="eastAsia"/>
        </w:rPr>
        <w:t>へのリンクで構成されている。</w:t>
      </w:r>
      <w:r w:rsidR="00254C84">
        <w:rPr>
          <w:rFonts w:hint="eastAsia"/>
        </w:rPr>
        <w:t>WoT</w:t>
      </w:r>
      <w:r>
        <w:rPr>
          <w:rFonts w:hint="eastAsia"/>
        </w:rPr>
        <w:t xml:space="preserve"> </w:t>
      </w:r>
      <w:r>
        <w:t>Thing Description</w:t>
      </w:r>
      <w:r>
        <w:rPr>
          <w:rFonts w:hint="eastAsia"/>
        </w:rPr>
        <w:t>の</w:t>
      </w:r>
      <w:r w:rsidR="00AA6420">
        <w:rPr>
          <w:rFonts w:hint="eastAsia"/>
        </w:rPr>
        <w:t>記述</w:t>
      </w:r>
      <w:r>
        <w:rPr>
          <w:rFonts w:hint="eastAsia"/>
        </w:rPr>
        <w:t>形式</w:t>
      </w:r>
      <w:r w:rsidR="00254C84">
        <w:rPr>
          <w:rFonts w:hint="eastAsia"/>
        </w:rPr>
        <w:t>は、</w:t>
      </w:r>
      <w:r w:rsidR="00254C84">
        <w:rPr>
          <w:rFonts w:hint="eastAsia"/>
        </w:rPr>
        <w:t>W3C WoT</w:t>
      </w:r>
      <w:r w:rsidR="00254C84">
        <w:rPr>
          <w:rFonts w:hint="eastAsia"/>
        </w:rPr>
        <w:t>の中心的なビルディングブロックである。</w:t>
      </w:r>
    </w:p>
    <w:p w14:paraId="2BB0CEAF" w14:textId="77777777" w:rsidR="001C1414" w:rsidRDefault="001C1414" w:rsidP="001C1414"/>
    <w:p w14:paraId="38F5D170" w14:textId="77777777" w:rsidR="00D304F3" w:rsidRPr="00EE7959" w:rsidRDefault="00D304F3" w:rsidP="00D65C6C">
      <w:pPr>
        <w:pStyle w:val="10"/>
      </w:pPr>
      <w:bookmarkStart w:id="152" w:name="_Toc28968903"/>
      <w:r>
        <w:rPr>
          <w:rFonts w:hint="eastAsia"/>
        </w:rPr>
        <w:t xml:space="preserve">４　</w:t>
      </w:r>
      <w:r w:rsidR="00254C84">
        <w:rPr>
          <w:rFonts w:hint="eastAsia"/>
        </w:rPr>
        <w:t>ユースケース</w:t>
      </w:r>
      <w:bookmarkEnd w:id="152"/>
    </w:p>
    <w:p w14:paraId="49708290" w14:textId="77777777" w:rsidR="00254C84" w:rsidRDefault="00254C84" w:rsidP="00254C84">
      <w:r>
        <w:rPr>
          <w:rFonts w:hint="eastAsia"/>
        </w:rPr>
        <w:t>本</w:t>
      </w:r>
      <w:r w:rsidR="004D49F2">
        <w:rPr>
          <w:rFonts w:hint="eastAsia"/>
        </w:rPr>
        <w:t>章は標準規格に含まれない</w:t>
      </w:r>
      <w:r>
        <w:rPr>
          <w:rFonts w:hint="eastAsia"/>
        </w:rPr>
        <w:t>。</w:t>
      </w:r>
    </w:p>
    <w:p w14:paraId="7C4DB616" w14:textId="77777777" w:rsidR="002B73F4" w:rsidRDefault="002B73F4" w:rsidP="00254C84"/>
    <w:p w14:paraId="4C4F59C9" w14:textId="77777777" w:rsidR="00254C84" w:rsidRDefault="00254C84" w:rsidP="00254C84">
      <w:r>
        <w:rPr>
          <w:rFonts w:hint="eastAsia"/>
        </w:rPr>
        <w:t>本</w:t>
      </w:r>
      <w:r w:rsidR="00C637FD">
        <w:rPr>
          <w:rFonts w:hint="eastAsia"/>
        </w:rPr>
        <w:t>章</w:t>
      </w:r>
      <w:r>
        <w:rPr>
          <w:rFonts w:hint="eastAsia"/>
        </w:rPr>
        <w:t>では、</w:t>
      </w:r>
      <w:r>
        <w:rPr>
          <w:rFonts w:hint="eastAsia"/>
        </w:rPr>
        <w:t>W3C WoT</w:t>
      </w:r>
      <w:r w:rsidR="00C637FD">
        <w:rPr>
          <w:rFonts w:hint="eastAsia"/>
        </w:rPr>
        <w:t>の</w:t>
      </w:r>
      <w:r>
        <w:rPr>
          <w:rFonts w:hint="eastAsia"/>
        </w:rPr>
        <w:t>対象であ</w:t>
      </w:r>
      <w:r w:rsidR="00C637FD">
        <w:rPr>
          <w:rFonts w:hint="eastAsia"/>
        </w:rPr>
        <w:t>るアプリケーション領域とユースケースを提示する。また、ここで示すユースケースは、</w:t>
      </w:r>
      <w:r w:rsidR="00C637FD">
        <w:rPr>
          <w:rFonts w:hint="eastAsia"/>
        </w:rPr>
        <w:t>7</w:t>
      </w:r>
      <w:r w:rsidR="00C637FD">
        <w:rPr>
          <w:rFonts w:hint="eastAsia"/>
        </w:rPr>
        <w:t>章</w:t>
      </w:r>
      <w:r>
        <w:rPr>
          <w:rFonts w:hint="eastAsia"/>
        </w:rPr>
        <w:t>WoT</w:t>
      </w:r>
      <w:r w:rsidR="00C637FD">
        <w:t xml:space="preserve"> Building Block</w:t>
      </w:r>
      <w:r>
        <w:rPr>
          <w:rFonts w:hint="eastAsia"/>
        </w:rPr>
        <w:t>で考察される抽象アーキテクチャを導出するために使用される</w:t>
      </w:r>
      <w:r w:rsidR="00C637FD">
        <w:rPr>
          <w:rFonts w:hint="eastAsia"/>
        </w:rPr>
        <w:t>。</w:t>
      </w:r>
    </w:p>
    <w:p w14:paraId="1B344E29" w14:textId="77777777" w:rsidR="00254C84" w:rsidRDefault="00254C84" w:rsidP="00254C84">
      <w:r>
        <w:rPr>
          <w:rFonts w:hint="eastAsia"/>
        </w:rPr>
        <w:t>WoT</w:t>
      </w:r>
      <w:r>
        <w:rPr>
          <w:rFonts w:hint="eastAsia"/>
        </w:rPr>
        <w:t>アーキテクチャは、</w:t>
      </w:r>
      <w:r w:rsidR="00C637FD">
        <w:rPr>
          <w:rFonts w:hint="eastAsia"/>
        </w:rPr>
        <w:t>ユースケースや</w:t>
      </w:r>
      <w:r>
        <w:rPr>
          <w:rFonts w:hint="eastAsia"/>
        </w:rPr>
        <w:t>やアプリ</w:t>
      </w:r>
      <w:r w:rsidR="00C637FD">
        <w:rPr>
          <w:rFonts w:hint="eastAsia"/>
        </w:rPr>
        <w:t>ケーション領域</w:t>
      </w:r>
      <w:r>
        <w:rPr>
          <w:rFonts w:hint="eastAsia"/>
        </w:rPr>
        <w:t>に関し</w:t>
      </w:r>
      <w:r w:rsidR="00C637FD">
        <w:rPr>
          <w:rFonts w:hint="eastAsia"/>
        </w:rPr>
        <w:t>ていかなる</w:t>
      </w:r>
      <w:r>
        <w:rPr>
          <w:rFonts w:hint="eastAsia"/>
        </w:rPr>
        <w:t>制限</w:t>
      </w:r>
      <w:r w:rsidR="00C637FD">
        <w:rPr>
          <w:rFonts w:hint="eastAsia"/>
        </w:rPr>
        <w:t>も</w:t>
      </w:r>
      <w:r>
        <w:rPr>
          <w:rFonts w:hint="eastAsia"/>
        </w:rPr>
        <w:t>置いていない。抽象アーキテクチャ</w:t>
      </w:r>
      <w:r w:rsidR="00C637FD">
        <w:rPr>
          <w:rFonts w:hint="eastAsia"/>
        </w:rPr>
        <w:t>が</w:t>
      </w:r>
      <w:r w:rsidR="004735F6">
        <w:rPr>
          <w:rFonts w:hint="eastAsia"/>
        </w:rPr>
        <w:t>満足し</w:t>
      </w:r>
      <w:r>
        <w:rPr>
          <w:rFonts w:hint="eastAsia"/>
        </w:rPr>
        <w:t>なければならない</w:t>
      </w:r>
      <w:r w:rsidR="00C637FD">
        <w:rPr>
          <w:rFonts w:hint="eastAsia"/>
        </w:rPr>
        <w:t>様々なアプリケーション領域にお</w:t>
      </w:r>
      <w:r w:rsidR="00B626E4">
        <w:rPr>
          <w:rFonts w:hint="eastAsia"/>
        </w:rPr>
        <w:t>いて、</w:t>
      </w:r>
      <w:r>
        <w:rPr>
          <w:rFonts w:hint="eastAsia"/>
        </w:rPr>
        <w:t>共通パターンを</w:t>
      </w:r>
      <w:r w:rsidR="00B626E4">
        <w:rPr>
          <w:rFonts w:hint="eastAsia"/>
        </w:rPr>
        <w:t>見い出す</w:t>
      </w:r>
      <w:r>
        <w:rPr>
          <w:rFonts w:hint="eastAsia"/>
        </w:rPr>
        <w:t>ために</w:t>
      </w:r>
      <w:r w:rsidR="00C637FD">
        <w:rPr>
          <w:rFonts w:hint="eastAsia"/>
        </w:rPr>
        <w:t>議論</w:t>
      </w:r>
      <w:r>
        <w:rPr>
          <w:rFonts w:hint="eastAsia"/>
        </w:rPr>
        <w:t>されてきた。</w:t>
      </w:r>
    </w:p>
    <w:p w14:paraId="40A74214" w14:textId="77777777" w:rsidR="00254C84" w:rsidRDefault="00254C84" w:rsidP="00254C84">
      <w:r>
        <w:rPr>
          <w:rFonts w:hint="eastAsia"/>
        </w:rPr>
        <w:t>以下に</w:t>
      </w:r>
      <w:r w:rsidR="00B626E4">
        <w:rPr>
          <w:rFonts w:hint="eastAsia"/>
        </w:rPr>
        <w:t>記述する</w:t>
      </w:r>
      <w:r w:rsidR="00C637FD">
        <w:rPr>
          <w:rFonts w:hint="eastAsia"/>
        </w:rPr>
        <w:t>内容</w:t>
      </w:r>
      <w:r>
        <w:rPr>
          <w:rFonts w:hint="eastAsia"/>
        </w:rPr>
        <w:t>は網羅的ではない。</w:t>
      </w:r>
      <w:r w:rsidRPr="00BF74FD">
        <w:rPr>
          <w:rFonts w:hint="eastAsia"/>
        </w:rPr>
        <w:t>むしろ、接続された</w:t>
      </w:r>
      <w:r w:rsidR="00B626E4" w:rsidRPr="00DE62FD">
        <w:rPr>
          <w:rFonts w:hint="eastAsia"/>
        </w:rPr>
        <w:t>Thing</w:t>
      </w:r>
      <w:r w:rsidRPr="00BF74FD">
        <w:rPr>
          <w:rFonts w:hint="eastAsia"/>
        </w:rPr>
        <w:t>が付加的な</w:t>
      </w:r>
      <w:r w:rsidR="00B626E4" w:rsidRPr="00DE62FD">
        <w:rPr>
          <w:rFonts w:hint="eastAsia"/>
        </w:rPr>
        <w:t>価値</w:t>
      </w:r>
      <w:r w:rsidRPr="00BF74FD">
        <w:rPr>
          <w:rFonts w:hint="eastAsia"/>
        </w:rPr>
        <w:t>を提供する、あるいは、新たなシナリオを</w:t>
      </w:r>
      <w:r w:rsidR="00B626E4" w:rsidRPr="00DE62FD">
        <w:rPr>
          <w:rFonts w:hint="eastAsia"/>
        </w:rPr>
        <w:t>想起させる</w:t>
      </w:r>
      <w:r w:rsidRPr="00BF74FD">
        <w:rPr>
          <w:rFonts w:hint="eastAsia"/>
        </w:rPr>
        <w:t>ことができる</w:t>
      </w:r>
      <w:r w:rsidR="00B626E4" w:rsidRPr="00DE62FD">
        <w:rPr>
          <w:rFonts w:hint="eastAsia"/>
        </w:rPr>
        <w:t>内容になっている</w:t>
      </w:r>
      <w:r w:rsidRPr="00BF74FD">
        <w:rPr>
          <w:rFonts w:hint="eastAsia"/>
        </w:rPr>
        <w:t>。</w:t>
      </w:r>
    </w:p>
    <w:p w14:paraId="6B9EC22B" w14:textId="77777777" w:rsidR="002B73F4" w:rsidRDefault="002B73F4" w:rsidP="00254C84"/>
    <w:p w14:paraId="448BE1B5" w14:textId="77777777" w:rsidR="00254C84" w:rsidRDefault="00254C84" w:rsidP="002B73F4">
      <w:pPr>
        <w:pStyle w:val="20"/>
      </w:pPr>
      <w:bookmarkStart w:id="153" w:name="_Toc28968904"/>
      <w:r>
        <w:rPr>
          <w:rFonts w:hint="eastAsia"/>
        </w:rPr>
        <w:t>4</w:t>
      </w:r>
      <w:r>
        <w:t xml:space="preserve">.1 </w:t>
      </w:r>
      <w:r>
        <w:rPr>
          <w:rFonts w:hint="eastAsia"/>
        </w:rPr>
        <w:t>アプリケーション領域</w:t>
      </w:r>
      <w:bookmarkEnd w:id="153"/>
    </w:p>
    <w:p w14:paraId="455EC0C8" w14:textId="77777777" w:rsidR="00254C84" w:rsidRDefault="00254C84" w:rsidP="002B73F4">
      <w:pPr>
        <w:pStyle w:val="30"/>
      </w:pPr>
      <w:bookmarkStart w:id="154" w:name="_Toc28968905"/>
      <w:r>
        <w:rPr>
          <w:rFonts w:hint="eastAsia"/>
        </w:rPr>
        <w:t>4.1.</w:t>
      </w:r>
      <w:r>
        <w:t xml:space="preserve">1 </w:t>
      </w:r>
      <w:r>
        <w:rPr>
          <w:rFonts w:hint="eastAsia"/>
        </w:rPr>
        <w:t>コンシューマ</w:t>
      </w:r>
      <w:bookmarkEnd w:id="154"/>
    </w:p>
    <w:p w14:paraId="5F16A54D" w14:textId="77777777" w:rsidR="00254C84" w:rsidRDefault="00254C84" w:rsidP="00254C84">
      <w:r>
        <w:rPr>
          <w:rFonts w:hint="eastAsia"/>
        </w:rPr>
        <w:t>コンシューマ空間には、接続されることで利益を得る複数のアセットが存在する。部屋の占有率に基づいて、照明およびエアコンをオフにすることができ、ウィンドウブラインドは、気象条件および人の存在に基づいて自動的に閉じられる。エネルギーおよび他のリソース消費は使用パターンおよび予測に基づいて最適化することができる。</w:t>
      </w:r>
    </w:p>
    <w:p w14:paraId="02D0635A" w14:textId="77777777" w:rsidR="00254C84" w:rsidRDefault="00254C84" w:rsidP="00254C84">
      <w:r>
        <w:rPr>
          <w:rFonts w:hint="eastAsia"/>
        </w:rPr>
        <w:lastRenderedPageBreak/>
        <w:t>本項のコンシューマ使用事例にはスマートホーム使用事例が含まれている。</w:t>
      </w:r>
    </w:p>
    <w:p w14:paraId="0F802826" w14:textId="77777777" w:rsidR="00254C84" w:rsidRDefault="00254C84" w:rsidP="00254C84">
      <w:r>
        <w:rPr>
          <w:rFonts w:hint="eastAsia"/>
        </w:rPr>
        <w:t>図</w:t>
      </w:r>
      <w:r>
        <w:t>1</w:t>
      </w:r>
      <w:r>
        <w:rPr>
          <w:rFonts w:hint="eastAsia"/>
        </w:rPr>
        <w:t>は、スマートホームの一例である。この場合、ゲートウェイは、</w:t>
      </w:r>
      <w:r>
        <w:t>KNX</w:t>
      </w:r>
      <w:r>
        <w:rPr>
          <w:rFonts w:hint="eastAsia"/>
        </w:rPr>
        <w:t>、</w:t>
      </w:r>
      <w:r>
        <w:t>ECHONET</w:t>
      </w:r>
      <w:r>
        <w:rPr>
          <w:rFonts w:hint="eastAsia"/>
        </w:rPr>
        <w:t>、</w:t>
      </w:r>
      <w:r>
        <w:t>ZigBee</w:t>
      </w:r>
      <w:r>
        <w:rPr>
          <w:rFonts w:hint="eastAsia"/>
        </w:rPr>
        <w:t>、</w:t>
      </w:r>
      <w:r>
        <w:t>DECT ULE</w:t>
      </w:r>
      <w:r>
        <w:rPr>
          <w:rFonts w:hint="eastAsia"/>
        </w:rPr>
        <w:t>、および</w:t>
      </w:r>
      <w:r>
        <w:t>Wi−SUN</w:t>
      </w:r>
      <w:r>
        <w:rPr>
          <w:rFonts w:hint="eastAsia"/>
        </w:rPr>
        <w:t>などの対応するローカル通信プロトコルを介してセンサ、カメラ、および家電などのエッジデバイスに接続されている。複数のゲートウェイが</w:t>
      </w:r>
      <w:r>
        <w:t>1</w:t>
      </w:r>
      <w:r>
        <w:rPr>
          <w:rFonts w:hint="eastAsia"/>
        </w:rPr>
        <w:t>つの家庭で存在でき、各ゲートウェイは複数のローカルプロトコルをサポートすることができる。</w:t>
      </w:r>
    </w:p>
    <w:p w14:paraId="4290F2FA" w14:textId="77777777" w:rsidR="00254C84" w:rsidRDefault="00254C84" w:rsidP="00254C84">
      <w:r>
        <w:rPr>
          <w:rFonts w:hint="eastAsia"/>
        </w:rPr>
        <w:t>ゲートウェイは、インターネットでクラウドに接続することができ、いくつかの器具がクラウドに直接接続することができる。クラウドで動作するサービスは、エッジデバイスからデータを収集し、そのデータを分析し、エッジデバイスおよび他の</w:t>
      </w:r>
      <w:r>
        <w:rPr>
          <w:rFonts w:hint="eastAsia"/>
        </w:rPr>
        <w:t>UX</w:t>
      </w:r>
      <w:r>
        <w:rPr>
          <w:rFonts w:hint="eastAsia"/>
        </w:rPr>
        <w:t>デバイスを介してユーザに価値を提供する。</w:t>
      </w:r>
    </w:p>
    <w:p w14:paraId="4DC64200" w14:textId="77777777" w:rsidR="00254C84" w:rsidRDefault="00254C84" w:rsidP="0088571B"/>
    <w:p w14:paraId="49DEEA64" w14:textId="77777777" w:rsidR="00254C84" w:rsidRDefault="00254C84" w:rsidP="0088571B">
      <w:r>
        <w:rPr>
          <w:rFonts w:hint="eastAsia"/>
        </w:rPr>
        <w:t>図</w:t>
      </w:r>
      <w:r>
        <w:rPr>
          <w:rFonts w:hint="eastAsia"/>
        </w:rPr>
        <w:t>1</w:t>
      </w:r>
      <w:r>
        <w:t xml:space="preserve">. </w:t>
      </w:r>
      <w:r>
        <w:rPr>
          <w:rFonts w:hint="eastAsia"/>
        </w:rPr>
        <w:t>スマートホーム</w:t>
      </w:r>
    </w:p>
    <w:p w14:paraId="07D2E9DB" w14:textId="77777777" w:rsidR="00254C84" w:rsidRDefault="00254C84" w:rsidP="0088571B"/>
    <w:p w14:paraId="41621CC6" w14:textId="77777777" w:rsidR="00254C84" w:rsidRDefault="00254C84" w:rsidP="0088571B">
      <w:r w:rsidRPr="00254C84">
        <w:rPr>
          <w:rFonts w:hint="eastAsia"/>
        </w:rPr>
        <w:t>スマートホームは、リモートアクセスおよび制御、音声制御、ならびにホームオートメーションなどの便宜をコンシューマに提供する。又、スマートホームは、デバイス製造者によるデバイスをリモートで監視・維持管理も可能にする。スマートホームは、エネルギー管理やセキュリティ監視などの付加価値サービスを実現することができる。</w:t>
      </w:r>
    </w:p>
    <w:p w14:paraId="6BF6A3D4" w14:textId="77777777" w:rsidR="00254C84" w:rsidRDefault="00254C84" w:rsidP="0088571B"/>
    <w:p w14:paraId="6FF7FC4A" w14:textId="77777777" w:rsidR="00254C84" w:rsidRDefault="00254C84" w:rsidP="002B73F4">
      <w:pPr>
        <w:pStyle w:val="30"/>
      </w:pPr>
      <w:bookmarkStart w:id="155" w:name="_Toc28968906"/>
      <w:r>
        <w:t xml:space="preserve">4.1.2 </w:t>
      </w:r>
      <w:r>
        <w:rPr>
          <w:rFonts w:hint="eastAsia"/>
        </w:rPr>
        <w:t>インダストリ</w:t>
      </w:r>
      <w:bookmarkEnd w:id="155"/>
    </w:p>
    <w:p w14:paraId="1796A1E4" w14:textId="77777777" w:rsidR="00254C84" w:rsidRDefault="00254C84" w:rsidP="00254C84">
      <w:r>
        <w:rPr>
          <w:rFonts w:hint="eastAsia"/>
        </w:rPr>
        <w:t>本項の産業使用事例は、多様な業種に適用可能である。</w:t>
      </w:r>
    </w:p>
    <w:p w14:paraId="08CD56D0" w14:textId="77777777" w:rsidR="00254C84" w:rsidRDefault="00254C84" w:rsidP="00254C84">
      <w:r>
        <w:rPr>
          <w:rFonts w:hint="eastAsia"/>
        </w:rPr>
        <w:t>アプリシナリオ内での重複という性質上、多様な業種で同様の使用事例が発生している。</w:t>
      </w:r>
    </w:p>
    <w:p w14:paraId="488818C4" w14:textId="77777777" w:rsidR="00254C84" w:rsidRDefault="00254C84" w:rsidP="00254C84"/>
    <w:p w14:paraId="282B01AE" w14:textId="77777777" w:rsidR="00254C84" w:rsidRDefault="00254C84" w:rsidP="002B73F4">
      <w:pPr>
        <w:pStyle w:val="40"/>
      </w:pPr>
      <w:bookmarkStart w:id="156" w:name="_Toc28968907"/>
      <w:r>
        <w:rPr>
          <w:rFonts w:hint="eastAsia"/>
        </w:rPr>
        <w:t>4</w:t>
      </w:r>
      <w:r>
        <w:t xml:space="preserve">.1.2.1 </w:t>
      </w:r>
      <w:r>
        <w:rPr>
          <w:rFonts w:hint="eastAsia"/>
        </w:rPr>
        <w:t>スマートファクトリ</w:t>
      </w:r>
      <w:bookmarkEnd w:id="156"/>
    </w:p>
    <w:p w14:paraId="14EC27F6" w14:textId="77777777" w:rsidR="00254C84" w:rsidRDefault="00254C84" w:rsidP="00254C84">
      <w:r w:rsidRPr="00254C84">
        <w:rPr>
          <w:rFonts w:hint="eastAsia"/>
        </w:rPr>
        <w:t>図</w:t>
      </w:r>
      <w:r w:rsidRPr="00254C84">
        <w:rPr>
          <w:rFonts w:hint="eastAsia"/>
        </w:rPr>
        <w:t>2</w:t>
      </w:r>
      <w:r w:rsidRPr="00254C84">
        <w:rPr>
          <w:rFonts w:hint="eastAsia"/>
        </w:rPr>
        <w:t>は、</w:t>
      </w:r>
      <w:r w:rsidR="00B626E4" w:rsidRPr="00254C84">
        <w:rPr>
          <w:rFonts w:hint="eastAsia"/>
        </w:rPr>
        <w:t>スマートファクトリ</w:t>
      </w:r>
      <w:r w:rsidRPr="00254C84">
        <w:rPr>
          <w:rFonts w:hint="eastAsia"/>
        </w:rPr>
        <w:t>の例である。ここでは、フィールドレベル、セル、および回線コントローラは、</w:t>
      </w:r>
      <w:r w:rsidRPr="00254C84">
        <w:rPr>
          <w:rFonts w:hint="eastAsia"/>
        </w:rPr>
        <w:t>PROFINET</w:t>
      </w:r>
      <w:r w:rsidRPr="00254C84">
        <w:rPr>
          <w:rFonts w:hint="eastAsia"/>
        </w:rPr>
        <w:t>、</w:t>
      </w:r>
      <w:r w:rsidRPr="00254C84">
        <w:rPr>
          <w:rFonts w:hint="eastAsia"/>
        </w:rPr>
        <w:t>Modbus</w:t>
      </w:r>
      <w:r w:rsidRPr="00254C84">
        <w:rPr>
          <w:rFonts w:hint="eastAsia"/>
        </w:rPr>
        <w:t>、</w:t>
      </w:r>
      <w:r w:rsidRPr="00254C84">
        <w:rPr>
          <w:rFonts w:hint="eastAsia"/>
        </w:rPr>
        <w:t>OPC UA TSN</w:t>
      </w:r>
      <w:r w:rsidRPr="00254C84">
        <w:rPr>
          <w:rFonts w:hint="eastAsia"/>
        </w:rPr>
        <w:t>、</w:t>
      </w:r>
      <w:r w:rsidRPr="00254C84">
        <w:rPr>
          <w:rFonts w:hint="eastAsia"/>
        </w:rPr>
        <w:t>EtherCAT</w:t>
      </w:r>
      <w:r w:rsidRPr="00254C84">
        <w:rPr>
          <w:rFonts w:hint="eastAsia"/>
        </w:rPr>
        <w:t>、または</w:t>
      </w:r>
      <w:r w:rsidRPr="00254C84">
        <w:rPr>
          <w:rFonts w:hint="eastAsia"/>
        </w:rPr>
        <w:t>CAN</w:t>
      </w:r>
      <w:r w:rsidRPr="00254C84">
        <w:rPr>
          <w:rFonts w:hint="eastAsia"/>
        </w:rPr>
        <w:t>などの産業通信プロトコルに基づいて、異なる工場機器を自動化している。産業用エッジデバイスは、様々なコントローラから選択されたデータを収集し、例えば、ダッシュボードを介した遠隔監視ようにクラウドバックエンドサービスが利用できるようにする、あるいは、予防保守のために分析を行う。</w:t>
      </w:r>
    </w:p>
    <w:p w14:paraId="42C5C13D" w14:textId="77777777" w:rsidR="00254C84" w:rsidRDefault="00254C84" w:rsidP="00254C84"/>
    <w:p w14:paraId="379315D4" w14:textId="77777777" w:rsidR="00254C84" w:rsidRDefault="00254C84" w:rsidP="00254C84">
      <w:r>
        <w:rPr>
          <w:rFonts w:hint="eastAsia"/>
        </w:rPr>
        <w:t>図</w:t>
      </w:r>
      <w:r>
        <w:rPr>
          <w:rFonts w:hint="eastAsia"/>
        </w:rPr>
        <w:t>2</w:t>
      </w:r>
      <w:r>
        <w:t xml:space="preserve">. </w:t>
      </w:r>
      <w:r>
        <w:rPr>
          <w:rFonts w:hint="eastAsia"/>
        </w:rPr>
        <w:t>スマートファクトリ</w:t>
      </w:r>
    </w:p>
    <w:p w14:paraId="20B94999" w14:textId="77777777" w:rsidR="00254C84" w:rsidRDefault="00254C84" w:rsidP="00254C84"/>
    <w:p w14:paraId="7F49356A" w14:textId="77777777" w:rsidR="00254C84" w:rsidRDefault="00B626E4" w:rsidP="00254C84">
      <w:r>
        <w:rPr>
          <w:rFonts w:hint="eastAsia"/>
        </w:rPr>
        <w:t>スマートファクトリ</w:t>
      </w:r>
      <w:r w:rsidR="00254C84">
        <w:rPr>
          <w:rFonts w:hint="eastAsia"/>
        </w:rPr>
        <w:t>は、接続された製造装置及び製造された製品の高度な監視を必要とする。手痛いダウンタイム及びメンテナンス作業を防止するために、機会故障の予測及び異常の早期検出することで利益を得る。</w:t>
      </w:r>
    </w:p>
    <w:p w14:paraId="3693249C" w14:textId="77777777" w:rsidR="00254C84" w:rsidRDefault="00254C84" w:rsidP="00254C84">
      <w:r>
        <w:rPr>
          <w:rFonts w:hint="eastAsia"/>
        </w:rPr>
        <w:t>さらに、接続された製造装置および生産設備の環境を、有害なガス、過剰なノイズまたは熱の存在を監視することは、作業者の安全性を高め、事故または事故のリスクを低減することになる。</w:t>
      </w:r>
    </w:p>
    <w:p w14:paraId="45F04D50" w14:textId="77777777" w:rsidR="00254C84" w:rsidRDefault="00254C84" w:rsidP="00254C84">
      <w:r>
        <w:rPr>
          <w:rFonts w:hint="eastAsia"/>
        </w:rPr>
        <w:t>生産設備のリアルタイム監視および</w:t>
      </w:r>
      <w:r>
        <w:rPr>
          <w:rFonts w:hint="eastAsia"/>
        </w:rPr>
        <w:t>KPI</w:t>
      </w:r>
      <w:r>
        <w:rPr>
          <w:rFonts w:hint="eastAsia"/>
        </w:rPr>
        <w:t>計算は、生産性の問題を検出し、サプライチェーンを最適化するのに有益である。</w:t>
      </w:r>
    </w:p>
    <w:p w14:paraId="2ED2CB55" w14:textId="77777777" w:rsidR="00254C84" w:rsidRDefault="00254C84" w:rsidP="00254C84"/>
    <w:p w14:paraId="67CF4A7A" w14:textId="77777777" w:rsidR="00254C84" w:rsidRDefault="002C6A58" w:rsidP="002B73F4">
      <w:pPr>
        <w:pStyle w:val="30"/>
      </w:pPr>
      <w:bookmarkStart w:id="157" w:name="_Toc28968908"/>
      <w:r>
        <w:rPr>
          <w:rFonts w:hint="eastAsia"/>
        </w:rPr>
        <w:t>4</w:t>
      </w:r>
      <w:r>
        <w:t xml:space="preserve">.1.3 </w:t>
      </w:r>
      <w:r>
        <w:rPr>
          <w:rFonts w:hint="eastAsia"/>
        </w:rPr>
        <w:t>運輸・物流</w:t>
      </w:r>
      <w:bookmarkEnd w:id="157"/>
    </w:p>
    <w:p w14:paraId="166918EB" w14:textId="77777777" w:rsidR="002C6A58" w:rsidRDefault="002C6A58" w:rsidP="002C6A58">
      <w:r>
        <w:rPr>
          <w:rFonts w:hint="eastAsia"/>
        </w:rPr>
        <w:t>車両、燃料コスト、保守ニーズ、および、割り当ての監視は、車両フリートのフル活用を最適化するのに</w:t>
      </w:r>
      <w:r>
        <w:rPr>
          <w:rFonts w:hint="eastAsia"/>
        </w:rPr>
        <w:lastRenderedPageBreak/>
        <w:t>役立つ。</w:t>
      </w:r>
    </w:p>
    <w:p w14:paraId="58EDA6BE" w14:textId="77777777" w:rsidR="002C6A58" w:rsidRDefault="002C6A58" w:rsidP="002C6A58">
      <w:r>
        <w:rPr>
          <w:rFonts w:hint="eastAsia"/>
        </w:rPr>
        <w:t>輸送される物品の一貫した品質および状態を保証するために、輸送物はルート上で追跡することができる。これは、倉庫から冷蔵トラックそして納品までコールドチェーンの完璧性を表明するのに特に有用である。</w:t>
      </w:r>
    </w:p>
    <w:p w14:paraId="3022A9C8" w14:textId="77777777" w:rsidR="00254C84" w:rsidRDefault="002C6A58" w:rsidP="002C6A58">
      <w:r>
        <w:rPr>
          <w:rFonts w:hint="eastAsia"/>
        </w:rPr>
        <w:t>倉庫およびヤードにおける在庫の集中監視および管理は、在庫切れおよび過剰な在庫状況を防ぐことができる。</w:t>
      </w:r>
    </w:p>
    <w:p w14:paraId="3CD82091" w14:textId="77777777" w:rsidR="00254C84" w:rsidRDefault="00254C84" w:rsidP="00254C84"/>
    <w:p w14:paraId="4A663C62" w14:textId="77777777" w:rsidR="00254C84" w:rsidRDefault="002C6A58" w:rsidP="002B73F4">
      <w:pPr>
        <w:pStyle w:val="30"/>
      </w:pPr>
      <w:bookmarkStart w:id="158" w:name="_Toc28968909"/>
      <w:r>
        <w:t xml:space="preserve">4.1.4 </w:t>
      </w:r>
      <w:r>
        <w:rPr>
          <w:rFonts w:hint="eastAsia"/>
        </w:rPr>
        <w:t>電力</w:t>
      </w:r>
      <w:bookmarkEnd w:id="158"/>
    </w:p>
    <w:p w14:paraId="4F27500C" w14:textId="77777777" w:rsidR="002C6A58" w:rsidRDefault="002C6A58" w:rsidP="002C6A58">
      <w:r>
        <w:rPr>
          <w:rFonts w:hint="eastAsia"/>
        </w:rPr>
        <w:t>住居用および</w:t>
      </w:r>
      <w:r>
        <w:rPr>
          <w:rFonts w:hint="eastAsia"/>
        </w:rPr>
        <w:t>C&amp;I (</w:t>
      </w:r>
      <w:r>
        <w:rPr>
          <w:rFonts w:hint="eastAsia"/>
        </w:rPr>
        <w:t>商業用および産業用</w:t>
      </w:r>
      <w:r>
        <w:rPr>
          <w:rFonts w:hint="eastAsia"/>
        </w:rPr>
        <w:t>)</w:t>
      </w:r>
      <w:r>
        <w:rPr>
          <w:rFonts w:hint="eastAsia"/>
        </w:rPr>
        <w:t>メータの自動読み取りと課金は、リソース消費および潜在的な問題に対する不断の洞察を提供する。</w:t>
      </w:r>
    </w:p>
    <w:p w14:paraId="3236AB09" w14:textId="77777777" w:rsidR="002C6A58" w:rsidRDefault="002C6A58" w:rsidP="002C6A58">
      <w:r>
        <w:rPr>
          <w:rFonts w:hint="eastAsia"/>
        </w:rPr>
        <w:t>分散型再生可能エネルギー発生装置の状態および出力を監視することにより、分散型エネルギー資源の最適化が可能になる。</w:t>
      </w:r>
    </w:p>
    <w:p w14:paraId="764C4777" w14:textId="77777777" w:rsidR="002C6A58" w:rsidRDefault="002C6A58" w:rsidP="002C6A58">
      <w:r>
        <w:rPr>
          <w:rFonts w:hint="eastAsia"/>
        </w:rPr>
        <w:t>配電装置の監視および遠隔制御は、配電プロセスの自動化に役立つ。</w:t>
      </w:r>
    </w:p>
    <w:p w14:paraId="675EA035" w14:textId="77777777" w:rsidR="002C6A58" w:rsidRPr="002C6A58" w:rsidRDefault="002C6A58" w:rsidP="002C6A58">
      <w:r>
        <w:rPr>
          <w:rFonts w:hint="eastAsia"/>
        </w:rPr>
        <w:t>発電と配電インフラを継続的に監視することで、現場のユーティリティ作業員の安全性を向上させている。</w:t>
      </w:r>
    </w:p>
    <w:p w14:paraId="3434F463" w14:textId="77777777" w:rsidR="00254C84" w:rsidRDefault="00254C84" w:rsidP="00254C84"/>
    <w:p w14:paraId="6E90395A" w14:textId="77777777" w:rsidR="002C6A58" w:rsidRDefault="002C6A58" w:rsidP="002B73F4">
      <w:pPr>
        <w:pStyle w:val="30"/>
      </w:pPr>
      <w:bookmarkStart w:id="159" w:name="_Toc28968910"/>
      <w:r>
        <w:rPr>
          <w:rFonts w:hint="eastAsia"/>
        </w:rPr>
        <w:t>4</w:t>
      </w:r>
      <w:r>
        <w:t xml:space="preserve">.1.5 </w:t>
      </w:r>
      <w:r>
        <w:rPr>
          <w:rFonts w:hint="eastAsia"/>
        </w:rPr>
        <w:t>石油・ガス</w:t>
      </w:r>
      <w:bookmarkEnd w:id="159"/>
    </w:p>
    <w:p w14:paraId="2DF52529" w14:textId="77777777" w:rsidR="002C6A58" w:rsidRDefault="002C6A58" w:rsidP="002C6A58">
      <w:r>
        <w:rPr>
          <w:rFonts w:hint="eastAsia"/>
        </w:rPr>
        <w:t>オフショアプラットフォームの監視、パイプラインの漏れ検出および予測、ならびに、タンクおよび貯蔵施設のレベルの監視および制御は、労働力ならびに環境の産業安全性を向上させるのに役立つ。</w:t>
      </w:r>
    </w:p>
    <w:p w14:paraId="309F6C4A" w14:textId="77777777" w:rsidR="002C6A58" w:rsidRDefault="002C6A58" w:rsidP="002C6A58">
      <w:r>
        <w:rPr>
          <w:rFonts w:hint="eastAsia"/>
        </w:rPr>
        <w:t>さまざまな貯蔵タンクおよび配送管・トラックを使った分散在庫の自動計算は、計画の向上および資源最適化を可能にする。</w:t>
      </w:r>
    </w:p>
    <w:p w14:paraId="6F0A16EA" w14:textId="77777777" w:rsidR="002C6A58" w:rsidRDefault="002C6A58" w:rsidP="00254C84"/>
    <w:p w14:paraId="711E0C83" w14:textId="77777777" w:rsidR="002C6A58" w:rsidRDefault="002C6A58" w:rsidP="002B73F4">
      <w:pPr>
        <w:pStyle w:val="30"/>
      </w:pPr>
      <w:bookmarkStart w:id="160" w:name="_Toc28968911"/>
      <w:r>
        <w:rPr>
          <w:rFonts w:hint="eastAsia"/>
        </w:rPr>
        <w:t>4</w:t>
      </w:r>
      <w:r>
        <w:t xml:space="preserve">.1.6 </w:t>
      </w:r>
      <w:r>
        <w:rPr>
          <w:rFonts w:hint="eastAsia"/>
        </w:rPr>
        <w:t>保険</w:t>
      </w:r>
      <w:bookmarkEnd w:id="160"/>
    </w:p>
    <w:p w14:paraId="28D2E105" w14:textId="77777777" w:rsidR="002C6A58" w:rsidRDefault="002C6A58" w:rsidP="002C6A58">
      <w:r>
        <w:rPr>
          <w:rFonts w:hint="eastAsia"/>
        </w:rPr>
        <w:t>接続された構造物、フリート車両などの高価値資産のプロアクティブな資産監視は、インシデントの予測および早期検出することで深刻な損害および高コストのリスクを緩和する。</w:t>
      </w:r>
    </w:p>
    <w:p w14:paraId="3D0F5828" w14:textId="77777777" w:rsidR="002C6A58" w:rsidRDefault="002C6A58" w:rsidP="002C6A58">
      <w:r>
        <w:rPr>
          <w:rFonts w:hint="eastAsia"/>
        </w:rPr>
        <w:t>使用量ベースの保険は、使用追跡およびカスタマイズされた保険ポリシーを使って提供することができる。</w:t>
      </w:r>
    </w:p>
    <w:p w14:paraId="10B5BA1F" w14:textId="77777777" w:rsidR="002C6A58" w:rsidRPr="002C6A58" w:rsidRDefault="002C6A58" w:rsidP="002C6A58">
      <w:r>
        <w:rPr>
          <w:rFonts w:hint="eastAsia"/>
        </w:rPr>
        <w:t>予測気象監視および覆いのある車庫へのフリート車両のルート変更により雹や樹木による損傷が引き起こす損失を抑えることができる。</w:t>
      </w:r>
    </w:p>
    <w:p w14:paraId="26B1E498" w14:textId="77777777" w:rsidR="00254C84" w:rsidRDefault="00254C84" w:rsidP="00254C84"/>
    <w:p w14:paraId="119B70F1" w14:textId="77777777" w:rsidR="002C6A58" w:rsidRDefault="002C6A58" w:rsidP="002B73F4">
      <w:pPr>
        <w:pStyle w:val="30"/>
      </w:pPr>
      <w:bookmarkStart w:id="161" w:name="_Toc28968912"/>
      <w:r>
        <w:rPr>
          <w:rFonts w:hint="eastAsia"/>
        </w:rPr>
        <w:t>4</w:t>
      </w:r>
      <w:r>
        <w:t>.1.7</w:t>
      </w:r>
      <w:r>
        <w:rPr>
          <w:rFonts w:hint="eastAsia"/>
        </w:rPr>
        <w:t xml:space="preserve"> </w:t>
      </w:r>
      <w:r>
        <w:rPr>
          <w:rFonts w:hint="eastAsia"/>
        </w:rPr>
        <w:t>建築</w:t>
      </w:r>
      <w:bookmarkEnd w:id="161"/>
    </w:p>
    <w:p w14:paraId="1348793D" w14:textId="77777777" w:rsidR="002C6A58" w:rsidRDefault="002C6A58" w:rsidP="00254C84">
      <w:r w:rsidRPr="002C6A58">
        <w:rPr>
          <w:rFonts w:hint="eastAsia"/>
        </w:rPr>
        <w:t>産業上の安全性を監視することにより、セキュリティハザードのリスクが軽減される。建設現場で資産を監視することで、被害や損失を防ぐことができる。</w:t>
      </w:r>
    </w:p>
    <w:p w14:paraId="5E5FC8AA" w14:textId="77777777" w:rsidR="002C6A58" w:rsidRDefault="002C6A58" w:rsidP="00254C84"/>
    <w:p w14:paraId="1BA201BE" w14:textId="77777777" w:rsidR="002C6A58" w:rsidRDefault="002C6A58" w:rsidP="002B73F4">
      <w:pPr>
        <w:pStyle w:val="30"/>
      </w:pPr>
      <w:bookmarkStart w:id="162" w:name="_Toc28968913"/>
      <w:r>
        <w:t xml:space="preserve">4.1.8 </w:t>
      </w:r>
      <w:r>
        <w:rPr>
          <w:rFonts w:hint="eastAsia"/>
        </w:rPr>
        <w:t>農業</w:t>
      </w:r>
      <w:bookmarkEnd w:id="162"/>
    </w:p>
    <w:p w14:paraId="3129A3A6" w14:textId="77777777" w:rsidR="002C6A58" w:rsidRDefault="002C6A58" w:rsidP="00254C84">
      <w:r w:rsidRPr="002C6A58">
        <w:rPr>
          <w:rFonts w:hint="eastAsia"/>
        </w:rPr>
        <w:t>農産物の状態監視ばかりでなく、土地状態のモニタリングや水やりや施肥の最適計画策定は、農産物の品質と収穫を最適化する。</w:t>
      </w:r>
    </w:p>
    <w:p w14:paraId="2577F80A" w14:textId="77777777" w:rsidR="002C6A58" w:rsidRDefault="002C6A58" w:rsidP="00254C84"/>
    <w:p w14:paraId="06735E38" w14:textId="77777777" w:rsidR="002C6A58" w:rsidRDefault="002C6A58" w:rsidP="002B73F4">
      <w:pPr>
        <w:pStyle w:val="30"/>
      </w:pPr>
      <w:bookmarkStart w:id="163" w:name="_Toc28968914"/>
      <w:r>
        <w:rPr>
          <w:rFonts w:hint="eastAsia"/>
        </w:rPr>
        <w:t>4</w:t>
      </w:r>
      <w:r>
        <w:t xml:space="preserve">.1.9 </w:t>
      </w:r>
      <w:r>
        <w:rPr>
          <w:rFonts w:hint="eastAsia"/>
        </w:rPr>
        <w:t>ヘルスケア</w:t>
      </w:r>
      <w:bookmarkEnd w:id="163"/>
    </w:p>
    <w:p w14:paraId="12F241DE" w14:textId="77777777" w:rsidR="002C6A58" w:rsidRDefault="002C6A58" w:rsidP="002C6A58">
      <w:r>
        <w:rPr>
          <w:rFonts w:hint="eastAsia"/>
        </w:rPr>
        <w:t>臨床試験データのデータ収集および分析は新領域への洞察を得るのに役立つ。</w:t>
      </w:r>
    </w:p>
    <w:p w14:paraId="72D5ABF9" w14:textId="77777777" w:rsidR="002C6A58" w:rsidRDefault="002C6A58" w:rsidP="002C6A58">
      <w:r>
        <w:rPr>
          <w:rFonts w:hint="eastAsia"/>
        </w:rPr>
        <w:t>遠隔患者モニタリングは、高齢者および入院後の患者にとって検出されなかった深刻な状況リスクを軽減する。</w:t>
      </w:r>
    </w:p>
    <w:p w14:paraId="0A3376DB" w14:textId="77777777" w:rsidR="002C6A58" w:rsidRPr="002C6A58" w:rsidRDefault="002C6A58" w:rsidP="002C6A58"/>
    <w:p w14:paraId="73636BB9" w14:textId="77777777" w:rsidR="002C6A58" w:rsidRDefault="002C6A58" w:rsidP="002B73F4">
      <w:pPr>
        <w:pStyle w:val="30"/>
      </w:pPr>
      <w:bookmarkStart w:id="164" w:name="_Toc28968915"/>
      <w:r>
        <w:rPr>
          <w:rFonts w:hint="eastAsia"/>
        </w:rPr>
        <w:t>4</w:t>
      </w:r>
      <w:r>
        <w:t xml:space="preserve">.1.10 </w:t>
      </w:r>
      <w:r>
        <w:rPr>
          <w:rFonts w:hint="eastAsia"/>
        </w:rPr>
        <w:t>環境</w:t>
      </w:r>
      <w:bookmarkEnd w:id="164"/>
    </w:p>
    <w:p w14:paraId="482892F0" w14:textId="77777777" w:rsidR="002C6A58" w:rsidRDefault="002C6A58" w:rsidP="002C6A58">
      <w:r>
        <w:rPr>
          <w:rFonts w:hint="eastAsia"/>
        </w:rPr>
        <w:t>環境監視は、通常、共通のゲートウェイ、エッジデバイス、およびクラウドサービスに測定データを送信する多数の分散されたセンサに依存する。</w:t>
      </w:r>
    </w:p>
    <w:p w14:paraId="5799EF68" w14:textId="77777777" w:rsidR="002C6A58" w:rsidRDefault="002C6A58" w:rsidP="002C6A58">
      <w:r>
        <w:rPr>
          <w:rFonts w:hint="eastAsia"/>
        </w:rPr>
        <w:t>深刻な環境条件を検出するために、大気汚染、水汚染、および微細なダスト、オゾン、揮発性の有機複合体、放射能、温度、湿度などのその他の環境リスク要因を監視することは、回復不能な健全性または環境の損傷を防ぐことができる。</w:t>
      </w:r>
    </w:p>
    <w:p w14:paraId="47824A0A" w14:textId="77777777" w:rsidR="002C6A58" w:rsidRDefault="002C6A58" w:rsidP="002C6A58"/>
    <w:p w14:paraId="6C5F32A1" w14:textId="77777777" w:rsidR="002C6A58" w:rsidRDefault="002C6A58" w:rsidP="002B73F4">
      <w:pPr>
        <w:pStyle w:val="30"/>
      </w:pPr>
      <w:bookmarkStart w:id="165" w:name="_Toc28968916"/>
      <w:r>
        <w:rPr>
          <w:rFonts w:hint="eastAsia"/>
        </w:rPr>
        <w:t>4</w:t>
      </w:r>
      <w:r>
        <w:t xml:space="preserve">.1.11 </w:t>
      </w:r>
      <w:r>
        <w:rPr>
          <w:rFonts w:hint="eastAsia"/>
        </w:rPr>
        <w:t>スマートシティ</w:t>
      </w:r>
      <w:bookmarkEnd w:id="165"/>
    </w:p>
    <w:p w14:paraId="1B2631E4" w14:textId="77777777" w:rsidR="002C6A58" w:rsidRDefault="002C6A58" w:rsidP="002C6A58">
      <w:r>
        <w:rPr>
          <w:rFonts w:hint="eastAsia"/>
        </w:rPr>
        <w:t>橋、ダム、堤防、運河の材料状態、劣化、振動を監視することで保守修理作業の必要を検出し、重大な損害を防ぐ。高速道路を監視し、適切な標識を設置することにより、交通の流れを最適化することができる。</w:t>
      </w:r>
    </w:p>
    <w:p w14:paraId="2354C4C8" w14:textId="77777777" w:rsidR="002C6A58" w:rsidRDefault="002C6A58" w:rsidP="002C6A58">
      <w:r>
        <w:rPr>
          <w:rFonts w:hint="eastAsia"/>
        </w:rPr>
        <w:t>スマートパーキングは、パーキングスペースの使用および利用可能性を最適化および追跡し、請求</w:t>
      </w:r>
      <w:r>
        <w:rPr>
          <w:rFonts w:hint="eastAsia"/>
        </w:rPr>
        <w:t>/</w:t>
      </w:r>
      <w:r>
        <w:rPr>
          <w:rFonts w:hint="eastAsia"/>
        </w:rPr>
        <w:t>予約を自動化する。</w:t>
      </w:r>
    </w:p>
    <w:p w14:paraId="060DF50A" w14:textId="77777777" w:rsidR="002C6A58" w:rsidRDefault="002C6A58" w:rsidP="002C6A58">
      <w:r>
        <w:rPr>
          <w:rFonts w:hint="eastAsia"/>
        </w:rPr>
        <w:t>人の存在検出、気象予測などに基づく街灯のスマート制御はコストを削減する。</w:t>
      </w:r>
    </w:p>
    <w:p w14:paraId="607E45F1" w14:textId="77777777" w:rsidR="002C6A58" w:rsidRDefault="002C6A58" w:rsidP="002C6A58">
      <w:r>
        <w:rPr>
          <w:rFonts w:hint="eastAsia"/>
        </w:rPr>
        <w:t>ごみ容器は廃棄物管理運営およびごみ回収ルートを最適化するために監視することができる。</w:t>
      </w:r>
    </w:p>
    <w:p w14:paraId="674E0910" w14:textId="77777777" w:rsidR="002C6A58" w:rsidRDefault="002C6A58" w:rsidP="00254C84"/>
    <w:p w14:paraId="37BE94D6" w14:textId="77777777" w:rsidR="002C6A58" w:rsidRDefault="002C6A58" w:rsidP="002B73F4">
      <w:pPr>
        <w:pStyle w:val="30"/>
      </w:pPr>
      <w:bookmarkStart w:id="166" w:name="_Toc28968917"/>
      <w:r>
        <w:t xml:space="preserve">4.1.12 </w:t>
      </w:r>
      <w:r>
        <w:rPr>
          <w:rFonts w:hint="eastAsia"/>
        </w:rPr>
        <w:t>スマートビルディング</w:t>
      </w:r>
      <w:bookmarkEnd w:id="166"/>
    </w:p>
    <w:p w14:paraId="2560B068" w14:textId="77777777" w:rsidR="002C6A58" w:rsidRDefault="002C6A58" w:rsidP="002C6A58">
      <w:r>
        <w:rPr>
          <w:rFonts w:hint="eastAsia"/>
        </w:rPr>
        <w:t>建物全体のエネルギー使用量監視は、資源消費を最適化と無駄の削減に役立つ。</w:t>
      </w:r>
    </w:p>
    <w:p w14:paraId="095C5762" w14:textId="77777777" w:rsidR="002C6A58" w:rsidRDefault="002C6A58" w:rsidP="002C6A58">
      <w:r>
        <w:rPr>
          <w:rFonts w:hint="eastAsia"/>
        </w:rPr>
        <w:t>HVAC</w:t>
      </w:r>
      <w:r>
        <w:rPr>
          <w:rFonts w:hint="eastAsia"/>
        </w:rPr>
        <w:t>、エレベータなどのビル内の機器を監視と問題の早期修正により、居住者の満足度が改善される。</w:t>
      </w:r>
    </w:p>
    <w:p w14:paraId="3690F6A9" w14:textId="77777777" w:rsidR="002C6A58" w:rsidRDefault="002C6A58" w:rsidP="00254C84"/>
    <w:p w14:paraId="725383BD" w14:textId="77777777" w:rsidR="002C6A58" w:rsidRDefault="002C6A58" w:rsidP="002B73F4">
      <w:pPr>
        <w:pStyle w:val="30"/>
      </w:pPr>
      <w:bookmarkStart w:id="167" w:name="_Toc28968918"/>
      <w:r>
        <w:rPr>
          <w:rFonts w:hint="eastAsia"/>
        </w:rPr>
        <w:t>4</w:t>
      </w:r>
      <w:r>
        <w:t xml:space="preserve">.1.13 </w:t>
      </w:r>
      <w:r>
        <w:rPr>
          <w:rFonts w:hint="eastAsia"/>
        </w:rPr>
        <w:t>コネクテッドカー</w:t>
      </w:r>
      <w:bookmarkEnd w:id="167"/>
    </w:p>
    <w:p w14:paraId="08F1DB68" w14:textId="77777777" w:rsidR="002C6A58" w:rsidRDefault="002C6A58" w:rsidP="00254C84">
      <w:r w:rsidRPr="002C6A58">
        <w:rPr>
          <w:rFonts w:hint="eastAsia"/>
        </w:rPr>
        <w:t>運用状況の監視、サービスニーズの予測により保守ニーズとコストが最適化される。運転者の安全性は危険な道路および交通状況の早期警報システムの通知によって高められる。</w:t>
      </w:r>
    </w:p>
    <w:p w14:paraId="417ACE11" w14:textId="77777777" w:rsidR="002C6A58" w:rsidRDefault="002C6A58" w:rsidP="00254C84"/>
    <w:p w14:paraId="1F403F3D" w14:textId="77777777" w:rsidR="002C6A58" w:rsidRDefault="002C6A58" w:rsidP="002B73F4">
      <w:pPr>
        <w:pStyle w:val="40"/>
      </w:pPr>
      <w:bookmarkStart w:id="168" w:name="_Toc28968919"/>
      <w:r>
        <w:rPr>
          <w:rFonts w:hint="eastAsia"/>
        </w:rPr>
        <w:t>4</w:t>
      </w:r>
      <w:r>
        <w:t xml:space="preserve">.1.13.1 </w:t>
      </w:r>
      <w:r>
        <w:rPr>
          <w:rFonts w:hint="eastAsia"/>
        </w:rPr>
        <w:t>コネクテッドカーの事例</w:t>
      </w:r>
      <w:bookmarkEnd w:id="168"/>
    </w:p>
    <w:p w14:paraId="7EC6D18F" w14:textId="77777777" w:rsidR="002C6A58" w:rsidRDefault="002C6A58" w:rsidP="00254C84">
      <w:r w:rsidRPr="002C6A58">
        <w:rPr>
          <w:rFonts w:hint="eastAsia"/>
        </w:rPr>
        <w:t>図</w:t>
      </w:r>
      <w:r w:rsidRPr="002C6A58">
        <w:rPr>
          <w:rFonts w:hint="eastAsia"/>
        </w:rPr>
        <w:t>3</w:t>
      </w:r>
      <w:r w:rsidRPr="002C6A58">
        <w:rPr>
          <w:rFonts w:hint="eastAsia"/>
        </w:rPr>
        <w:t>は、</w:t>
      </w:r>
      <w:r w:rsidR="00B626E4" w:rsidRPr="002C6A58">
        <w:rPr>
          <w:rFonts w:hint="eastAsia"/>
        </w:rPr>
        <w:t>コネクテッドカー</w:t>
      </w:r>
      <w:r w:rsidRPr="002C6A58">
        <w:rPr>
          <w:rFonts w:hint="eastAsia"/>
        </w:rPr>
        <w:t>の例である。ここでは、ゲートウェイが</w:t>
      </w:r>
      <w:r w:rsidRPr="002C6A58">
        <w:rPr>
          <w:rFonts w:hint="eastAsia"/>
        </w:rPr>
        <w:t>CAN</w:t>
      </w:r>
      <w:r w:rsidRPr="002C6A58">
        <w:rPr>
          <w:rFonts w:hint="eastAsia"/>
        </w:rPr>
        <w:t>を介して自動車の部品に、また、車上のインターフェースを介してカーナビに接続されている。クラウド上のサービスは、車の部品から送られるデータを収集し、複数の車からのデータを分析して交通パターンを決定する。このゲートウェイは、また、クラウドサービスを利用して交通データを取得し、それをカーナビ上で運転者に通知する。</w:t>
      </w:r>
    </w:p>
    <w:p w14:paraId="2C626951" w14:textId="77777777" w:rsidR="002C6A58" w:rsidRDefault="002C6A58" w:rsidP="00254C84"/>
    <w:p w14:paraId="566F0065" w14:textId="77777777" w:rsidR="002C6A58" w:rsidRDefault="002C6A58" w:rsidP="00254C84">
      <w:r>
        <w:rPr>
          <w:rFonts w:hint="eastAsia"/>
        </w:rPr>
        <w:t>図</w:t>
      </w:r>
      <w:r>
        <w:rPr>
          <w:rFonts w:hint="eastAsia"/>
        </w:rPr>
        <w:t>3</w:t>
      </w:r>
      <w:r>
        <w:t>.</w:t>
      </w:r>
      <w:r>
        <w:rPr>
          <w:rFonts w:hint="eastAsia"/>
        </w:rPr>
        <w:t xml:space="preserve"> </w:t>
      </w:r>
      <w:r>
        <w:rPr>
          <w:rFonts w:hint="eastAsia"/>
        </w:rPr>
        <w:t>コネクテッドカー</w:t>
      </w:r>
    </w:p>
    <w:p w14:paraId="7B6F16D4" w14:textId="77777777" w:rsidR="002C6A58" w:rsidRDefault="002C6A58" w:rsidP="00254C84"/>
    <w:p w14:paraId="6FCBB1AF" w14:textId="77777777" w:rsidR="002C6A58" w:rsidRDefault="002C6A58" w:rsidP="00254C84">
      <w:r w:rsidRPr="002C6A58">
        <w:rPr>
          <w:rFonts w:hint="eastAsia"/>
        </w:rPr>
        <w:t>運用状況の監視、サービスニーズの予測により、保守ニーズとコストが最適化される。運転者の安全性は、危険な道路および交通状況についての早期警報システムの通知によって高められる。</w:t>
      </w:r>
    </w:p>
    <w:p w14:paraId="746C6B5A" w14:textId="77777777" w:rsidR="002C6A58" w:rsidRDefault="002C6A58" w:rsidP="00254C84"/>
    <w:p w14:paraId="7E5F415F" w14:textId="77777777" w:rsidR="002C6A58" w:rsidRDefault="002C6A58" w:rsidP="002B73F4">
      <w:pPr>
        <w:pStyle w:val="20"/>
      </w:pPr>
      <w:bookmarkStart w:id="169" w:name="_Toc28968920"/>
      <w:r>
        <w:rPr>
          <w:rFonts w:hint="eastAsia"/>
        </w:rPr>
        <w:t>4</w:t>
      </w:r>
      <w:r>
        <w:t xml:space="preserve">.2 </w:t>
      </w:r>
      <w:r>
        <w:rPr>
          <w:rFonts w:hint="eastAsia"/>
        </w:rPr>
        <w:t>共通パターン</w:t>
      </w:r>
      <w:bookmarkEnd w:id="169"/>
    </w:p>
    <w:p w14:paraId="275BC616" w14:textId="6B8B0ED5" w:rsidR="002C6A58" w:rsidRDefault="002C6A58" w:rsidP="002C6A58">
      <w:r>
        <w:rPr>
          <w:rFonts w:hint="eastAsia"/>
        </w:rPr>
        <w:t>本項では、デバイス</w:t>
      </w:r>
      <w:r>
        <w:rPr>
          <w:rFonts w:hint="eastAsia"/>
        </w:rPr>
        <w:t>/</w:t>
      </w:r>
      <w:r w:rsidR="00BF74FD">
        <w:rPr>
          <w:rFonts w:hint="eastAsia"/>
        </w:rPr>
        <w:t>Thing</w:t>
      </w:r>
      <w:r>
        <w:rPr>
          <w:rFonts w:hint="eastAsia"/>
        </w:rPr>
        <w:t>がコントローラ、他のデバイス、エージェント、およびサーバとどのように</w:t>
      </w:r>
      <w:del w:id="170" w:author="東村邦彦 / TOUMURA，KUNIHIKO" w:date="2020-01-23T11:08:00Z">
        <w:r w:rsidDel="00241F35">
          <w:rPr>
            <w:rFonts w:hint="eastAsia"/>
          </w:rPr>
          <w:delText>対話</w:delText>
        </w:r>
      </w:del>
      <w:ins w:id="171" w:author="東村邦彦 / TOUMURA，KUNIHIKO" w:date="2020-01-23T11:08:00Z">
        <w:r w:rsidR="00241F35">
          <w:rPr>
            <w:rFonts w:hint="eastAsia"/>
          </w:rPr>
          <w:t>相互作用</w:t>
        </w:r>
      </w:ins>
      <w:r>
        <w:rPr>
          <w:rFonts w:hint="eastAsia"/>
        </w:rPr>
        <w:t>するかを示す</w:t>
      </w:r>
      <w:ins w:id="172" w:author="東村邦彦 / TOUMURA，KUNIHIKO" w:date="2020-01-23T11:09:00Z">
        <w:r w:rsidR="00E32B1B">
          <w:rPr>
            <w:rFonts w:hint="eastAsia"/>
          </w:rPr>
          <w:t>共通</w:t>
        </w:r>
      </w:ins>
      <w:del w:id="173" w:author="東村邦彦 / TOUMURA，KUNIHIKO" w:date="2020-01-23T11:09:00Z">
        <w:r w:rsidDel="00E32B1B">
          <w:rPr>
            <w:rFonts w:hint="eastAsia"/>
          </w:rPr>
          <w:delText>一般</w:delText>
        </w:r>
      </w:del>
      <w:r>
        <w:rPr>
          <w:rFonts w:hint="eastAsia"/>
        </w:rPr>
        <w:t>的な使用事例パターンを紹介する。クライアント役という用語をトランスポートプロトコルのイニシエータとして使用し、サーバ役という用語をトランスポートプロトコルの受動コンポ</w:t>
      </w:r>
      <w:r>
        <w:rPr>
          <w:rFonts w:hint="eastAsia"/>
        </w:rPr>
        <w:lastRenderedPageBreak/>
        <w:t>ーネントとして使用する。しかし、個々のシステム構成要素に対して特定の役割が決められているということではない。一つのデバイスがクライアントおよびサーバの役を同時に果たすこと</w:t>
      </w:r>
      <w:ins w:id="174" w:author="東村邦彦 / TOUMURA，KUNIHIKO" w:date="2020-01-23T11:10:00Z">
        <w:r w:rsidR="00DC5F0D">
          <w:rPr>
            <w:rFonts w:hint="eastAsia"/>
          </w:rPr>
          <w:t>も</w:t>
        </w:r>
      </w:ins>
      <w:del w:id="175" w:author="東村邦彦 / TOUMURA，KUNIHIKO" w:date="2020-01-23T11:10:00Z">
        <w:r w:rsidDel="00DC5F0D">
          <w:rPr>
            <w:rFonts w:hint="eastAsia"/>
          </w:rPr>
          <w:delText>が</w:delText>
        </w:r>
      </w:del>
      <w:r>
        <w:rPr>
          <w:rFonts w:hint="eastAsia"/>
        </w:rPr>
        <w:t>できる。</w:t>
      </w:r>
    </w:p>
    <w:p w14:paraId="06CAF51D" w14:textId="71045DC6" w:rsidR="002C6A58" w:rsidRDefault="002C6A58" w:rsidP="002C6A58">
      <w:r>
        <w:rPr>
          <w:rFonts w:hint="eastAsia"/>
        </w:rPr>
        <w:t>この二重の役割の一例としては、クラウドサービスに登録し、定期的にクラウドにセンサ読値を送信するセンサである。応答メッセージの中で、クラウドは、センサのメッセージの送信速度を調整するか、または将来のメッセージで送信される特定のセンサ属性を選択することができる。センサはそれ自体をクラウドに登録・接続を開始するので、「クライアント」役である。しかし、</w:t>
      </w:r>
      <w:del w:id="176" w:author="東村邦彦 / TOUMURA，KUNIHIKO" w:date="2020-01-23T11:13:00Z">
        <w:r w:rsidDel="00BF582E">
          <w:rPr>
            <w:rFonts w:hint="eastAsia"/>
          </w:rPr>
          <w:delText>応答メッセージで送信される</w:delText>
        </w:r>
      </w:del>
      <w:r>
        <w:rPr>
          <w:rFonts w:hint="eastAsia"/>
        </w:rPr>
        <w:t>リクエストにも反応</w:t>
      </w:r>
      <w:ins w:id="177" w:author="東村邦彦 / TOUMURA，KUNIHIKO" w:date="2020-01-23T11:13:00Z">
        <w:r w:rsidR="00BF582E">
          <w:rPr>
            <w:rFonts w:hint="eastAsia"/>
          </w:rPr>
          <w:t>して応答メッセージを送信</w:t>
        </w:r>
      </w:ins>
      <w:r>
        <w:rPr>
          <w:rFonts w:hint="eastAsia"/>
        </w:rPr>
        <w:t>するので、「サーバ」としての役割も果たす。</w:t>
      </w:r>
    </w:p>
    <w:p w14:paraId="332A1913" w14:textId="77777777" w:rsidR="002C6A58" w:rsidRDefault="002C6A58" w:rsidP="002C6A58">
      <w:r>
        <w:rPr>
          <w:rFonts w:hint="eastAsia"/>
        </w:rPr>
        <w:t>以下の項では、より複雑な役割、タスク、および使用事例パターンについて説明する。それらは、網羅的ではなく、本仕様の後続の項で定義される</w:t>
      </w:r>
      <w:r>
        <w:rPr>
          <w:rFonts w:hint="eastAsia"/>
        </w:rPr>
        <w:t>WoT</w:t>
      </w:r>
      <w:r>
        <w:rPr>
          <w:rFonts w:hint="eastAsia"/>
        </w:rPr>
        <w:t>アーキテクチャおよびビルディングブロックへの興味付けのために提示されている。</w:t>
      </w:r>
    </w:p>
    <w:p w14:paraId="7110C8F0" w14:textId="77777777" w:rsidR="002C6A58" w:rsidRDefault="002C6A58" w:rsidP="002C6A58"/>
    <w:p w14:paraId="2BF993A1" w14:textId="77777777" w:rsidR="002C6A58" w:rsidRDefault="002C6A58" w:rsidP="002B73F4">
      <w:pPr>
        <w:pStyle w:val="30"/>
      </w:pPr>
      <w:bookmarkStart w:id="178" w:name="_Toc28968921"/>
      <w:r>
        <w:rPr>
          <w:rFonts w:hint="eastAsia"/>
        </w:rPr>
        <w:t>4</w:t>
      </w:r>
      <w:r>
        <w:t xml:space="preserve">.2.1 </w:t>
      </w:r>
      <w:r>
        <w:rPr>
          <w:rFonts w:hint="eastAsia"/>
        </w:rPr>
        <w:t>デバイスコントローラ</w:t>
      </w:r>
      <w:bookmarkEnd w:id="178"/>
    </w:p>
    <w:p w14:paraId="20A14575" w14:textId="77777777" w:rsidR="002C6A58" w:rsidRDefault="002C6A58" w:rsidP="002C6A58">
      <w:r>
        <w:rPr>
          <w:rFonts w:hint="eastAsia"/>
        </w:rPr>
        <w:t>第</w:t>
      </w:r>
      <w:r>
        <w:rPr>
          <w:rFonts w:hint="eastAsia"/>
        </w:rPr>
        <w:t>1</w:t>
      </w:r>
      <w:r>
        <w:rPr>
          <w:rFonts w:hint="eastAsia"/>
        </w:rPr>
        <w:t>の使用事例は、図</w:t>
      </w:r>
      <w:r>
        <w:rPr>
          <w:rFonts w:hint="eastAsia"/>
        </w:rPr>
        <w:t>4</w:t>
      </w:r>
      <w:r>
        <w:rPr>
          <w:rFonts w:hint="eastAsia"/>
        </w:rPr>
        <w:t>のようなユーザが操作するリモートコントローラによって制御されるローカルデバイスである。リモートコントローラは、ローカルホームネットワークを通じて直接電子機器にアクセスできる。この場合、このリモートコントローラは、ブラウザまたはネイティブアプリによって実装することができる。</w:t>
      </w:r>
    </w:p>
    <w:p w14:paraId="65F2554B" w14:textId="65AD31CD" w:rsidR="002C6A58" w:rsidRDefault="002C6A58" w:rsidP="002C6A58">
      <w:r>
        <w:rPr>
          <w:rFonts w:hint="eastAsia"/>
        </w:rPr>
        <w:t>このパターンでは、少なくとも</w:t>
      </w:r>
      <w:r>
        <w:rPr>
          <w:rFonts w:hint="eastAsia"/>
        </w:rPr>
        <w:t>1</w:t>
      </w:r>
      <w:r>
        <w:rPr>
          <w:rFonts w:hint="eastAsia"/>
        </w:rPr>
        <w:t>つの電子機器のようなデバイスは、他のデバイスからのリクエストを受け</w:t>
      </w:r>
      <w:del w:id="179" w:author="東村邦彦 / TOUMURA，KUNIHIKO" w:date="2020-01-23T11:18:00Z">
        <w:r w:rsidDel="00B9021B">
          <w:rPr>
            <w:rFonts w:hint="eastAsia"/>
          </w:rPr>
          <w:delText>ることができ、</w:delText>
        </w:r>
      </w:del>
      <w:r>
        <w:rPr>
          <w:rFonts w:hint="eastAsia"/>
        </w:rPr>
        <w:t>それらに応答</w:t>
      </w:r>
      <w:ins w:id="180" w:author="東村邦彦 / TOUMURA，KUNIHIKO" w:date="2020-01-23T11:18:00Z">
        <w:r w:rsidR="00B9021B">
          <w:rPr>
            <w:rFonts w:hint="eastAsia"/>
          </w:rPr>
          <w:t>し</w:t>
        </w:r>
      </w:ins>
      <w:del w:id="181" w:author="東村邦彦 / TOUMURA，KUNIHIKO" w:date="2020-01-23T11:18:00Z">
        <w:r w:rsidDel="00B9021B">
          <w:rPr>
            <w:rFonts w:hint="eastAsia"/>
          </w:rPr>
          <w:delText>する</w:delText>
        </w:r>
      </w:del>
      <w:ins w:id="182" w:author="東村邦彦 / TOUMURA，KUNIHIKO" w:date="2020-01-23T11:18:00Z">
        <w:r w:rsidR="001514C1">
          <w:rPr>
            <w:rFonts w:hint="eastAsia"/>
          </w:rPr>
          <w:t>、</w:t>
        </w:r>
      </w:ins>
      <w:del w:id="183" w:author="東村邦彦 / TOUMURA，KUNIHIKO" w:date="2020-01-23T11:18:00Z">
        <w:r w:rsidDel="001514C1">
          <w:rPr>
            <w:rFonts w:hint="eastAsia"/>
          </w:rPr>
          <w:delText>。</w:delText>
        </w:r>
      </w:del>
      <w:r>
        <w:rPr>
          <w:rFonts w:hint="eastAsia"/>
        </w:rPr>
        <w:t>機械的動作をも開始することもあるサーバ役を担う。リモートコントローラのような他のデバイスは、センサ値を読み取る、またはデバイスをオンにするなどといったリクエストの入ったメッセージを送信することができるクライアント役を担う。さらに、デバイスの現況またはイベント通知を送るために、デバイスは</w:t>
      </w:r>
      <w:ins w:id="184" w:author="東村邦彦 / TOUMURA，KUNIHIKO" w:date="2020-01-23T11:20:00Z">
        <w:r w:rsidR="00171240">
          <w:rPr>
            <w:rFonts w:hint="eastAsia"/>
          </w:rPr>
          <w:t>クライアント役として</w:t>
        </w:r>
      </w:ins>
      <w:r>
        <w:rPr>
          <w:rFonts w:hint="eastAsia"/>
        </w:rPr>
        <w:t>、サーバ役の別のデバイスにメッセージを送信することができる</w:t>
      </w:r>
      <w:del w:id="185" w:author="東村邦彦 / TOUMURA，KUNIHIKO" w:date="2020-01-23T11:20:00Z">
        <w:r w:rsidDel="00171240">
          <w:rPr>
            <w:rFonts w:hint="eastAsia"/>
          </w:rPr>
          <w:delText>クライアント役を行う</w:delText>
        </w:r>
      </w:del>
      <w:r>
        <w:rPr>
          <w:rFonts w:hint="eastAsia"/>
        </w:rPr>
        <w:t>。</w:t>
      </w:r>
    </w:p>
    <w:p w14:paraId="1CBF1C81" w14:textId="77777777" w:rsidR="002C6A58" w:rsidRDefault="002C6A58" w:rsidP="00254C84"/>
    <w:p w14:paraId="6AB536CF" w14:textId="77777777" w:rsidR="002C6A58" w:rsidRDefault="002C6A58" w:rsidP="00254C84">
      <w:r>
        <w:rPr>
          <w:rFonts w:hint="eastAsia"/>
        </w:rPr>
        <w:t>図</w:t>
      </w:r>
      <w:r>
        <w:rPr>
          <w:rFonts w:hint="eastAsia"/>
        </w:rPr>
        <w:t>4</w:t>
      </w:r>
      <w:r>
        <w:t xml:space="preserve">. </w:t>
      </w:r>
      <w:r>
        <w:rPr>
          <w:rFonts w:hint="eastAsia"/>
        </w:rPr>
        <w:t>デバイスコントロール</w:t>
      </w:r>
    </w:p>
    <w:p w14:paraId="45049B02" w14:textId="77777777" w:rsidR="002C6A58" w:rsidRDefault="002C6A58" w:rsidP="00254C84"/>
    <w:p w14:paraId="5CBB8693" w14:textId="77777777" w:rsidR="002C6A58" w:rsidRDefault="002C6A58" w:rsidP="002B73F4">
      <w:pPr>
        <w:pStyle w:val="30"/>
      </w:pPr>
      <w:bookmarkStart w:id="186" w:name="_Toc28968922"/>
      <w:r>
        <w:rPr>
          <w:rFonts w:hint="eastAsia"/>
        </w:rPr>
        <w:t>4</w:t>
      </w:r>
      <w:r>
        <w:t xml:space="preserve">.2.2 </w:t>
      </w:r>
      <w:r w:rsidR="00BF74FD">
        <w:rPr>
          <w:rFonts w:hint="eastAsia"/>
        </w:rPr>
        <w:t>Thing</w:t>
      </w:r>
      <w:r>
        <w:rPr>
          <w:rFonts w:hint="eastAsia"/>
        </w:rPr>
        <w:t>対</w:t>
      </w:r>
      <w:bookmarkEnd w:id="186"/>
      <w:r w:rsidR="00BF74FD">
        <w:rPr>
          <w:rFonts w:hint="eastAsia"/>
        </w:rPr>
        <w:t>Thing</w:t>
      </w:r>
    </w:p>
    <w:p w14:paraId="21268FFE" w14:textId="743F930C" w:rsidR="002C6A58" w:rsidRDefault="002C6A58" w:rsidP="002C6A58">
      <w:r>
        <w:rPr>
          <w:rFonts w:hint="eastAsia"/>
        </w:rPr>
        <w:t>図</w:t>
      </w:r>
      <w:r>
        <w:rPr>
          <w:rFonts w:hint="eastAsia"/>
        </w:rPr>
        <w:t>5</w:t>
      </w:r>
      <w:r>
        <w:rPr>
          <w:rFonts w:hint="eastAsia"/>
        </w:rPr>
        <w:t>は、直接的な</w:t>
      </w:r>
      <w:r w:rsidR="00BF74FD">
        <w:rPr>
          <w:rFonts w:hint="eastAsia"/>
        </w:rPr>
        <w:t>Thing</w:t>
      </w:r>
      <w:r>
        <w:rPr>
          <w:rFonts w:hint="eastAsia"/>
        </w:rPr>
        <w:t>対</w:t>
      </w:r>
      <w:r w:rsidR="00BF74FD">
        <w:rPr>
          <w:rFonts w:hint="eastAsia"/>
        </w:rPr>
        <w:t>Thing</w:t>
      </w:r>
      <w:r>
        <w:rPr>
          <w:rFonts w:hint="eastAsia"/>
        </w:rPr>
        <w:t>の</w:t>
      </w:r>
      <w:ins w:id="187" w:author="東村邦彦 / TOUMURA，KUNIHIKO" w:date="2020-01-23T11:21:00Z">
        <w:r w:rsidR="00546CC8">
          <w:rPr>
            <w:rFonts w:hint="eastAsia"/>
          </w:rPr>
          <w:t>相互作用</w:t>
        </w:r>
      </w:ins>
      <w:del w:id="188" w:author="東村邦彦 / TOUMURA，KUNIHIKO" w:date="2020-01-23T11:21:00Z">
        <w:r w:rsidDel="00546CC8">
          <w:rPr>
            <w:rFonts w:hint="eastAsia"/>
          </w:rPr>
          <w:delText>対話</w:delText>
        </w:r>
      </w:del>
      <w:r>
        <w:rPr>
          <w:rFonts w:hint="eastAsia"/>
        </w:rPr>
        <w:t>の例である。シナリオは、センサが、例えば、温度がしきい値を超えるなど部屋の状態の変化を検出し、電子機器に「オンにする」などの制御メッセージを送るというものである。このセンサユニットは、他のデバイスにいくつかのトリガーメッセージを出すことができる。</w:t>
      </w:r>
    </w:p>
    <w:p w14:paraId="5F6ECDE7" w14:textId="77777777" w:rsidR="002C6A58" w:rsidRDefault="002C6A58" w:rsidP="002C6A58">
      <w:r>
        <w:rPr>
          <w:rFonts w:hint="eastAsia"/>
        </w:rPr>
        <w:t>この場合、サーバの役割を有する</w:t>
      </w:r>
      <w:r>
        <w:rPr>
          <w:rFonts w:hint="eastAsia"/>
        </w:rPr>
        <w:t>2</w:t>
      </w:r>
      <w:r>
        <w:rPr>
          <w:rFonts w:hint="eastAsia"/>
        </w:rPr>
        <w:t>つのデバイスが接続されているとき、少なくとも</w:t>
      </w:r>
      <w:r>
        <w:rPr>
          <w:rFonts w:hint="eastAsia"/>
        </w:rPr>
        <w:t>1</w:t>
      </w:r>
      <w:r>
        <w:rPr>
          <w:rFonts w:hint="eastAsia"/>
        </w:rPr>
        <w:t>つのデバイスは、作動または通知するために他方にメッセージを発行するクライアントの役割も有していなければならない。</w:t>
      </w:r>
    </w:p>
    <w:p w14:paraId="38DDED76" w14:textId="77777777" w:rsidR="002C6A58" w:rsidRDefault="002C6A58" w:rsidP="00254C84"/>
    <w:p w14:paraId="34EB99D7" w14:textId="77777777" w:rsidR="002C6A58" w:rsidRDefault="002C6A58" w:rsidP="00254C84">
      <w:r>
        <w:rPr>
          <w:rFonts w:hint="eastAsia"/>
        </w:rPr>
        <w:t>図</w:t>
      </w:r>
      <w:r>
        <w:t xml:space="preserve">5. </w:t>
      </w:r>
      <w:r>
        <w:rPr>
          <w:rFonts w:hint="eastAsia"/>
        </w:rPr>
        <w:t>コントロールエージェント</w:t>
      </w:r>
    </w:p>
    <w:p w14:paraId="4D799C01" w14:textId="77777777" w:rsidR="002C6A58" w:rsidRDefault="002C6A58" w:rsidP="00254C84"/>
    <w:p w14:paraId="4D62B678" w14:textId="77777777" w:rsidR="002C6A58" w:rsidRDefault="002C6A58" w:rsidP="002B73F4">
      <w:pPr>
        <w:pStyle w:val="30"/>
      </w:pPr>
      <w:bookmarkStart w:id="189" w:name="_Toc28968923"/>
      <w:r>
        <w:rPr>
          <w:rFonts w:hint="eastAsia"/>
        </w:rPr>
        <w:t>4</w:t>
      </w:r>
      <w:r>
        <w:t xml:space="preserve">.2.3 </w:t>
      </w:r>
      <w:r>
        <w:rPr>
          <w:rFonts w:hint="eastAsia"/>
        </w:rPr>
        <w:t>リモートアクセス</w:t>
      </w:r>
      <w:bookmarkEnd w:id="189"/>
    </w:p>
    <w:p w14:paraId="5EFEE6D8" w14:textId="2E728357" w:rsidR="002C6A58" w:rsidRDefault="002C6A58" w:rsidP="002C6A58">
      <w:r>
        <w:rPr>
          <w:rFonts w:hint="eastAsia"/>
        </w:rPr>
        <w:t>この使用事例では、図</w:t>
      </w:r>
      <w:r>
        <w:rPr>
          <w:rFonts w:hint="eastAsia"/>
        </w:rPr>
        <w:t>6</w:t>
      </w:r>
      <w:r>
        <w:rPr>
          <w:rFonts w:hint="eastAsia"/>
        </w:rPr>
        <w:t>に示されるような</w:t>
      </w:r>
      <w:r>
        <w:rPr>
          <w:rFonts w:hint="eastAsia"/>
        </w:rPr>
        <w:t>(</w:t>
      </w:r>
      <w:r>
        <w:rPr>
          <w:rFonts w:hint="eastAsia"/>
        </w:rPr>
        <w:t>例：スマートフォン上の</w:t>
      </w:r>
      <w:r>
        <w:rPr>
          <w:rFonts w:hint="eastAsia"/>
        </w:rPr>
        <w:t>)</w:t>
      </w:r>
      <w:r>
        <w:rPr>
          <w:rFonts w:hint="eastAsia"/>
        </w:rPr>
        <w:t>モバイルリモートコントローラが使われている。このリモートコントローラは、</w:t>
      </w:r>
      <w:del w:id="190" w:author="東村邦彦 / TOUMURA，KUNIHIKO" w:date="2020-01-23T11:24:00Z">
        <w:r w:rsidDel="00446A4D">
          <w:rPr>
            <w:rFonts w:hint="eastAsia"/>
          </w:rPr>
          <w:delText>Wi-Fi</w:delText>
        </w:r>
        <w:r w:rsidDel="00446A4D">
          <w:rPr>
            <w:rFonts w:hint="eastAsia"/>
          </w:rPr>
          <w:delText>と</w:delText>
        </w:r>
        <w:r w:rsidDel="00446A4D">
          <w:rPr>
            <w:rFonts w:hint="eastAsia"/>
          </w:rPr>
          <w:delText>Bluetooth</w:delText>
        </w:r>
        <w:r w:rsidDel="00446A4D">
          <w:rPr>
            <w:rFonts w:hint="eastAsia"/>
          </w:rPr>
          <w:delText>のようなプロトコルを使って、</w:delText>
        </w:r>
      </w:del>
      <w:r>
        <w:rPr>
          <w:rFonts w:hint="eastAsia"/>
        </w:rPr>
        <w:t>例えば、セルラネットワークと</w:t>
      </w:r>
      <w:ins w:id="191" w:author="東村邦彦 / TOUMURA，KUNIHIKO" w:date="2020-01-23T11:24:00Z">
        <w:r w:rsidR="00446A4D">
          <w:rPr>
            <w:rFonts w:hint="eastAsia"/>
          </w:rPr>
          <w:t>Wi-Fi</w:t>
        </w:r>
        <w:r w:rsidR="00446A4D">
          <w:rPr>
            <w:rFonts w:hint="eastAsia"/>
          </w:rPr>
          <w:t>と</w:t>
        </w:r>
        <w:r w:rsidR="00446A4D">
          <w:rPr>
            <w:rFonts w:hint="eastAsia"/>
          </w:rPr>
          <w:t>Bluetooth</w:t>
        </w:r>
        <w:r w:rsidR="00446A4D">
          <w:rPr>
            <w:rFonts w:hint="eastAsia"/>
          </w:rPr>
          <w:t>のような</w:t>
        </w:r>
        <w:r w:rsidR="00446A4D">
          <w:rPr>
            <w:rFonts w:hint="eastAsia"/>
          </w:rPr>
          <w:lastRenderedPageBreak/>
          <w:t>プロトコルを使った</w:t>
        </w:r>
      </w:ins>
      <w:r>
        <w:rPr>
          <w:rFonts w:hint="eastAsia"/>
        </w:rPr>
        <w:t>ホームネットワークのような異なるネットワーク接続とプロトコルを切り替えることができる。コントローラがホームネットワーク内にある場合、コントローラは信頼できるデバイスであり、追加のセキュリティまたはアクセス制御は必要ない。信頼できるネットワーク内にない場合、信頼できる関係を保証するために、追加のアクセス制御およびセキュリティメカニズムを適用しなければならない。このシナリオでは、ネットワーク接続性は、異なるネットワークアクセスポイント間の切り替え、あるいは、セルラー基地局間の切り替えによって変化することがあることに留意されたい。</w:t>
      </w:r>
    </w:p>
    <w:p w14:paraId="73EAD0B8" w14:textId="77777777" w:rsidR="002C6A58" w:rsidRDefault="002C6A58" w:rsidP="002C6A58">
      <w:r>
        <w:rPr>
          <w:rFonts w:hint="eastAsia"/>
        </w:rPr>
        <w:t>このパターンでは、リモートコントローラおよび電子機器は図</w:t>
      </w:r>
      <w:r>
        <w:rPr>
          <w:rFonts w:hint="eastAsia"/>
        </w:rPr>
        <w:t>4</w:t>
      </w:r>
      <w:r>
        <w:rPr>
          <w:rFonts w:hint="eastAsia"/>
        </w:rPr>
        <w:t>の関連するシナリオ同様、クライアントおよびサーバの役割を担う。</w:t>
      </w:r>
    </w:p>
    <w:p w14:paraId="12562466" w14:textId="77777777" w:rsidR="002C6A58" w:rsidRDefault="002C6A58" w:rsidP="00254C84"/>
    <w:p w14:paraId="0DBF12C8" w14:textId="77777777" w:rsidR="002C6A58" w:rsidRDefault="002C6A58" w:rsidP="00254C84">
      <w:r>
        <w:rPr>
          <w:rFonts w:hint="eastAsia"/>
        </w:rPr>
        <w:t>図</w:t>
      </w:r>
      <w:r>
        <w:t xml:space="preserve">6. </w:t>
      </w:r>
      <w:r>
        <w:rPr>
          <w:rFonts w:hint="eastAsia"/>
        </w:rPr>
        <w:t>リモートアクセス</w:t>
      </w:r>
    </w:p>
    <w:p w14:paraId="76403F32" w14:textId="77777777" w:rsidR="002C6A58" w:rsidRDefault="002C6A58" w:rsidP="00254C84"/>
    <w:p w14:paraId="19C55861" w14:textId="78A23BC8" w:rsidR="002C6A58" w:rsidRDefault="002C6A58" w:rsidP="002B73F4">
      <w:pPr>
        <w:pStyle w:val="30"/>
      </w:pPr>
      <w:bookmarkStart w:id="192" w:name="_Toc28968924"/>
      <w:r>
        <w:rPr>
          <w:rFonts w:hint="eastAsia"/>
        </w:rPr>
        <w:t>4</w:t>
      </w:r>
      <w:r>
        <w:t xml:space="preserve">.2.4 </w:t>
      </w:r>
      <w:ins w:id="193" w:author="東村邦彦 / TOUMURA，KUNIHIKO" w:date="2020-01-23T11:26:00Z">
        <w:r w:rsidR="00DC2E95">
          <w:rPr>
            <w:rFonts w:hint="eastAsia"/>
          </w:rPr>
          <w:t>スマート</w:t>
        </w:r>
      </w:ins>
      <w:r>
        <w:rPr>
          <w:rFonts w:hint="eastAsia"/>
        </w:rPr>
        <w:t>ホームゲートウェイ</w:t>
      </w:r>
      <w:bookmarkEnd w:id="192"/>
    </w:p>
    <w:p w14:paraId="42DC346A" w14:textId="1E8BA220" w:rsidR="0001265A" w:rsidRDefault="0001265A" w:rsidP="0001265A">
      <w:r>
        <w:rPr>
          <w:rFonts w:hint="eastAsia"/>
        </w:rPr>
        <w:t>図</w:t>
      </w:r>
      <w:r>
        <w:rPr>
          <w:rFonts w:hint="eastAsia"/>
        </w:rPr>
        <w:t>7</w:t>
      </w:r>
      <w:r>
        <w:rPr>
          <w:rFonts w:hint="eastAsia"/>
        </w:rPr>
        <w:t>は、スマートホームゲートウェイを使用する使用事例である。スマートホームゲートウェイは、ホームネットワークとインターネットとの間に配置される。ゲートウェイは、家庭内の電子機器を管理し、インターネットを介してリモートコントローラから、例えば、前出の使用事例のようにスマートフォンからコマンドを受信することができる。これは、デバイスの仮想</w:t>
      </w:r>
      <w:ins w:id="194" w:author="東村邦彦 / TOUMURA，KUNIHIKO" w:date="2020-01-23T11:28:00Z">
        <w:r w:rsidR="004D2109">
          <w:rPr>
            <w:rFonts w:hint="eastAsia"/>
          </w:rPr>
          <w:t>表現</w:t>
        </w:r>
      </w:ins>
      <w:del w:id="195" w:author="東村邦彦 / TOUMURA，KUNIHIKO" w:date="2020-01-23T11:28:00Z">
        <w:r w:rsidDel="004D2109">
          <w:rPr>
            <w:rFonts w:hint="eastAsia"/>
          </w:rPr>
          <w:delText>表示</w:delText>
        </w:r>
      </w:del>
      <w:r>
        <w:rPr>
          <w:rFonts w:hint="eastAsia"/>
        </w:rPr>
        <w:t>でもある。スマートホームゲートウェイは、通常、プロキシおよびファイアウォール機能を提供する。</w:t>
      </w:r>
    </w:p>
    <w:p w14:paraId="14D3A2AC" w14:textId="340D3767" w:rsidR="002C6A58" w:rsidRDefault="0001265A" w:rsidP="0001265A">
      <w:r>
        <w:rPr>
          <w:rFonts w:hint="eastAsia"/>
        </w:rPr>
        <w:t>このパターンでは、ホームゲートウェイは、クライアント役とサーバ役の両方を担う。リモートコントローラが電子機器を作動させると、クライアント役の電子機器とサーバ役のリモートコントローラとに接続することができる。電子機器がリモートコントローラにメッセージを発信すると、ゲートウェイは、</w:t>
      </w:r>
      <w:commentRangeStart w:id="196"/>
      <w:del w:id="197" w:author="東村邦彦 / TOUMURA，KUNIHIKO" w:date="2020-01-23T11:28:00Z">
        <w:r w:rsidDel="001E1339">
          <w:rPr>
            <w:rFonts w:hint="eastAsia"/>
          </w:rPr>
          <w:delText>電気</w:delText>
        </w:r>
      </w:del>
      <w:commentRangeEnd w:id="196"/>
      <w:r w:rsidR="001E1339">
        <w:rPr>
          <w:rStyle w:val="aff0"/>
        </w:rPr>
        <w:commentReference w:id="196"/>
      </w:r>
      <w:ins w:id="198" w:author="東村邦彦 / TOUMURA，KUNIHIKO" w:date="2020-01-23T11:28:00Z">
        <w:r w:rsidR="001E1339">
          <w:rPr>
            <w:rFonts w:hint="eastAsia"/>
          </w:rPr>
          <w:t>電子</w:t>
        </w:r>
      </w:ins>
      <w:r>
        <w:rPr>
          <w:rFonts w:hint="eastAsia"/>
        </w:rPr>
        <w:t>機器のサーバ役として動作し、リモートコントローラのクライアント役として動作する。</w:t>
      </w:r>
    </w:p>
    <w:p w14:paraId="161463FF" w14:textId="77777777" w:rsidR="002C6A58" w:rsidRDefault="002C6A58" w:rsidP="00254C84"/>
    <w:p w14:paraId="274CFA5D" w14:textId="77777777" w:rsidR="0001265A" w:rsidRDefault="0001265A" w:rsidP="00254C84">
      <w:r>
        <w:rPr>
          <w:rFonts w:hint="eastAsia"/>
        </w:rPr>
        <w:t>図</w:t>
      </w:r>
      <w:r>
        <w:rPr>
          <w:rFonts w:hint="eastAsia"/>
        </w:rPr>
        <w:t>7</w:t>
      </w:r>
      <w:r>
        <w:t xml:space="preserve">. </w:t>
      </w:r>
      <w:r>
        <w:rPr>
          <w:rFonts w:hint="eastAsia"/>
        </w:rPr>
        <w:t>ホームゲートウェイ</w:t>
      </w:r>
    </w:p>
    <w:p w14:paraId="4F2D9BA0" w14:textId="77777777" w:rsidR="0001265A" w:rsidRDefault="0001265A" w:rsidP="00254C84"/>
    <w:p w14:paraId="23B81ACD" w14:textId="77777777" w:rsidR="002C6A58" w:rsidRDefault="0001265A" w:rsidP="002B73F4">
      <w:pPr>
        <w:pStyle w:val="30"/>
      </w:pPr>
      <w:bookmarkStart w:id="199" w:name="_Toc28968925"/>
      <w:r>
        <w:rPr>
          <w:rFonts w:hint="eastAsia"/>
        </w:rPr>
        <w:t>4</w:t>
      </w:r>
      <w:r>
        <w:t xml:space="preserve">.2.5 </w:t>
      </w:r>
      <w:r>
        <w:rPr>
          <w:rFonts w:hint="eastAsia"/>
        </w:rPr>
        <w:t>エッジデバイス</w:t>
      </w:r>
      <w:bookmarkEnd w:id="199"/>
    </w:p>
    <w:p w14:paraId="68E8DD7F" w14:textId="0CEE6A3B" w:rsidR="0001265A" w:rsidRDefault="0001265A" w:rsidP="00254C84">
      <w:r w:rsidRPr="0001265A">
        <w:rPr>
          <w:rFonts w:hint="eastAsia"/>
        </w:rPr>
        <w:t>エッジデバイスあるいはエッジゲートウェイは、スマートホームゲートウェイに似ている。この用語は、エッジゲートウェイによって実行される追加のタスクを指すために使用される。図</w:t>
      </w:r>
      <w:r w:rsidRPr="0001265A">
        <w:rPr>
          <w:rFonts w:hint="eastAsia"/>
        </w:rPr>
        <w:t>8</w:t>
      </w:r>
      <w:r w:rsidRPr="0001265A">
        <w:rPr>
          <w:rFonts w:hint="eastAsia"/>
        </w:rPr>
        <w:t>のホームゲートウェイは、本来、公衆ネットワークと信頼できるネットワーク間を単にブリッジするだけであるが、エッジデバイスは、ローカルでの</w:t>
      </w:r>
      <w:del w:id="200" w:author="東村邦彦 / TOUMURA，KUNIHIKO" w:date="2020-01-23T11:31:00Z">
        <w:r w:rsidRPr="0001265A" w:rsidDel="00B2366F">
          <w:rPr>
            <w:rFonts w:hint="eastAsia"/>
          </w:rPr>
          <w:delText>電算機</w:delText>
        </w:r>
      </w:del>
      <w:r w:rsidRPr="0001265A">
        <w:rPr>
          <w:rFonts w:hint="eastAsia"/>
        </w:rPr>
        <w:t>計算能力を有し、通常、異なるプロトコルをブリッジする。エッジデバイスは、基本的に、産業ソリューションで使用され、接続されたデバイスとセンサによって提供されるデータの前処理、フィルタリング、および集約を行うことができる。</w:t>
      </w:r>
    </w:p>
    <w:p w14:paraId="488645BA" w14:textId="77777777" w:rsidR="0001265A" w:rsidRDefault="0001265A" w:rsidP="00254C84"/>
    <w:p w14:paraId="622DBC52" w14:textId="77777777" w:rsidR="0001265A" w:rsidRDefault="0001265A" w:rsidP="00254C84">
      <w:r>
        <w:rPr>
          <w:rFonts w:hint="eastAsia"/>
        </w:rPr>
        <w:t>図</w:t>
      </w:r>
      <w:r>
        <w:rPr>
          <w:rFonts w:hint="eastAsia"/>
        </w:rPr>
        <w:t>8</w:t>
      </w:r>
      <w:r>
        <w:t xml:space="preserve">. </w:t>
      </w:r>
      <w:r>
        <w:rPr>
          <w:rFonts w:hint="eastAsia"/>
        </w:rPr>
        <w:t>エッジデバイス</w:t>
      </w:r>
    </w:p>
    <w:p w14:paraId="0F9E8822" w14:textId="77777777" w:rsidR="0001265A" w:rsidRDefault="0001265A" w:rsidP="00254C84"/>
    <w:p w14:paraId="4FD93ADF" w14:textId="77777777" w:rsidR="0001265A" w:rsidRDefault="0001265A" w:rsidP="002B73F4">
      <w:pPr>
        <w:pStyle w:val="30"/>
      </w:pPr>
      <w:bookmarkStart w:id="201" w:name="_Toc28968926"/>
      <w:r>
        <w:rPr>
          <w:rFonts w:hint="eastAsia"/>
        </w:rPr>
        <w:t>4</w:t>
      </w:r>
      <w:r>
        <w:t>.2.6</w:t>
      </w:r>
      <w:r>
        <w:rPr>
          <w:rFonts w:hint="eastAsia"/>
        </w:rPr>
        <w:t xml:space="preserve"> </w:t>
      </w:r>
      <w:r>
        <w:rPr>
          <w:rFonts w:hint="eastAsia"/>
        </w:rPr>
        <w:t>デジタルツイン</w:t>
      </w:r>
      <w:bookmarkEnd w:id="201"/>
    </w:p>
    <w:p w14:paraId="5BB45188" w14:textId="4D7DA527" w:rsidR="0001265A" w:rsidRDefault="0001265A" w:rsidP="00254C84">
      <w:r w:rsidRPr="0001265A">
        <w:rPr>
          <w:rFonts w:hint="eastAsia"/>
        </w:rPr>
        <w:t>デジタルツインは、仮想</w:t>
      </w:r>
      <w:ins w:id="202" w:author="東村邦彦 / TOUMURA，KUNIHIKO" w:date="2020-01-23T11:32:00Z">
        <w:r w:rsidR="00E81916">
          <w:rPr>
            <w:rFonts w:hint="eastAsia"/>
          </w:rPr>
          <w:t>表現</w:t>
        </w:r>
      </w:ins>
      <w:del w:id="203" w:author="東村邦彦 / TOUMURA，KUNIHIKO" w:date="2020-01-23T11:32:00Z">
        <w:r w:rsidRPr="0001265A" w:rsidDel="00E81916">
          <w:rPr>
            <w:rFonts w:hint="eastAsia"/>
          </w:rPr>
          <w:delText>表示</w:delText>
        </w:r>
      </w:del>
      <w:r w:rsidRPr="0001265A">
        <w:rPr>
          <w:rFonts w:hint="eastAsia"/>
        </w:rPr>
        <w:t>、すなわち、クラウドサーバまたはエッジデバイス上に存在する一個のデバイスまたは一群のデバイスのモデルである。これは、</w:t>
      </w:r>
      <w:ins w:id="204" w:author="東村邦彦 / TOUMURA，KUNIHIKO" w:date="2020-01-23T11:33:00Z">
        <w:r w:rsidR="00406833">
          <w:rPr>
            <w:rFonts w:hint="eastAsia"/>
          </w:rPr>
          <w:t>継続</w:t>
        </w:r>
      </w:ins>
      <w:del w:id="205" w:author="東村邦彦 / TOUMURA，KUNIHIKO" w:date="2020-01-23T11:33:00Z">
        <w:r w:rsidRPr="0001265A" w:rsidDel="00406833">
          <w:rPr>
            <w:rFonts w:hint="eastAsia"/>
          </w:rPr>
          <w:delText>連続</w:delText>
        </w:r>
      </w:del>
      <w:r w:rsidRPr="0001265A">
        <w:rPr>
          <w:rFonts w:hint="eastAsia"/>
        </w:rPr>
        <w:t>的にオンライン状態にない可能性がある現実世界のデバイスを表すために、または、現実のデバイスに</w:t>
      </w:r>
      <w:ins w:id="206" w:author="東村邦彦 / TOUMURA，KUNIHIKO" w:date="2020-01-23T11:34:00Z">
        <w:r w:rsidR="00BF3750">
          <w:rPr>
            <w:rFonts w:hint="eastAsia"/>
          </w:rPr>
          <w:t>配備</w:t>
        </w:r>
      </w:ins>
      <w:del w:id="207" w:author="東村邦彦 / TOUMURA，KUNIHIKO" w:date="2020-01-23T11:33:00Z">
        <w:r w:rsidRPr="0001265A" w:rsidDel="00BF3750">
          <w:rPr>
            <w:rFonts w:hint="eastAsia"/>
          </w:rPr>
          <w:delText>展開</w:delText>
        </w:r>
      </w:del>
      <w:r w:rsidRPr="0001265A">
        <w:rPr>
          <w:rFonts w:hint="eastAsia"/>
        </w:rPr>
        <w:t>される前に、新しいアプリおよびサービスのシミュレーションを実行するために使用することができる。</w:t>
      </w:r>
    </w:p>
    <w:p w14:paraId="2FA8A40D" w14:textId="77777777" w:rsidR="002C6A58" w:rsidRDefault="002C6A58" w:rsidP="00254C84"/>
    <w:p w14:paraId="73AA51CC" w14:textId="77777777" w:rsidR="0001265A" w:rsidRDefault="0001265A" w:rsidP="00254C84">
      <w:r>
        <w:rPr>
          <w:rFonts w:hint="eastAsia"/>
        </w:rPr>
        <w:t>図</w:t>
      </w:r>
      <w:r>
        <w:rPr>
          <w:rFonts w:hint="eastAsia"/>
        </w:rPr>
        <w:t>9</w:t>
      </w:r>
      <w:r>
        <w:t xml:space="preserve">. </w:t>
      </w:r>
      <w:r>
        <w:rPr>
          <w:rFonts w:hint="eastAsia"/>
        </w:rPr>
        <w:t>デジタルツイン</w:t>
      </w:r>
    </w:p>
    <w:p w14:paraId="6810FF76" w14:textId="77777777" w:rsidR="0001265A" w:rsidRDefault="0001265A" w:rsidP="00254C84"/>
    <w:p w14:paraId="6F25318C" w14:textId="30F4E3D3" w:rsidR="0001265A" w:rsidRDefault="0001265A" w:rsidP="00254C84">
      <w:r w:rsidRPr="0001265A">
        <w:rPr>
          <w:rFonts w:hint="eastAsia"/>
        </w:rPr>
        <w:t>デジタルツインは、単一のデバイスを</w:t>
      </w:r>
      <w:ins w:id="208" w:author="東村邦彦 / TOUMURA，KUNIHIKO" w:date="2020-01-23T11:34:00Z">
        <w:r w:rsidR="00B4294C">
          <w:rPr>
            <w:rFonts w:hint="eastAsia"/>
          </w:rPr>
          <w:t>モデル化する</w:t>
        </w:r>
      </w:ins>
      <w:del w:id="209" w:author="東村邦彦 / TOUMURA，KUNIHIKO" w:date="2020-01-23T11:34:00Z">
        <w:r w:rsidRPr="0001265A" w:rsidDel="00B4294C">
          <w:rPr>
            <w:rFonts w:hint="eastAsia"/>
          </w:rPr>
          <w:delText>作ること</w:delText>
        </w:r>
      </w:del>
      <w:r w:rsidRPr="0001265A">
        <w:rPr>
          <w:rFonts w:hint="eastAsia"/>
        </w:rPr>
        <w:t>ができ、または、組み合わされたデバイスの</w:t>
      </w:r>
      <w:ins w:id="210" w:author="東村邦彦 / TOUMURA，KUNIHIKO" w:date="2020-01-23T11:35:00Z">
        <w:r w:rsidR="00020587">
          <w:rPr>
            <w:rFonts w:hint="eastAsia"/>
          </w:rPr>
          <w:t>単一の</w:t>
        </w:r>
      </w:ins>
      <w:r w:rsidRPr="0001265A">
        <w:rPr>
          <w:rFonts w:hint="eastAsia"/>
        </w:rPr>
        <w:t>仮想</w:t>
      </w:r>
      <w:ins w:id="211" w:author="東村邦彦 / TOUMURA，KUNIHIKO" w:date="2020-01-23T11:35:00Z">
        <w:r w:rsidR="00B27C53">
          <w:rPr>
            <w:rFonts w:hint="eastAsia"/>
          </w:rPr>
          <w:t>表現</w:t>
        </w:r>
      </w:ins>
      <w:del w:id="212" w:author="東村邦彦 / TOUMURA，KUNIHIKO" w:date="2020-01-23T11:35:00Z">
        <w:r w:rsidRPr="0001265A" w:rsidDel="00B27C53">
          <w:rPr>
            <w:rFonts w:hint="eastAsia"/>
          </w:rPr>
          <w:delText>表示</w:delText>
        </w:r>
      </w:del>
      <w:ins w:id="213" w:author="東村邦彦 / TOUMURA，KUNIHIKO" w:date="2020-01-23T11:35:00Z">
        <w:r w:rsidR="00020587">
          <w:rPr>
            <w:rFonts w:hint="eastAsia"/>
          </w:rPr>
          <w:t>として</w:t>
        </w:r>
      </w:ins>
      <w:del w:id="214" w:author="東村邦彦 / TOUMURA，KUNIHIKO" w:date="2020-01-23T11:35:00Z">
        <w:r w:rsidRPr="0001265A" w:rsidDel="00020587">
          <w:rPr>
            <w:rFonts w:hint="eastAsia"/>
          </w:rPr>
          <w:delText>において</w:delText>
        </w:r>
      </w:del>
      <w:r w:rsidRPr="0001265A">
        <w:rPr>
          <w:rFonts w:hint="eastAsia"/>
        </w:rPr>
        <w:t>複数のデバイスを集約することができる。</w:t>
      </w:r>
    </w:p>
    <w:p w14:paraId="00EAC658" w14:textId="77777777" w:rsidR="0001265A" w:rsidRDefault="0001265A" w:rsidP="00254C84"/>
    <w:p w14:paraId="49C7C275" w14:textId="77777777" w:rsidR="0001265A" w:rsidRDefault="0001265A" w:rsidP="00254C84">
      <w:r>
        <w:rPr>
          <w:rFonts w:hint="eastAsia"/>
        </w:rPr>
        <w:t>図</w:t>
      </w:r>
      <w:r>
        <w:rPr>
          <w:rFonts w:hint="eastAsia"/>
        </w:rPr>
        <w:t>1</w:t>
      </w:r>
      <w:r>
        <w:t xml:space="preserve">0. </w:t>
      </w:r>
      <w:r>
        <w:rPr>
          <w:rFonts w:hint="eastAsia"/>
        </w:rPr>
        <w:t>複数デバイスのためのデジタルツイン</w:t>
      </w:r>
    </w:p>
    <w:p w14:paraId="0F7BEDF5" w14:textId="77777777" w:rsidR="0001265A" w:rsidRDefault="0001265A" w:rsidP="00254C84"/>
    <w:p w14:paraId="20647AB7" w14:textId="77777777" w:rsidR="0001265A" w:rsidRDefault="0001265A" w:rsidP="00254C84">
      <w:r w:rsidRPr="0001265A">
        <w:rPr>
          <w:rFonts w:hint="eastAsia"/>
        </w:rPr>
        <w:t>デジタルツインは、デバイスがすでにクラウドに接続されているかどうか、または、クラウドに接続されているゲートウェイに接続されているかどうかに応じて、様々な方法で実現できる。</w:t>
      </w:r>
    </w:p>
    <w:p w14:paraId="49C4867C" w14:textId="77777777" w:rsidR="0001265A" w:rsidRDefault="0001265A" w:rsidP="00254C84"/>
    <w:p w14:paraId="1368323E" w14:textId="77777777" w:rsidR="0001265A" w:rsidRDefault="0001265A" w:rsidP="002B73F4">
      <w:pPr>
        <w:pStyle w:val="40"/>
      </w:pPr>
      <w:bookmarkStart w:id="215" w:name="_Toc28968927"/>
      <w:r>
        <w:rPr>
          <w:rFonts w:hint="eastAsia"/>
        </w:rPr>
        <w:t>4</w:t>
      </w:r>
      <w:r>
        <w:t xml:space="preserve">.2.6.1 </w:t>
      </w:r>
      <w:r>
        <w:rPr>
          <w:rFonts w:hint="eastAsia"/>
        </w:rPr>
        <w:t>クラウド対応デバイス</w:t>
      </w:r>
      <w:bookmarkEnd w:id="215"/>
    </w:p>
    <w:p w14:paraId="1F5C3D48" w14:textId="6326FF82" w:rsidR="0001265A" w:rsidRDefault="0001265A" w:rsidP="00254C84">
      <w:r w:rsidRPr="0001265A">
        <w:rPr>
          <w:rFonts w:hint="eastAsia"/>
        </w:rPr>
        <w:t>図</w:t>
      </w:r>
      <w:r w:rsidRPr="0001265A">
        <w:rPr>
          <w:rFonts w:hint="eastAsia"/>
        </w:rPr>
        <w:t>11</w:t>
      </w:r>
      <w:r w:rsidRPr="0001265A">
        <w:rPr>
          <w:rFonts w:hint="eastAsia"/>
        </w:rPr>
        <w:t>は、電子機器がクラウドに直接接続される例である。クラウドは、機器を再現し、デジタルツインとして動作して、リモートコントローラ</w:t>
      </w:r>
      <w:r w:rsidRPr="0001265A">
        <w:rPr>
          <w:rFonts w:hint="eastAsia"/>
        </w:rPr>
        <w:t>(</w:t>
      </w:r>
      <w:r w:rsidRPr="0001265A">
        <w:rPr>
          <w:rFonts w:hint="eastAsia"/>
        </w:rPr>
        <w:t>例：スマートフォン</w:t>
      </w:r>
      <w:r w:rsidRPr="0001265A">
        <w:rPr>
          <w:rFonts w:hint="eastAsia"/>
        </w:rPr>
        <w:t>)</w:t>
      </w:r>
      <w:r w:rsidRPr="0001265A">
        <w:rPr>
          <w:rFonts w:hint="eastAsia"/>
        </w:rPr>
        <w:t>からコマンドを受信することができる。許可されたコントローラは、デジタルツイン</w:t>
      </w:r>
      <w:ins w:id="216" w:author="東村邦彦 / TOUMURA，KUNIHIKO" w:date="2020-01-23T11:37:00Z">
        <w:r w:rsidR="00FF722A">
          <w:rPr>
            <w:rFonts w:hint="eastAsia"/>
          </w:rPr>
          <w:t>へ</w:t>
        </w:r>
      </w:ins>
      <w:del w:id="217" w:author="東村邦彦 / TOUMURA，KUNIHIKO" w:date="2020-01-23T11:37:00Z">
        <w:r w:rsidRPr="0001265A" w:rsidDel="00FF722A">
          <w:rPr>
            <w:rFonts w:hint="eastAsia"/>
          </w:rPr>
          <w:delText>が</w:delText>
        </w:r>
      </w:del>
      <w:r w:rsidRPr="0001265A">
        <w:rPr>
          <w:rFonts w:hint="eastAsia"/>
        </w:rPr>
        <w:t>グローバルに到達可能であるため、どこにでも配置することができる。</w:t>
      </w:r>
    </w:p>
    <w:p w14:paraId="30A7B4F2" w14:textId="77777777" w:rsidR="0001265A" w:rsidRDefault="0001265A" w:rsidP="00254C84"/>
    <w:p w14:paraId="2CD56DD3" w14:textId="77777777" w:rsidR="0001265A" w:rsidRDefault="0001265A" w:rsidP="00254C84">
      <w:r>
        <w:rPr>
          <w:rFonts w:hint="eastAsia"/>
        </w:rPr>
        <w:t>図</w:t>
      </w:r>
      <w:r>
        <w:rPr>
          <w:rFonts w:hint="eastAsia"/>
        </w:rPr>
        <w:t>1</w:t>
      </w:r>
      <w:r>
        <w:t xml:space="preserve">1. </w:t>
      </w:r>
      <w:r>
        <w:rPr>
          <w:rFonts w:hint="eastAsia"/>
        </w:rPr>
        <w:t>クラウド対応デバイス用機器ツイン</w:t>
      </w:r>
    </w:p>
    <w:p w14:paraId="12E2FD30" w14:textId="77777777" w:rsidR="0001265A" w:rsidRDefault="0001265A" w:rsidP="00254C84"/>
    <w:p w14:paraId="2917E37F" w14:textId="77777777" w:rsidR="0001265A" w:rsidRDefault="0001265A" w:rsidP="002B73F4">
      <w:pPr>
        <w:pStyle w:val="40"/>
      </w:pPr>
      <w:bookmarkStart w:id="218" w:name="_Toc28968928"/>
      <w:r>
        <w:rPr>
          <w:rFonts w:hint="eastAsia"/>
        </w:rPr>
        <w:t>4</w:t>
      </w:r>
      <w:r>
        <w:t xml:space="preserve">.2.6.2 </w:t>
      </w:r>
      <w:r>
        <w:rPr>
          <w:rFonts w:hint="eastAsia"/>
        </w:rPr>
        <w:t>レガシーデバイス</w:t>
      </w:r>
      <w:bookmarkEnd w:id="218"/>
    </w:p>
    <w:p w14:paraId="147F3670" w14:textId="77777777" w:rsidR="0001265A" w:rsidRDefault="0001265A" w:rsidP="0001265A">
      <w:r>
        <w:rPr>
          <w:rFonts w:hint="eastAsia"/>
        </w:rPr>
        <w:t>図</w:t>
      </w:r>
      <w:r>
        <w:rPr>
          <w:rFonts w:hint="eastAsia"/>
        </w:rPr>
        <w:t>12</w:t>
      </w:r>
      <w:r>
        <w:rPr>
          <w:rFonts w:hint="eastAsia"/>
        </w:rPr>
        <w:t>は、レガシー電子機器がクラウドに直接接続できない例である。接続を中継するためにゲートウェイが必要となる。ゲートウェイは、以下のように動作する。</w:t>
      </w:r>
    </w:p>
    <w:p w14:paraId="6F581C1C" w14:textId="77777777" w:rsidR="0001265A" w:rsidRDefault="0001265A" w:rsidP="0001265A"/>
    <w:p w14:paraId="223B4B92" w14:textId="0D87F3BE" w:rsidR="0001265A" w:rsidRDefault="0001265A" w:rsidP="00DE62FD">
      <w:pPr>
        <w:numPr>
          <w:ilvl w:val="0"/>
          <w:numId w:val="30"/>
        </w:numPr>
      </w:pPr>
      <w:r>
        <w:rPr>
          <w:rFonts w:hint="eastAsia"/>
        </w:rPr>
        <w:t>物理的論理的観点で多様なレガシー通信プロトコルの</w:t>
      </w:r>
      <w:del w:id="219" w:author="東村邦彦 / TOUMURA，KUNIHIKO" w:date="2020-01-23T11:39:00Z">
        <w:r w:rsidDel="006D0730">
          <w:rPr>
            <w:rFonts w:hint="eastAsia"/>
          </w:rPr>
          <w:delText>インテグレーター</w:delText>
        </w:r>
      </w:del>
      <w:ins w:id="220" w:author="東村邦彦 / TOUMURA，KUNIHIKO" w:date="2020-01-23T11:39:00Z">
        <w:r w:rsidR="006D0730">
          <w:rPr>
            <w:rFonts w:hint="eastAsia"/>
          </w:rPr>
          <w:t>統合</w:t>
        </w:r>
      </w:ins>
    </w:p>
    <w:p w14:paraId="57CEDB02" w14:textId="77777777" w:rsidR="0001265A" w:rsidRDefault="0001265A" w:rsidP="00DE62FD">
      <w:pPr>
        <w:numPr>
          <w:ilvl w:val="0"/>
          <w:numId w:val="30"/>
        </w:numPr>
      </w:pPr>
      <w:r>
        <w:rPr>
          <w:rFonts w:hint="eastAsia"/>
        </w:rPr>
        <w:t>インターネット用ファイアウォール</w:t>
      </w:r>
    </w:p>
    <w:p w14:paraId="35B4B3B1" w14:textId="77777777" w:rsidR="0001265A" w:rsidRDefault="0001265A" w:rsidP="00DE62FD">
      <w:pPr>
        <w:numPr>
          <w:ilvl w:val="0"/>
          <w:numId w:val="30"/>
        </w:numPr>
      </w:pPr>
      <w:r>
        <w:rPr>
          <w:rFonts w:hint="eastAsia"/>
        </w:rPr>
        <w:t>実画像および</w:t>
      </w:r>
      <w:r>
        <w:t>/</w:t>
      </w:r>
      <w:r>
        <w:rPr>
          <w:rFonts w:hint="eastAsia"/>
        </w:rPr>
        <w:t>または音声を置換し、ローカルでデータを記録するプライバシーフィルタ</w:t>
      </w:r>
    </w:p>
    <w:p w14:paraId="705E7094" w14:textId="77777777" w:rsidR="0001265A" w:rsidRDefault="0001265A" w:rsidP="00DE62FD">
      <w:pPr>
        <w:numPr>
          <w:ilvl w:val="0"/>
          <w:numId w:val="30"/>
        </w:numPr>
      </w:pPr>
      <w:r>
        <w:rPr>
          <w:rFonts w:hint="eastAsia"/>
        </w:rPr>
        <w:t>ネットワーク接続が中断された場合のローカルエージェント</w:t>
      </w:r>
    </w:p>
    <w:p w14:paraId="7211D174" w14:textId="77777777" w:rsidR="0001265A" w:rsidRDefault="0001265A" w:rsidP="00DE62FD">
      <w:pPr>
        <w:numPr>
          <w:ilvl w:val="0"/>
          <w:numId w:val="30"/>
        </w:numPr>
      </w:pPr>
      <w:r>
        <w:rPr>
          <w:rFonts w:hint="eastAsia"/>
        </w:rPr>
        <w:t>火事警報などが発生したときにローカルで実行する緊急サービス</w:t>
      </w:r>
    </w:p>
    <w:p w14:paraId="309D3A5D" w14:textId="77777777" w:rsidR="0001265A" w:rsidRDefault="0001265A" w:rsidP="0001265A">
      <w:r>
        <w:rPr>
          <w:rFonts w:hint="eastAsia"/>
        </w:rPr>
        <w:t>クラウドは、接続されているすべての機器を含めゲートウェイを再現し、ゲートウェイと連携してクラウド内で機器を管理するデジタルツインとして機能する。さらに、クラウドは、任意の場所に配置することができるリモートコントローラ</w:t>
      </w:r>
      <w:r>
        <w:rPr>
          <w:rFonts w:hint="eastAsia"/>
        </w:rPr>
        <w:t>(</w:t>
      </w:r>
      <w:r>
        <w:rPr>
          <w:rFonts w:hint="eastAsia"/>
        </w:rPr>
        <w:t>例：スマートフォン</w:t>
      </w:r>
      <w:r>
        <w:rPr>
          <w:rFonts w:hint="eastAsia"/>
        </w:rPr>
        <w:t>)</w:t>
      </w:r>
      <w:r>
        <w:rPr>
          <w:rFonts w:hint="eastAsia"/>
        </w:rPr>
        <w:t>からのコマンドを受信することができる。</w:t>
      </w:r>
    </w:p>
    <w:p w14:paraId="1AD4D8EE" w14:textId="77777777" w:rsidR="0001265A" w:rsidRDefault="0001265A" w:rsidP="00254C84"/>
    <w:p w14:paraId="7292DF73" w14:textId="77777777" w:rsidR="0001265A" w:rsidRDefault="0001265A" w:rsidP="00254C84">
      <w:r>
        <w:rPr>
          <w:rFonts w:hint="eastAsia"/>
        </w:rPr>
        <w:t>図</w:t>
      </w:r>
      <w:r>
        <w:rPr>
          <w:rFonts w:hint="eastAsia"/>
        </w:rPr>
        <w:t>1</w:t>
      </w:r>
      <w:r>
        <w:t xml:space="preserve">2. </w:t>
      </w:r>
      <w:r>
        <w:rPr>
          <w:rFonts w:hint="eastAsia"/>
        </w:rPr>
        <w:t>レガシーデバイス用デジタルツイン</w:t>
      </w:r>
    </w:p>
    <w:p w14:paraId="07933970" w14:textId="77777777" w:rsidR="0001265A" w:rsidRDefault="0001265A" w:rsidP="00254C84"/>
    <w:p w14:paraId="360F3E80" w14:textId="77777777" w:rsidR="0001265A" w:rsidRDefault="0001265A" w:rsidP="002B73F4">
      <w:pPr>
        <w:pStyle w:val="30"/>
      </w:pPr>
      <w:bookmarkStart w:id="221" w:name="_Toc28968929"/>
      <w:r>
        <w:t xml:space="preserve">4.2.7 </w:t>
      </w:r>
      <w:r>
        <w:rPr>
          <w:rFonts w:hint="eastAsia"/>
        </w:rPr>
        <w:t>マルチクラウド</w:t>
      </w:r>
      <w:bookmarkEnd w:id="221"/>
    </w:p>
    <w:p w14:paraId="01DD92EA" w14:textId="77777777" w:rsidR="0001265A" w:rsidRDefault="0001265A" w:rsidP="0001265A">
      <w:r>
        <w:rPr>
          <w:rFonts w:hint="eastAsia"/>
        </w:rPr>
        <w:t>典型的な</w:t>
      </w:r>
      <w:r>
        <w:rPr>
          <w:rFonts w:hint="eastAsia"/>
        </w:rPr>
        <w:t>IoT</w:t>
      </w:r>
      <w:r>
        <w:rPr>
          <w:rFonts w:hint="eastAsia"/>
        </w:rPr>
        <w:t>展開は複数</w:t>
      </w:r>
      <w:r>
        <w:rPr>
          <w:rFonts w:hint="eastAsia"/>
        </w:rPr>
        <w:t>(</w:t>
      </w:r>
      <w:r>
        <w:rPr>
          <w:rFonts w:hint="eastAsia"/>
        </w:rPr>
        <w:t>数千</w:t>
      </w:r>
      <w:r>
        <w:rPr>
          <w:rFonts w:hint="eastAsia"/>
        </w:rPr>
        <w:t>)</w:t>
      </w:r>
      <w:r>
        <w:rPr>
          <w:rFonts w:hint="eastAsia"/>
        </w:rPr>
        <w:t>のデバイスで構成される。標準メカニズムなしでは、特定のクラウドのファームウェア更新の管理は多くの労力を必要とし、より大きな規模での</w:t>
      </w:r>
      <w:r>
        <w:rPr>
          <w:rFonts w:hint="eastAsia"/>
        </w:rPr>
        <w:t>IoT</w:t>
      </w:r>
      <w:r>
        <w:rPr>
          <w:rFonts w:hint="eastAsia"/>
        </w:rPr>
        <w:t>採用を妨げる。</w:t>
      </w:r>
    </w:p>
    <w:p w14:paraId="2C59C964" w14:textId="1AFAC2E6" w:rsidR="0001265A" w:rsidRDefault="0001265A" w:rsidP="0001265A">
      <w:r>
        <w:rPr>
          <w:rFonts w:hint="eastAsia"/>
        </w:rPr>
        <w:t>デバイスおよびデバイスタイプを記述するための標準メカニズムの主な利点は、デバイスソフトウェア</w:t>
      </w:r>
      <w:r>
        <w:rPr>
          <w:rFonts w:hint="eastAsia"/>
        </w:rPr>
        <w:t>/</w:t>
      </w:r>
      <w:r>
        <w:rPr>
          <w:rFonts w:hint="eastAsia"/>
        </w:rPr>
        <w:t>ファームウェアレベルでカスタマイズを行う必要がなく、すなわち、クラウド固有のコードをデバイスに</w:t>
      </w:r>
      <w:r>
        <w:rPr>
          <w:rFonts w:hint="eastAsia"/>
        </w:rPr>
        <w:lastRenderedPageBreak/>
        <w:t>インストールする必要なしに、デバイスを異なるクラウド環境に展開する事ができるということである。これは、このソリューションが、複数の</w:t>
      </w:r>
      <w:r>
        <w:rPr>
          <w:rFonts w:hint="eastAsia"/>
        </w:rPr>
        <w:t>IoT</w:t>
      </w:r>
      <w:r>
        <w:rPr>
          <w:rFonts w:hint="eastAsia"/>
        </w:rPr>
        <w:t>クラウド環境においてデバイスの</w:t>
      </w:r>
      <w:ins w:id="222" w:author="東村邦彦 / TOUMURA，KUNIHIKO" w:date="2020-01-23T11:42:00Z">
        <w:r w:rsidR="00BC189C">
          <w:rPr>
            <w:rFonts w:hint="eastAsia"/>
          </w:rPr>
          <w:t>参入</w:t>
        </w:r>
      </w:ins>
      <w:del w:id="223" w:author="東村邦彦 / TOUMURA，KUNIHIKO" w:date="2020-01-23T11:42:00Z">
        <w:r w:rsidDel="00BC189C">
          <w:rPr>
            <w:rFonts w:hint="eastAsia"/>
          </w:rPr>
          <w:delText>搭載</w:delText>
        </w:r>
      </w:del>
      <w:r>
        <w:rPr>
          <w:rFonts w:hint="eastAsia"/>
        </w:rPr>
        <w:t>および使用が可能となるようにデバイスを記述できる柔軟性を持っていることを意味する。</w:t>
      </w:r>
    </w:p>
    <w:p w14:paraId="0B8FC585" w14:textId="1CD075B2" w:rsidR="0001265A" w:rsidRDefault="0001265A" w:rsidP="0001265A">
      <w:r>
        <w:rPr>
          <w:rFonts w:hint="eastAsia"/>
        </w:rPr>
        <w:t>これにより、</w:t>
      </w:r>
      <w:r>
        <w:rPr>
          <w:rFonts w:hint="eastAsia"/>
        </w:rPr>
        <w:t>1</w:t>
      </w:r>
      <w:r>
        <w:rPr>
          <w:rFonts w:hint="eastAsia"/>
        </w:rPr>
        <w:t>つのクラウドから他のクラウドへの既存のデバイスのマイグレーションが可能となるほか既存</w:t>
      </w:r>
      <w:ins w:id="224" w:author="東村邦彦 / TOUMURA，KUNIHIKO" w:date="2020-01-23T11:44:00Z">
        <w:r w:rsidR="00867CA8">
          <w:rPr>
            <w:rFonts w:hint="eastAsia"/>
          </w:rPr>
          <w:t>システム</w:t>
        </w:r>
      </w:ins>
      <w:del w:id="225" w:author="東村邦彦 / TOUMURA，KUNIHIKO" w:date="2020-01-23T11:44:00Z">
        <w:r w:rsidDel="00867CA8">
          <w:rPr>
            <w:rFonts w:hint="eastAsia"/>
          </w:rPr>
          <w:delText>の</w:delText>
        </w:r>
      </w:del>
      <w:del w:id="226" w:author="東村邦彦 / TOUMURA，KUNIHIKO" w:date="2020-01-23T11:43:00Z">
        <w:r w:rsidDel="00F802EE">
          <w:rPr>
            <w:rFonts w:hint="eastAsia"/>
          </w:rPr>
          <w:delText>展開</w:delText>
        </w:r>
      </w:del>
      <w:r>
        <w:rPr>
          <w:rFonts w:hint="eastAsia"/>
        </w:rPr>
        <w:t>の中で新しいデバイスが容易に使用できるため、</w:t>
      </w:r>
      <w:r>
        <w:rPr>
          <w:rFonts w:hint="eastAsia"/>
        </w:rPr>
        <w:t>WoT</w:t>
      </w:r>
      <w:r>
        <w:rPr>
          <w:rFonts w:hint="eastAsia"/>
        </w:rPr>
        <w:t>デバイスの採用が推進される。</w:t>
      </w:r>
    </w:p>
    <w:p w14:paraId="25992EAC" w14:textId="77777777" w:rsidR="0001265A" w:rsidRDefault="0001265A" w:rsidP="00254C84"/>
    <w:p w14:paraId="00A04E89" w14:textId="3ECF7D02" w:rsidR="0001265A" w:rsidRDefault="0001265A" w:rsidP="002B73F4">
      <w:pPr>
        <w:pStyle w:val="30"/>
      </w:pPr>
      <w:bookmarkStart w:id="227" w:name="_Toc28968930"/>
      <w:r>
        <w:rPr>
          <w:rFonts w:hint="eastAsia"/>
        </w:rPr>
        <w:t>4</w:t>
      </w:r>
      <w:r>
        <w:t xml:space="preserve">.2.8 </w:t>
      </w:r>
      <w:del w:id="228" w:author="東村邦彦 / TOUMURA，KUNIHIKO" w:date="2020-01-23T11:45:00Z">
        <w:r w:rsidDel="00AE6504">
          <w:rPr>
            <w:rFonts w:hint="eastAsia"/>
          </w:rPr>
          <w:delText>クラス</w:delText>
        </w:r>
      </w:del>
      <w:r>
        <w:rPr>
          <w:rFonts w:hint="eastAsia"/>
        </w:rPr>
        <w:t>ドメイン</w:t>
      </w:r>
      <w:ins w:id="229" w:author="東村邦彦 / TOUMURA，KUNIHIKO" w:date="2020-01-23T11:45:00Z">
        <w:r w:rsidR="00AE6504">
          <w:rPr>
            <w:rFonts w:hint="eastAsia"/>
          </w:rPr>
          <w:t>間</w:t>
        </w:r>
      </w:ins>
      <w:del w:id="230" w:author="東村邦彦 / TOUMURA，KUNIHIKO" w:date="2020-01-23T11:45:00Z">
        <w:r w:rsidDel="007772A9">
          <w:rPr>
            <w:rFonts w:hint="eastAsia"/>
          </w:rPr>
          <w:delText>コラボレーション</w:delText>
        </w:r>
      </w:del>
      <w:bookmarkEnd w:id="227"/>
      <w:ins w:id="231" w:author="東村邦彦 / TOUMURA，KUNIHIKO" w:date="2020-01-23T11:45:00Z">
        <w:r w:rsidR="007772A9">
          <w:rPr>
            <w:rFonts w:hint="eastAsia"/>
          </w:rPr>
          <w:t>協調</w:t>
        </w:r>
      </w:ins>
    </w:p>
    <w:p w14:paraId="20F18D47" w14:textId="2EAB6329" w:rsidR="0001265A" w:rsidRDefault="0001265A" w:rsidP="00254C84">
      <w:r w:rsidRPr="0001265A">
        <w:rPr>
          <w:rFonts w:hint="eastAsia"/>
        </w:rPr>
        <w:t>図</w:t>
      </w:r>
      <w:r w:rsidRPr="0001265A">
        <w:rPr>
          <w:rFonts w:hint="eastAsia"/>
        </w:rPr>
        <w:t>13</w:t>
      </w:r>
      <w:r w:rsidRPr="0001265A">
        <w:rPr>
          <w:rFonts w:hint="eastAsia"/>
        </w:rPr>
        <w:t>は、</w:t>
      </w:r>
      <w:del w:id="232" w:author="東村邦彦 / TOUMURA，KUNIHIKO" w:date="2020-01-23T11:45:00Z">
        <w:r w:rsidRPr="0001265A" w:rsidDel="00AE6504">
          <w:rPr>
            <w:rFonts w:hint="eastAsia"/>
          </w:rPr>
          <w:delText>クロス</w:delText>
        </w:r>
      </w:del>
      <w:r w:rsidRPr="0001265A">
        <w:rPr>
          <w:rFonts w:hint="eastAsia"/>
        </w:rPr>
        <w:t>ドメイン</w:t>
      </w:r>
      <w:ins w:id="233" w:author="東村邦彦 / TOUMURA，KUNIHIKO" w:date="2020-01-23T11:45:00Z">
        <w:r w:rsidR="00AE6504">
          <w:rPr>
            <w:rFonts w:hint="eastAsia"/>
          </w:rPr>
          <w:t>間</w:t>
        </w:r>
      </w:ins>
      <w:del w:id="234" w:author="東村邦彦 / TOUMURA，KUNIHIKO" w:date="2020-01-23T11:45:00Z">
        <w:r w:rsidRPr="0001265A" w:rsidDel="007772A9">
          <w:rPr>
            <w:rFonts w:hint="eastAsia"/>
          </w:rPr>
          <w:delText>コラボレーション</w:delText>
        </w:r>
      </w:del>
      <w:ins w:id="235" w:author="東村邦彦 / TOUMURA，KUNIHIKO" w:date="2020-01-23T11:45:00Z">
        <w:r w:rsidR="007772A9">
          <w:rPr>
            <w:rFonts w:hint="eastAsia"/>
          </w:rPr>
          <w:t>協調</w:t>
        </w:r>
      </w:ins>
      <w:r w:rsidRPr="0001265A">
        <w:rPr>
          <w:rFonts w:hint="eastAsia"/>
        </w:rPr>
        <w:t>の例である。各システムは、</w:t>
      </w:r>
      <w:r w:rsidR="00B626E4" w:rsidRPr="0001265A">
        <w:rPr>
          <w:rFonts w:hint="eastAsia"/>
        </w:rPr>
        <w:t>スマートシティ</w:t>
      </w:r>
      <w:r w:rsidRPr="0001265A">
        <w:rPr>
          <w:rFonts w:hint="eastAsia"/>
        </w:rPr>
        <w:t>と</w:t>
      </w:r>
      <w:r w:rsidR="00B626E4" w:rsidRPr="0001265A">
        <w:rPr>
          <w:rFonts w:hint="eastAsia"/>
        </w:rPr>
        <w:t>スマートファクトリ</w:t>
      </w:r>
      <w:r w:rsidRPr="0001265A">
        <w:rPr>
          <w:rFonts w:hint="eastAsia"/>
        </w:rPr>
        <w:t>、スマートホームと</w:t>
      </w:r>
      <w:r w:rsidR="00B626E4" w:rsidRPr="0001265A">
        <w:rPr>
          <w:rFonts w:hint="eastAsia"/>
        </w:rPr>
        <w:t>スマートシティ</w:t>
      </w:r>
      <w:r w:rsidRPr="0001265A">
        <w:rPr>
          <w:rFonts w:hint="eastAsia"/>
        </w:rPr>
        <w:t>というように、他のドメイン内の他のシステムを巻き込んでいる。この種のシステムは、</w:t>
      </w:r>
      <w:r w:rsidRPr="0001265A">
        <w:rPr>
          <w:rFonts w:hint="eastAsia"/>
        </w:rPr>
        <w:t>[IEC-FOTF]</w:t>
      </w:r>
      <w:r w:rsidRPr="0001265A">
        <w:rPr>
          <w:rFonts w:hint="eastAsia"/>
        </w:rPr>
        <w:t>に示されているように、「共生」エコシステムと呼ばれる。直接</w:t>
      </w:r>
      <w:ins w:id="236" w:author="東村邦彦 / TOUMURA，KUNIHIKO" w:date="2020-01-23T11:47:00Z">
        <w:r w:rsidR="0021373A">
          <w:rPr>
            <w:rFonts w:hint="eastAsia"/>
          </w:rPr>
          <w:t>的な</w:t>
        </w:r>
      </w:ins>
      <w:del w:id="237" w:author="東村邦彦 / TOUMURA，KUNIHIKO" w:date="2020-01-23T11:47:00Z">
        <w:r w:rsidRPr="0001265A" w:rsidDel="006809C1">
          <w:rPr>
            <w:rFonts w:hint="eastAsia"/>
          </w:rPr>
          <w:delText>コラボレーション</w:delText>
        </w:r>
      </w:del>
      <w:ins w:id="238" w:author="東村邦彦 / TOUMURA，KUNIHIKO" w:date="2020-01-23T11:47:00Z">
        <w:r w:rsidR="006809C1">
          <w:rPr>
            <w:rFonts w:hint="eastAsia"/>
          </w:rPr>
          <w:t>協調</w:t>
        </w:r>
      </w:ins>
      <w:r w:rsidRPr="0001265A">
        <w:rPr>
          <w:rFonts w:hint="eastAsia"/>
        </w:rPr>
        <w:t>と間接</w:t>
      </w:r>
      <w:del w:id="239" w:author="東村邦彦 / TOUMURA，KUNIHIKO" w:date="2020-01-23T11:47:00Z">
        <w:r w:rsidRPr="0001265A" w:rsidDel="0021373A">
          <w:rPr>
            <w:rFonts w:hint="eastAsia"/>
          </w:rPr>
          <w:delText>コラボレーショ</w:delText>
        </w:r>
      </w:del>
      <w:ins w:id="240" w:author="東村邦彦 / TOUMURA，KUNIHIKO" w:date="2020-01-23T11:47:00Z">
        <w:r w:rsidR="0021373A">
          <w:rPr>
            <w:rFonts w:hint="eastAsia"/>
          </w:rPr>
          <w:t>的</w:t>
        </w:r>
      </w:ins>
      <w:ins w:id="241" w:author="東村邦彦 / TOUMURA，KUNIHIKO" w:date="2020-01-23T11:48:00Z">
        <w:r w:rsidR="0021373A">
          <w:rPr>
            <w:rFonts w:hint="eastAsia"/>
          </w:rPr>
          <w:t>な協調</w:t>
        </w:r>
      </w:ins>
      <w:del w:id="242" w:author="東村邦彦 / TOUMURA，KUNIHIKO" w:date="2020-01-23T11:48:00Z">
        <w:r w:rsidRPr="0001265A" w:rsidDel="0021373A">
          <w:rPr>
            <w:rFonts w:hint="eastAsia"/>
          </w:rPr>
          <w:delText>ン</w:delText>
        </w:r>
      </w:del>
      <w:r w:rsidRPr="0001265A">
        <w:rPr>
          <w:rFonts w:hint="eastAsia"/>
        </w:rPr>
        <w:t>の</w:t>
      </w:r>
      <w:r w:rsidRPr="0001265A">
        <w:rPr>
          <w:rFonts w:hint="eastAsia"/>
        </w:rPr>
        <w:t>2</w:t>
      </w:r>
      <w:r w:rsidRPr="0001265A">
        <w:rPr>
          <w:rFonts w:hint="eastAsia"/>
        </w:rPr>
        <w:t>つの</w:t>
      </w:r>
      <w:ins w:id="243" w:author="東村邦彦 / TOUMURA，KUNIHIKO" w:date="2020-01-23T11:48:00Z">
        <w:r w:rsidR="0021373A">
          <w:rPr>
            <w:rFonts w:hint="eastAsia"/>
          </w:rPr>
          <w:t>協調</w:t>
        </w:r>
      </w:ins>
      <w:del w:id="244" w:author="東村邦彦 / TOUMURA，KUNIHIKO" w:date="2020-01-23T11:48:00Z">
        <w:r w:rsidRPr="0001265A" w:rsidDel="0021373A">
          <w:rPr>
            <w:rFonts w:hint="eastAsia"/>
          </w:rPr>
          <w:delText>コラボレーション</w:delText>
        </w:r>
      </w:del>
      <w:r w:rsidRPr="0001265A">
        <w:rPr>
          <w:rFonts w:hint="eastAsia"/>
        </w:rPr>
        <w:t>モデルがあり、直接</w:t>
      </w:r>
      <w:del w:id="245" w:author="東村邦彦 / TOUMURA，KUNIHIKO" w:date="2020-01-23T11:48:00Z">
        <w:r w:rsidRPr="0001265A" w:rsidDel="008C27AE">
          <w:rPr>
            <w:rFonts w:hint="eastAsia"/>
          </w:rPr>
          <w:delText>コラボレーション</w:delText>
        </w:r>
      </w:del>
      <w:ins w:id="246" w:author="東村邦彦 / TOUMURA，KUNIHIKO" w:date="2020-01-23T11:48:00Z">
        <w:r w:rsidR="008C27AE">
          <w:rPr>
            <w:rFonts w:hint="eastAsia"/>
          </w:rPr>
          <w:t>的な協調</w:t>
        </w:r>
      </w:ins>
      <w:r w:rsidRPr="0001265A">
        <w:rPr>
          <w:rFonts w:hint="eastAsia"/>
        </w:rPr>
        <w:t>モデルでは、システムは、ピアツーピア方式で互いに直接情報を交換する。間接</w:t>
      </w:r>
      <w:ins w:id="247" w:author="東村邦彦 / TOUMURA，KUNIHIKO" w:date="2020-01-23T11:48:00Z">
        <w:r w:rsidR="008C27AE">
          <w:rPr>
            <w:rFonts w:hint="eastAsia"/>
          </w:rPr>
          <w:t>的な協調</w:t>
        </w:r>
      </w:ins>
      <w:del w:id="248" w:author="東村邦彦 / TOUMURA，KUNIHIKO" w:date="2020-01-23T11:48:00Z">
        <w:r w:rsidRPr="0001265A" w:rsidDel="008C27AE">
          <w:rPr>
            <w:rFonts w:hint="eastAsia"/>
          </w:rPr>
          <w:delText>コラボレーション</w:delText>
        </w:r>
      </w:del>
      <w:ins w:id="249" w:author="東村邦彦 / TOUMURA，KUNIHIKO" w:date="2020-01-23T11:48:00Z">
        <w:r w:rsidR="008C27AE">
          <w:rPr>
            <w:rFonts w:hint="eastAsia"/>
          </w:rPr>
          <w:t>モデル</w:t>
        </w:r>
      </w:ins>
      <w:r w:rsidRPr="0001265A">
        <w:rPr>
          <w:rFonts w:hint="eastAsia"/>
        </w:rPr>
        <w:t>では、システムは何らかの</w:t>
      </w:r>
      <w:del w:id="250" w:author="東村邦彦 / TOUMURA，KUNIHIKO" w:date="2020-01-23T11:48:00Z">
        <w:r w:rsidRPr="0001265A" w:rsidDel="005068FF">
          <w:rPr>
            <w:rFonts w:hint="eastAsia"/>
          </w:rPr>
          <w:delText>コラボレーション</w:delText>
        </w:r>
      </w:del>
      <w:ins w:id="251" w:author="東村邦彦 / TOUMURA，KUNIHIKO" w:date="2020-01-23T11:48:00Z">
        <w:r w:rsidR="005068FF">
          <w:rPr>
            <w:rFonts w:hint="eastAsia"/>
          </w:rPr>
          <w:t>協調</w:t>
        </w:r>
      </w:ins>
      <w:r w:rsidRPr="0001265A">
        <w:rPr>
          <w:rFonts w:hint="eastAsia"/>
        </w:rPr>
        <w:t>プラットフォームを介して情報を交換する。この</w:t>
      </w:r>
      <w:del w:id="252" w:author="東村邦彦 / TOUMURA，KUNIHIKO" w:date="2020-01-23T11:48:00Z">
        <w:r w:rsidRPr="0001265A" w:rsidDel="00991580">
          <w:rPr>
            <w:rFonts w:hint="eastAsia"/>
          </w:rPr>
          <w:delText>コラボレーション</w:delText>
        </w:r>
      </w:del>
      <w:ins w:id="253" w:author="東村邦彦 / TOUMURA，KUNIHIKO" w:date="2020-01-23T11:48:00Z">
        <w:r w:rsidR="00991580">
          <w:rPr>
            <w:rFonts w:hint="eastAsia"/>
          </w:rPr>
          <w:t>協調</w:t>
        </w:r>
      </w:ins>
      <w:r w:rsidRPr="0001265A">
        <w:rPr>
          <w:rFonts w:hint="eastAsia"/>
        </w:rPr>
        <w:t>を維持・継続するために</w:t>
      </w:r>
      <w:del w:id="254" w:author="東村邦彦 / TOUMURA，KUNIHIKO" w:date="2020-01-23T11:49:00Z">
        <w:r w:rsidRPr="0001265A" w:rsidDel="0060299D">
          <w:rPr>
            <w:rFonts w:hint="eastAsia"/>
          </w:rPr>
          <w:delText>は</w:delText>
        </w:r>
      </w:del>
      <w:r w:rsidRPr="0001265A">
        <w:rPr>
          <w:rFonts w:hint="eastAsia"/>
        </w:rPr>
        <w:t>、各システムは、その能力およびインターフェースのメタデータを提供</w:t>
      </w:r>
      <w:ins w:id="255" w:author="東村邦彦 / TOUMURA，KUNIHIKO" w:date="2020-01-23T11:49:00Z">
        <w:r w:rsidR="004A28AE">
          <w:rPr>
            <w:rFonts w:hint="eastAsia"/>
          </w:rPr>
          <w:t>するととも</w:t>
        </w:r>
      </w:ins>
      <w:ins w:id="256" w:author="東村邦彦 / TOUMURA，KUNIHIKO" w:date="2020-01-23T11:50:00Z">
        <w:r w:rsidR="004A28AE">
          <w:rPr>
            <w:rFonts w:hint="eastAsia"/>
          </w:rPr>
          <w:t>に、</w:t>
        </w:r>
      </w:ins>
      <w:del w:id="257" w:author="東村邦彦 / TOUMURA，KUNIHIKO" w:date="2020-01-23T11:49:00Z">
        <w:r w:rsidRPr="0001265A" w:rsidDel="004A28AE">
          <w:rPr>
            <w:rFonts w:hint="eastAsia"/>
          </w:rPr>
          <w:delText>して</w:delText>
        </w:r>
      </w:del>
      <w:del w:id="258" w:author="東村邦彦 / TOUMURA，KUNIHIKO" w:date="2020-01-23T11:50:00Z">
        <w:r w:rsidRPr="0001265A" w:rsidDel="006C69C6">
          <w:rPr>
            <w:rFonts w:hint="eastAsia"/>
          </w:rPr>
          <w:delText>他の</w:delText>
        </w:r>
      </w:del>
      <w:r w:rsidRPr="0001265A">
        <w:rPr>
          <w:rFonts w:hint="eastAsia"/>
        </w:rPr>
        <w:t>システム</w:t>
      </w:r>
      <w:ins w:id="259" w:author="東村邦彦 / TOUMURA，KUNIHIKO" w:date="2020-01-23T11:50:00Z">
        <w:r w:rsidR="00847361">
          <w:rPr>
            <w:rFonts w:hint="eastAsia"/>
          </w:rPr>
          <w:t>はそのメタデータを用いて</w:t>
        </w:r>
        <w:r w:rsidR="0002174D">
          <w:rPr>
            <w:rFonts w:hint="eastAsia"/>
          </w:rPr>
          <w:t>他のシステムに</w:t>
        </w:r>
      </w:ins>
      <w:del w:id="260" w:author="東村邦彦 / TOUMURA，KUNIHIKO" w:date="2020-01-23T11:50:00Z">
        <w:r w:rsidRPr="0001265A" w:rsidDel="00847361">
          <w:rPr>
            <w:rFonts w:hint="eastAsia"/>
          </w:rPr>
          <w:delText>に</w:delText>
        </w:r>
      </w:del>
      <w:r w:rsidRPr="0001265A">
        <w:rPr>
          <w:rFonts w:hint="eastAsia"/>
        </w:rPr>
        <w:t>順応する。</w:t>
      </w:r>
    </w:p>
    <w:p w14:paraId="6DC59669" w14:textId="77777777" w:rsidR="0001265A" w:rsidRDefault="0001265A" w:rsidP="00254C84"/>
    <w:p w14:paraId="502839A2" w14:textId="2C73C412" w:rsidR="0001265A" w:rsidRDefault="0001265A" w:rsidP="00254C84">
      <w:r>
        <w:rPr>
          <w:rFonts w:hint="eastAsia"/>
        </w:rPr>
        <w:t>図</w:t>
      </w:r>
      <w:r>
        <w:rPr>
          <w:rFonts w:hint="eastAsia"/>
        </w:rPr>
        <w:t>1</w:t>
      </w:r>
      <w:r>
        <w:t xml:space="preserve">3. </w:t>
      </w:r>
      <w:ins w:id="261" w:author="東村邦彦 / TOUMURA，KUNIHIKO" w:date="2020-01-23T11:51:00Z">
        <w:r w:rsidR="003C21E6">
          <w:rPr>
            <w:rFonts w:hint="eastAsia"/>
          </w:rPr>
          <w:t>ドメイン間協調</w:t>
        </w:r>
      </w:ins>
      <w:del w:id="262" w:author="東村邦彦 / TOUMURA，KUNIHIKO" w:date="2020-01-23T11:51:00Z">
        <w:r w:rsidDel="003C21E6">
          <w:rPr>
            <w:rFonts w:hint="eastAsia"/>
          </w:rPr>
          <w:delText>クロスドメインコラボレーション</w:delText>
        </w:r>
      </w:del>
    </w:p>
    <w:p w14:paraId="3237EB45" w14:textId="77777777" w:rsidR="0001265A" w:rsidRDefault="0001265A" w:rsidP="00254C84"/>
    <w:p w14:paraId="264993BB" w14:textId="77777777" w:rsidR="0001265A" w:rsidRDefault="0001265A" w:rsidP="002B73F4">
      <w:pPr>
        <w:pStyle w:val="20"/>
      </w:pPr>
      <w:bookmarkStart w:id="263" w:name="_Toc28968931"/>
      <w:r>
        <w:rPr>
          <w:rFonts w:hint="eastAsia"/>
        </w:rPr>
        <w:t>4</w:t>
      </w:r>
      <w:r>
        <w:t xml:space="preserve">.3 </w:t>
      </w:r>
      <w:r>
        <w:rPr>
          <w:rFonts w:hint="eastAsia"/>
        </w:rPr>
        <w:t>まとめ</w:t>
      </w:r>
      <w:bookmarkEnd w:id="263"/>
    </w:p>
    <w:p w14:paraId="6FB5225B" w14:textId="77777777" w:rsidR="0001265A" w:rsidRDefault="0001265A" w:rsidP="0001265A">
      <w:r>
        <w:rPr>
          <w:rFonts w:hint="eastAsia"/>
        </w:rPr>
        <w:t>前項では、様々なアーキテクチャパターンについて説明した。これらのパターンでは、レガシーデバイス、コントローラ、ゲートウェイ、クラウドサーバなどのデバイス等いくつかの機能エンティティは、屋内、屋外、データセンタなどに物理的に配置される。図</w:t>
      </w:r>
      <w:r>
        <w:rPr>
          <w:rFonts w:hint="eastAsia"/>
        </w:rPr>
        <w:t>14</w:t>
      </w:r>
      <w:r>
        <w:rPr>
          <w:rFonts w:hint="eastAsia"/>
        </w:rPr>
        <w:t>は、これらエンティティの組み合わせと通信パスを表す概観図である。</w:t>
      </w:r>
    </w:p>
    <w:p w14:paraId="12F3EA75" w14:textId="78B35FBF" w:rsidR="0001265A" w:rsidRDefault="0001265A" w:rsidP="0001265A">
      <w:r>
        <w:rPr>
          <w:rFonts w:hint="eastAsia"/>
        </w:rPr>
        <w:t>トランスポートプロトコル層では、各エンティティは、通信のためにふさわしい役割を任意に選択する。例えば、デバイスが不定数のアプリにサービスを提供する場合、デバイスはサーバとして動作することになる。一方、デバイスのネットワーク接続性が限られている、または、断続的な場合、デバイスはクライアントとして動作し、ネットワークが利用可能なときにアプリにメッセージを能動的に送信する。</w:t>
      </w:r>
      <w:ins w:id="264" w:author="東村邦彦 / TOUMURA，KUNIHIKO" w:date="2020-01-23T11:55:00Z">
        <w:r w:rsidR="006A72ED">
          <w:rPr>
            <w:rFonts w:hint="eastAsia"/>
          </w:rPr>
          <w:t>このような複雑さと関係なく</w:t>
        </w:r>
      </w:ins>
      <w:del w:id="265" w:author="東村邦彦 / TOUMURA，KUNIHIKO" w:date="2020-01-23T11:55:00Z">
        <w:r w:rsidDel="006A72ED">
          <w:rPr>
            <w:rFonts w:hint="eastAsia"/>
          </w:rPr>
          <w:delText>しかしながら</w:delText>
        </w:r>
      </w:del>
      <w:r>
        <w:rPr>
          <w:rFonts w:hint="eastAsia"/>
        </w:rPr>
        <w:t>、アプリケーション層においては、アプリは、デバイスが</w:t>
      </w:r>
      <w:del w:id="266" w:author="東村邦彦 / TOUMURA，KUNIHIKO" w:date="2020-01-23T11:54:00Z">
        <w:r w:rsidDel="00C33D1F">
          <w:rPr>
            <w:rFonts w:hint="eastAsia"/>
          </w:rPr>
          <w:delText>、</w:delText>
        </w:r>
      </w:del>
      <w:ins w:id="267" w:author="東村邦彦 / TOUMURA，KUNIHIKO" w:date="2020-01-23T11:53:00Z">
        <w:r w:rsidR="00CB74FC">
          <w:rPr>
            <w:rFonts w:hint="eastAsia"/>
          </w:rPr>
          <w:t>相互作用</w:t>
        </w:r>
      </w:ins>
      <w:del w:id="268" w:author="東村邦彦 / TOUMURA，KUNIHIKO" w:date="2020-01-23T11:53:00Z">
        <w:r w:rsidDel="00CB74FC">
          <w:rPr>
            <w:rFonts w:hint="eastAsia"/>
          </w:rPr>
          <w:delText>対話</w:delText>
        </w:r>
      </w:del>
      <w:r>
        <w:rPr>
          <w:rFonts w:hint="eastAsia"/>
        </w:rPr>
        <w:t>するための抽象インターフェースを提供し、アプリがその抽象インターフェースを使用してデバイスと</w:t>
      </w:r>
      <w:ins w:id="269" w:author="東村邦彦 / TOUMURA，KUNIHIKO" w:date="2020-01-23T11:53:00Z">
        <w:r w:rsidR="00D61CD7">
          <w:rPr>
            <w:rFonts w:hint="eastAsia"/>
          </w:rPr>
          <w:t>相互作用</w:t>
        </w:r>
      </w:ins>
      <w:del w:id="270" w:author="東村邦彦 / TOUMURA，KUNIHIKO" w:date="2020-01-23T11:53:00Z">
        <w:r w:rsidDel="00D61CD7">
          <w:rPr>
            <w:rFonts w:hint="eastAsia"/>
          </w:rPr>
          <w:delText>対話</w:delText>
        </w:r>
      </w:del>
      <w:r>
        <w:rPr>
          <w:rFonts w:hint="eastAsia"/>
        </w:rPr>
        <w:t>することができるという</w:t>
      </w:r>
      <w:ins w:id="271" w:author="東村邦彦 / TOUMURA，KUNIHIKO" w:date="2020-01-23T11:54:00Z">
        <w:r w:rsidR="00C33D1F">
          <w:rPr>
            <w:rFonts w:hint="eastAsia"/>
          </w:rPr>
          <w:t>ようにみえる</w:t>
        </w:r>
      </w:ins>
      <w:del w:id="272" w:author="東村邦彦 / TOUMURA，KUNIHIKO" w:date="2020-01-23T11:54:00Z">
        <w:r w:rsidDel="00C33D1F">
          <w:rPr>
            <w:rFonts w:hint="eastAsia"/>
          </w:rPr>
          <w:delText>ことを認識する</w:delText>
        </w:r>
      </w:del>
      <w:r>
        <w:rPr>
          <w:rFonts w:hint="eastAsia"/>
        </w:rPr>
        <w:t>。</w:t>
      </w:r>
    </w:p>
    <w:p w14:paraId="32764579" w14:textId="77777777" w:rsidR="0001265A" w:rsidRDefault="0001265A" w:rsidP="00254C84"/>
    <w:p w14:paraId="7E540AEB" w14:textId="77777777" w:rsidR="0001265A" w:rsidRDefault="0001265A" w:rsidP="00254C84">
      <w:r>
        <w:rPr>
          <w:rFonts w:hint="eastAsia"/>
        </w:rPr>
        <w:t>図</w:t>
      </w:r>
      <w:r>
        <w:rPr>
          <w:rFonts w:hint="eastAsia"/>
        </w:rPr>
        <w:t>1</w:t>
      </w:r>
      <w:r>
        <w:t xml:space="preserve">4. </w:t>
      </w:r>
      <w:r>
        <w:rPr>
          <w:rFonts w:hint="eastAsia"/>
        </w:rPr>
        <w:t>ユースケースの全体概要</w:t>
      </w:r>
    </w:p>
    <w:p w14:paraId="7933E303" w14:textId="77777777" w:rsidR="0088571B" w:rsidRDefault="0088571B" w:rsidP="00D304F3"/>
    <w:p w14:paraId="5698DDDA" w14:textId="77777777" w:rsidR="0088571B" w:rsidRDefault="0088571B" w:rsidP="00D65C6C">
      <w:pPr>
        <w:pStyle w:val="10"/>
      </w:pPr>
      <w:bookmarkStart w:id="273" w:name="_Toc28968932"/>
      <w:r>
        <w:rPr>
          <w:rFonts w:hint="eastAsia"/>
        </w:rPr>
        <w:t xml:space="preserve">５　</w:t>
      </w:r>
      <w:r w:rsidR="0001265A">
        <w:rPr>
          <w:rFonts w:hint="eastAsia"/>
        </w:rPr>
        <w:t>要件</w:t>
      </w:r>
      <w:bookmarkEnd w:id="273"/>
    </w:p>
    <w:p w14:paraId="4183E676" w14:textId="77777777" w:rsidR="004D49F2" w:rsidRDefault="004D49F2" w:rsidP="004D49F2">
      <w:pPr>
        <w:pStyle w:val="a1"/>
      </w:pPr>
      <w:r>
        <w:rPr>
          <w:rFonts w:hint="eastAsia"/>
        </w:rPr>
        <w:t>本章は標準規格に含まれる。</w:t>
      </w:r>
    </w:p>
    <w:p w14:paraId="7C2D16C7" w14:textId="77777777" w:rsidR="004D49F2" w:rsidRPr="004D49F2" w:rsidRDefault="004D49F2" w:rsidP="00DE62FD">
      <w:pPr>
        <w:pStyle w:val="a1"/>
      </w:pPr>
    </w:p>
    <w:p w14:paraId="68CFCF4B" w14:textId="77777777" w:rsidR="0001265A" w:rsidRDefault="0001265A" w:rsidP="002B73F4">
      <w:pPr>
        <w:pStyle w:val="20"/>
        <w:rPr>
          <w:szCs w:val="18"/>
        </w:rPr>
      </w:pPr>
      <w:bookmarkStart w:id="274" w:name="_Toc28968933"/>
      <w:r>
        <w:rPr>
          <w:rFonts w:hint="eastAsia"/>
          <w:szCs w:val="18"/>
        </w:rPr>
        <w:t>5</w:t>
      </w:r>
      <w:r>
        <w:rPr>
          <w:szCs w:val="18"/>
        </w:rPr>
        <w:t xml:space="preserve">.1 </w:t>
      </w:r>
      <w:r>
        <w:rPr>
          <w:rFonts w:hint="eastAsia"/>
          <w:szCs w:val="18"/>
        </w:rPr>
        <w:t>機能要件</w:t>
      </w:r>
      <w:bookmarkEnd w:id="274"/>
    </w:p>
    <w:p w14:paraId="07506BF5" w14:textId="77777777" w:rsidR="0001265A" w:rsidRDefault="0001265A" w:rsidP="006F4AFB">
      <w:pPr>
        <w:rPr>
          <w:szCs w:val="18"/>
        </w:rPr>
      </w:pPr>
      <w:r w:rsidRPr="0001265A">
        <w:rPr>
          <w:rFonts w:hint="eastAsia"/>
          <w:szCs w:val="18"/>
        </w:rPr>
        <w:t>本項は、抽象</w:t>
      </w:r>
      <w:r w:rsidRPr="0001265A">
        <w:rPr>
          <w:rFonts w:hint="eastAsia"/>
          <w:szCs w:val="18"/>
        </w:rPr>
        <w:t>WoT(Web of Things)</w:t>
      </w:r>
      <w:r w:rsidRPr="0001265A">
        <w:rPr>
          <w:rFonts w:hint="eastAsia"/>
          <w:szCs w:val="18"/>
        </w:rPr>
        <w:t>アーキテクチャで必要となるプロパティを定義する。</w:t>
      </w:r>
    </w:p>
    <w:p w14:paraId="334A4536" w14:textId="77777777" w:rsidR="0001265A" w:rsidRDefault="0001265A" w:rsidP="006F4AFB">
      <w:pPr>
        <w:rPr>
          <w:szCs w:val="18"/>
        </w:rPr>
      </w:pPr>
    </w:p>
    <w:p w14:paraId="434DECBA" w14:textId="77777777" w:rsidR="0001265A" w:rsidRDefault="0001265A" w:rsidP="002B73F4">
      <w:pPr>
        <w:pStyle w:val="30"/>
        <w:rPr>
          <w:szCs w:val="18"/>
        </w:rPr>
      </w:pPr>
      <w:bookmarkStart w:id="275" w:name="_Toc28968934"/>
      <w:r>
        <w:rPr>
          <w:rFonts w:hint="eastAsia"/>
          <w:szCs w:val="18"/>
        </w:rPr>
        <w:lastRenderedPageBreak/>
        <w:t>5</w:t>
      </w:r>
      <w:r>
        <w:rPr>
          <w:szCs w:val="18"/>
        </w:rPr>
        <w:t xml:space="preserve">.1.1 </w:t>
      </w:r>
      <w:r>
        <w:rPr>
          <w:rFonts w:hint="eastAsia"/>
          <w:szCs w:val="18"/>
        </w:rPr>
        <w:t>共通原則</w:t>
      </w:r>
      <w:bookmarkEnd w:id="275"/>
    </w:p>
    <w:p w14:paraId="1F7F79AF" w14:textId="77777777" w:rsidR="0001265A" w:rsidRPr="0001265A" w:rsidRDefault="0001265A" w:rsidP="00DE62FD">
      <w:pPr>
        <w:numPr>
          <w:ilvl w:val="0"/>
          <w:numId w:val="21"/>
        </w:numPr>
        <w:rPr>
          <w:szCs w:val="18"/>
        </w:rPr>
      </w:pPr>
      <w:r w:rsidRPr="0001265A">
        <w:rPr>
          <w:szCs w:val="18"/>
        </w:rPr>
        <w:t>WoT</w:t>
      </w:r>
      <w:r w:rsidRPr="0001265A">
        <w:rPr>
          <w:rFonts w:hint="eastAsia"/>
          <w:szCs w:val="18"/>
        </w:rPr>
        <w:t>アーキテクチャは、</w:t>
      </w:r>
      <w:r w:rsidRPr="0001265A">
        <w:rPr>
          <w:szCs w:val="18"/>
        </w:rPr>
        <w:t>Web</w:t>
      </w:r>
      <w:r w:rsidRPr="0001265A">
        <w:rPr>
          <w:rFonts w:hint="eastAsia"/>
          <w:szCs w:val="18"/>
        </w:rPr>
        <w:t>技術を用いて異なるエコシステムの相互作用を可能にすべきである。</w:t>
      </w:r>
    </w:p>
    <w:p w14:paraId="786BE771" w14:textId="77777777" w:rsidR="0001265A" w:rsidRPr="0001265A" w:rsidRDefault="0001265A" w:rsidP="00DE62FD">
      <w:pPr>
        <w:numPr>
          <w:ilvl w:val="0"/>
          <w:numId w:val="21"/>
        </w:numPr>
        <w:rPr>
          <w:szCs w:val="18"/>
        </w:rPr>
      </w:pPr>
      <w:r w:rsidRPr="0001265A">
        <w:rPr>
          <w:szCs w:val="18"/>
        </w:rPr>
        <w:t>WoT</w:t>
      </w:r>
      <w:r w:rsidRPr="0001265A">
        <w:rPr>
          <w:rFonts w:hint="eastAsia"/>
          <w:szCs w:val="18"/>
        </w:rPr>
        <w:t>アーキテクチャは、</w:t>
      </w:r>
      <w:r w:rsidRPr="0001265A">
        <w:rPr>
          <w:szCs w:val="18"/>
        </w:rPr>
        <w:t>RESTful API</w:t>
      </w:r>
      <w:r w:rsidRPr="0001265A">
        <w:rPr>
          <w:rFonts w:hint="eastAsia"/>
          <w:szCs w:val="18"/>
        </w:rPr>
        <w:t>を使用した</w:t>
      </w:r>
      <w:r w:rsidRPr="0001265A">
        <w:rPr>
          <w:szCs w:val="18"/>
        </w:rPr>
        <w:t>Web</w:t>
      </w:r>
      <w:r w:rsidRPr="0001265A">
        <w:rPr>
          <w:rFonts w:hint="eastAsia"/>
          <w:szCs w:val="18"/>
        </w:rPr>
        <w:t>アーキテクチャに基づくべきである。</w:t>
      </w:r>
    </w:p>
    <w:p w14:paraId="5E9AD515" w14:textId="77777777" w:rsidR="0001265A" w:rsidRPr="0001265A" w:rsidRDefault="0001265A" w:rsidP="00DE62FD">
      <w:pPr>
        <w:numPr>
          <w:ilvl w:val="0"/>
          <w:numId w:val="21"/>
        </w:numPr>
        <w:rPr>
          <w:szCs w:val="18"/>
        </w:rPr>
      </w:pPr>
      <w:r w:rsidRPr="0001265A">
        <w:rPr>
          <w:szCs w:val="18"/>
        </w:rPr>
        <w:t>WoT</w:t>
      </w:r>
      <w:r w:rsidRPr="0001265A">
        <w:rPr>
          <w:rFonts w:hint="eastAsia"/>
          <w:szCs w:val="18"/>
        </w:rPr>
        <w:t>アーキテクチャは、</w:t>
      </w:r>
      <w:r w:rsidR="00C7674B">
        <w:rPr>
          <w:rFonts w:hint="eastAsia"/>
          <w:szCs w:val="18"/>
        </w:rPr>
        <w:t>W</w:t>
      </w:r>
      <w:r w:rsidR="00C7674B">
        <w:rPr>
          <w:szCs w:val="18"/>
        </w:rPr>
        <w:t>eb</w:t>
      </w:r>
      <w:r w:rsidRPr="0001265A">
        <w:rPr>
          <w:rFonts w:hint="eastAsia"/>
          <w:szCs w:val="18"/>
        </w:rPr>
        <w:t>で一般的に使用される複数のペイロードフォーマットの使用が可能であるべきである。</w:t>
      </w:r>
    </w:p>
    <w:p w14:paraId="74ED6A5B" w14:textId="77777777" w:rsidR="0001265A" w:rsidRPr="00DE62FD" w:rsidRDefault="0001265A" w:rsidP="00DE62FD">
      <w:pPr>
        <w:numPr>
          <w:ilvl w:val="0"/>
          <w:numId w:val="21"/>
        </w:numPr>
        <w:rPr>
          <w:szCs w:val="18"/>
          <w:highlight w:val="yellow"/>
        </w:rPr>
      </w:pPr>
      <w:r w:rsidRPr="00DE62FD">
        <w:rPr>
          <w:szCs w:val="18"/>
          <w:highlight w:val="yellow"/>
        </w:rPr>
        <w:t>WoT</w:t>
      </w:r>
      <w:r w:rsidRPr="00DE62FD">
        <w:rPr>
          <w:rFonts w:hint="eastAsia"/>
          <w:szCs w:val="18"/>
          <w:highlight w:val="yellow"/>
        </w:rPr>
        <w:t>アーキテクチャは、異なるデバイスアーキテクチャを使用可能にしなければならず、また、システムコンポーネントのクライアントあるいはサーバインプリメンテーションを強制してはならない。</w:t>
      </w:r>
    </w:p>
    <w:p w14:paraId="53161C32" w14:textId="77777777" w:rsidR="0001265A" w:rsidRPr="0001265A" w:rsidRDefault="0001265A" w:rsidP="00DE62FD">
      <w:pPr>
        <w:numPr>
          <w:ilvl w:val="0"/>
          <w:numId w:val="15"/>
        </w:numPr>
        <w:rPr>
          <w:szCs w:val="18"/>
        </w:rPr>
      </w:pPr>
      <w:r w:rsidRPr="0001265A">
        <w:rPr>
          <w:rFonts w:hint="eastAsia"/>
          <w:szCs w:val="18"/>
        </w:rPr>
        <w:t>柔軟性</w:t>
      </w:r>
    </w:p>
    <w:p w14:paraId="12447CD0" w14:textId="77777777" w:rsidR="0001265A" w:rsidRPr="0001265A" w:rsidRDefault="0001265A" w:rsidP="00DE62FD">
      <w:pPr>
        <w:ind w:leftChars="236" w:left="425"/>
        <w:rPr>
          <w:szCs w:val="18"/>
        </w:rPr>
      </w:pPr>
      <w:r w:rsidRPr="0001265A">
        <w:rPr>
          <w:rFonts w:hint="eastAsia"/>
          <w:szCs w:val="18"/>
        </w:rPr>
        <w:t>WoT</w:t>
      </w:r>
      <w:r w:rsidR="00F1540E">
        <w:rPr>
          <w:rFonts w:hint="eastAsia"/>
          <w:szCs w:val="18"/>
        </w:rPr>
        <w:t>の実現には</w:t>
      </w:r>
      <w:r w:rsidRPr="0001265A">
        <w:rPr>
          <w:rFonts w:hint="eastAsia"/>
          <w:szCs w:val="18"/>
        </w:rPr>
        <w:t>物理デバイス構成</w:t>
      </w:r>
      <w:r w:rsidR="00E85784">
        <w:rPr>
          <w:rFonts w:hint="eastAsia"/>
          <w:szCs w:val="18"/>
        </w:rPr>
        <w:t>の多様なバリエーション</w:t>
      </w:r>
      <w:r w:rsidRPr="0001265A">
        <w:rPr>
          <w:rFonts w:hint="eastAsia"/>
          <w:szCs w:val="18"/>
        </w:rPr>
        <w:t>が存在する。</w:t>
      </w:r>
      <w:r w:rsidRPr="0001265A">
        <w:rPr>
          <w:rFonts w:hint="eastAsia"/>
          <w:szCs w:val="18"/>
        </w:rPr>
        <w:t>WoT</w:t>
      </w:r>
      <w:r w:rsidR="00E85784">
        <w:rPr>
          <w:rFonts w:hint="eastAsia"/>
          <w:szCs w:val="18"/>
        </w:rPr>
        <w:t>の</w:t>
      </w:r>
      <w:r w:rsidRPr="0001265A">
        <w:rPr>
          <w:rFonts w:hint="eastAsia"/>
          <w:szCs w:val="18"/>
        </w:rPr>
        <w:t>抽象アーキテクチャは、すべてのバリエーションにマッピングされることができ、対応できなければならない。</w:t>
      </w:r>
    </w:p>
    <w:p w14:paraId="6874F873" w14:textId="77777777" w:rsidR="0001265A" w:rsidRPr="0001265A" w:rsidRDefault="0001265A" w:rsidP="00DE62FD">
      <w:pPr>
        <w:numPr>
          <w:ilvl w:val="0"/>
          <w:numId w:val="14"/>
        </w:numPr>
        <w:rPr>
          <w:szCs w:val="18"/>
        </w:rPr>
      </w:pPr>
      <w:r w:rsidRPr="0001265A">
        <w:rPr>
          <w:rFonts w:hint="eastAsia"/>
          <w:szCs w:val="18"/>
        </w:rPr>
        <w:t>互換性</w:t>
      </w:r>
    </w:p>
    <w:p w14:paraId="6A6C3927" w14:textId="77777777" w:rsidR="0001265A" w:rsidRPr="0001265A" w:rsidRDefault="0001265A" w:rsidP="00DE62FD">
      <w:pPr>
        <w:ind w:leftChars="236" w:left="425"/>
        <w:rPr>
          <w:szCs w:val="18"/>
        </w:rPr>
      </w:pPr>
      <w:r w:rsidRPr="0001265A">
        <w:rPr>
          <w:rFonts w:hint="eastAsia"/>
          <w:szCs w:val="18"/>
        </w:rPr>
        <w:t>多くのビジネス分野において多くの</w:t>
      </w:r>
      <w:r w:rsidRPr="0001265A">
        <w:rPr>
          <w:rFonts w:hint="eastAsia"/>
          <w:szCs w:val="18"/>
        </w:rPr>
        <w:t>IoT</w:t>
      </w:r>
      <w:r w:rsidRPr="0001265A">
        <w:rPr>
          <w:rFonts w:hint="eastAsia"/>
          <w:szCs w:val="18"/>
        </w:rPr>
        <w:t>ソリューションがあり、また、</w:t>
      </w:r>
      <w:r w:rsidRPr="0001265A">
        <w:rPr>
          <w:rFonts w:hint="eastAsia"/>
          <w:szCs w:val="18"/>
        </w:rPr>
        <w:t>IoT</w:t>
      </w:r>
      <w:r w:rsidRPr="0001265A">
        <w:rPr>
          <w:rFonts w:hint="eastAsia"/>
          <w:szCs w:val="18"/>
        </w:rPr>
        <w:t>標準化が進められている。</w:t>
      </w:r>
      <w:r w:rsidRPr="0001265A">
        <w:rPr>
          <w:rFonts w:hint="eastAsia"/>
          <w:szCs w:val="18"/>
        </w:rPr>
        <w:t>WoT</w:t>
      </w:r>
      <w:r w:rsidRPr="0001265A">
        <w:rPr>
          <w:rFonts w:hint="eastAsia"/>
          <w:szCs w:val="18"/>
        </w:rPr>
        <w:t>は、これらの既存</w:t>
      </w:r>
      <w:r w:rsidR="00E85784">
        <w:rPr>
          <w:rFonts w:hint="eastAsia"/>
          <w:szCs w:val="18"/>
        </w:rPr>
        <w:t>または</w:t>
      </w:r>
      <w:r w:rsidRPr="0001265A">
        <w:rPr>
          <w:rFonts w:hint="eastAsia"/>
          <w:szCs w:val="18"/>
        </w:rPr>
        <w:t>開発中の</w:t>
      </w:r>
      <w:r w:rsidRPr="0001265A">
        <w:rPr>
          <w:rFonts w:hint="eastAsia"/>
          <w:szCs w:val="18"/>
        </w:rPr>
        <w:t>IoT</w:t>
      </w:r>
      <w:r w:rsidRPr="0001265A">
        <w:rPr>
          <w:rFonts w:hint="eastAsia"/>
          <w:szCs w:val="18"/>
        </w:rPr>
        <w:t>ソリューションと</w:t>
      </w:r>
      <w:r w:rsidR="00E85784">
        <w:rPr>
          <w:rFonts w:hint="eastAsia"/>
          <w:szCs w:val="18"/>
        </w:rPr>
        <w:t>、</w:t>
      </w:r>
      <w:r w:rsidRPr="0001265A">
        <w:rPr>
          <w:rFonts w:hint="eastAsia"/>
          <w:szCs w:val="18"/>
        </w:rPr>
        <w:t>WoT</w:t>
      </w:r>
      <w:r w:rsidRPr="0001265A">
        <w:rPr>
          <w:rFonts w:hint="eastAsia"/>
          <w:szCs w:val="18"/>
        </w:rPr>
        <w:t>コンセプトに基づく</w:t>
      </w:r>
      <w:r w:rsidR="00E85784">
        <w:rPr>
          <w:rFonts w:hint="eastAsia"/>
          <w:szCs w:val="18"/>
        </w:rPr>
        <w:t>Web</w:t>
      </w:r>
      <w:r w:rsidRPr="0001265A">
        <w:rPr>
          <w:rFonts w:hint="eastAsia"/>
          <w:szCs w:val="18"/>
        </w:rPr>
        <w:t>技術とをブリッジすべきである。</w:t>
      </w:r>
      <w:r w:rsidRPr="0001265A">
        <w:rPr>
          <w:rFonts w:hint="eastAsia"/>
          <w:szCs w:val="18"/>
        </w:rPr>
        <w:t>WoT</w:t>
      </w:r>
      <w:r w:rsidRPr="0001265A">
        <w:rPr>
          <w:rFonts w:hint="eastAsia"/>
          <w:szCs w:val="18"/>
        </w:rPr>
        <w:t>は、既存の</w:t>
      </w:r>
      <w:r w:rsidRPr="0001265A">
        <w:rPr>
          <w:rFonts w:hint="eastAsia"/>
          <w:szCs w:val="18"/>
        </w:rPr>
        <w:t>IoT</w:t>
      </w:r>
      <w:r w:rsidRPr="0001265A">
        <w:rPr>
          <w:rFonts w:hint="eastAsia"/>
          <w:szCs w:val="18"/>
        </w:rPr>
        <w:t>ソリューション</w:t>
      </w:r>
      <w:r w:rsidR="00E85784">
        <w:rPr>
          <w:rFonts w:hint="eastAsia"/>
          <w:szCs w:val="18"/>
        </w:rPr>
        <w:t>と</w:t>
      </w:r>
      <w:r w:rsidRPr="0001265A">
        <w:rPr>
          <w:rFonts w:hint="eastAsia"/>
          <w:szCs w:val="18"/>
        </w:rPr>
        <w:t>現在の標準</w:t>
      </w:r>
      <w:r w:rsidR="00E85784">
        <w:rPr>
          <w:rFonts w:hint="eastAsia"/>
          <w:szCs w:val="18"/>
        </w:rPr>
        <w:t>規格に対して、</w:t>
      </w:r>
      <w:r w:rsidRPr="0001265A">
        <w:rPr>
          <w:rFonts w:hint="eastAsia"/>
          <w:szCs w:val="18"/>
        </w:rPr>
        <w:t>上位互換</w:t>
      </w:r>
      <w:r w:rsidR="00E85784">
        <w:rPr>
          <w:rFonts w:hint="eastAsia"/>
          <w:szCs w:val="18"/>
        </w:rPr>
        <w:t>で</w:t>
      </w:r>
      <w:r w:rsidRPr="0001265A">
        <w:rPr>
          <w:rFonts w:hint="eastAsia"/>
          <w:szCs w:val="18"/>
        </w:rPr>
        <w:t>なければならない。</w:t>
      </w:r>
    </w:p>
    <w:p w14:paraId="54D98427" w14:textId="77777777" w:rsidR="0001265A" w:rsidRPr="0001265A" w:rsidRDefault="0001265A" w:rsidP="00DE62FD">
      <w:pPr>
        <w:numPr>
          <w:ilvl w:val="0"/>
          <w:numId w:val="14"/>
        </w:numPr>
        <w:rPr>
          <w:szCs w:val="18"/>
        </w:rPr>
      </w:pPr>
      <w:r w:rsidRPr="0001265A">
        <w:rPr>
          <w:rFonts w:hint="eastAsia"/>
          <w:szCs w:val="18"/>
        </w:rPr>
        <w:t>スケーラビリティ</w:t>
      </w:r>
    </w:p>
    <w:p w14:paraId="37AFB717" w14:textId="77777777" w:rsidR="0001265A" w:rsidRPr="0001265A" w:rsidRDefault="0001265A" w:rsidP="00DE62FD">
      <w:pPr>
        <w:ind w:leftChars="236" w:left="425"/>
        <w:rPr>
          <w:szCs w:val="18"/>
        </w:rPr>
      </w:pPr>
      <w:r w:rsidRPr="0001265A">
        <w:rPr>
          <w:rFonts w:hint="eastAsia"/>
          <w:szCs w:val="18"/>
        </w:rPr>
        <w:t>WoT</w:t>
      </w:r>
      <w:r w:rsidRPr="0001265A">
        <w:rPr>
          <w:rFonts w:hint="eastAsia"/>
          <w:szCs w:val="18"/>
        </w:rPr>
        <w:t>は、数千</w:t>
      </w:r>
      <w:r w:rsidR="00E85784">
        <w:rPr>
          <w:rFonts w:hint="eastAsia"/>
          <w:szCs w:val="18"/>
        </w:rPr>
        <w:t>から</w:t>
      </w:r>
      <w:r w:rsidRPr="0001265A">
        <w:rPr>
          <w:rFonts w:hint="eastAsia"/>
          <w:szCs w:val="18"/>
        </w:rPr>
        <w:t>数百万のデバイスを組み込んだ</w:t>
      </w:r>
      <w:r w:rsidRPr="0001265A">
        <w:rPr>
          <w:rFonts w:hint="eastAsia"/>
          <w:szCs w:val="18"/>
        </w:rPr>
        <w:t>IoT</w:t>
      </w:r>
      <w:r w:rsidRPr="0001265A">
        <w:rPr>
          <w:rFonts w:hint="eastAsia"/>
          <w:szCs w:val="18"/>
        </w:rPr>
        <w:t>ソリューションに対応できなければならない。これらのデバイスは、たとえ異なるメーカーによって製造されたもの</w:t>
      </w:r>
      <w:r w:rsidR="00E85784">
        <w:rPr>
          <w:rFonts w:hint="eastAsia"/>
          <w:szCs w:val="18"/>
        </w:rPr>
        <w:t>に対しても</w:t>
      </w:r>
      <w:r w:rsidRPr="0001265A">
        <w:rPr>
          <w:rFonts w:hint="eastAsia"/>
          <w:szCs w:val="18"/>
        </w:rPr>
        <w:t>機能を提供する。</w:t>
      </w:r>
    </w:p>
    <w:p w14:paraId="6B0FCEE9" w14:textId="77777777" w:rsidR="0001265A" w:rsidRPr="0001265A" w:rsidRDefault="0001265A" w:rsidP="00DE62FD">
      <w:pPr>
        <w:numPr>
          <w:ilvl w:val="0"/>
          <w:numId w:val="14"/>
        </w:numPr>
        <w:rPr>
          <w:szCs w:val="18"/>
        </w:rPr>
      </w:pPr>
      <w:r w:rsidRPr="0001265A">
        <w:rPr>
          <w:rFonts w:hint="eastAsia"/>
          <w:szCs w:val="18"/>
        </w:rPr>
        <w:t>相互</w:t>
      </w:r>
      <w:r w:rsidR="00E85784">
        <w:rPr>
          <w:rFonts w:hint="eastAsia"/>
          <w:szCs w:val="18"/>
        </w:rPr>
        <w:t>接続</w:t>
      </w:r>
      <w:r w:rsidRPr="0001265A">
        <w:rPr>
          <w:rFonts w:hint="eastAsia"/>
          <w:szCs w:val="18"/>
        </w:rPr>
        <w:t>性</w:t>
      </w:r>
    </w:p>
    <w:p w14:paraId="5881AD84" w14:textId="77777777" w:rsidR="0001265A" w:rsidRDefault="0001265A" w:rsidP="00DE62FD">
      <w:pPr>
        <w:ind w:leftChars="236" w:left="425"/>
        <w:rPr>
          <w:szCs w:val="18"/>
        </w:rPr>
      </w:pPr>
      <w:r w:rsidRPr="0001265A">
        <w:rPr>
          <w:rFonts w:hint="eastAsia"/>
          <w:szCs w:val="18"/>
        </w:rPr>
        <w:t>WoT</w:t>
      </w:r>
      <w:r w:rsidRPr="0001265A">
        <w:rPr>
          <w:rFonts w:hint="eastAsia"/>
          <w:szCs w:val="18"/>
        </w:rPr>
        <w:t>は、デバイスと</w:t>
      </w:r>
      <w:r w:rsidR="00E85784" w:rsidRPr="0001265A">
        <w:rPr>
          <w:rFonts w:hint="eastAsia"/>
          <w:szCs w:val="18"/>
        </w:rPr>
        <w:t>クラウド</w:t>
      </w:r>
      <w:r w:rsidR="00E85784">
        <w:rPr>
          <w:rFonts w:hint="eastAsia"/>
          <w:szCs w:val="18"/>
        </w:rPr>
        <w:t>の事業者を相互に接続できな</w:t>
      </w:r>
      <w:r w:rsidRPr="0001265A">
        <w:rPr>
          <w:rFonts w:hint="eastAsia"/>
          <w:szCs w:val="18"/>
        </w:rPr>
        <w:t>ければならない。</w:t>
      </w:r>
      <w:r w:rsidRPr="0001265A">
        <w:rPr>
          <w:rFonts w:hint="eastAsia"/>
          <w:szCs w:val="18"/>
        </w:rPr>
        <w:t>WoT</w:t>
      </w:r>
      <w:r w:rsidRPr="0001265A">
        <w:rPr>
          <w:rFonts w:hint="eastAsia"/>
          <w:szCs w:val="18"/>
        </w:rPr>
        <w:t>対応デバイスを使</w:t>
      </w:r>
      <w:r w:rsidR="000525ED">
        <w:rPr>
          <w:rFonts w:hint="eastAsia"/>
          <w:szCs w:val="18"/>
        </w:rPr>
        <w:t>い、</w:t>
      </w:r>
      <w:r w:rsidRPr="0001265A">
        <w:rPr>
          <w:rFonts w:hint="eastAsia"/>
          <w:szCs w:val="18"/>
        </w:rPr>
        <w:t>異なる</w:t>
      </w:r>
      <w:r w:rsidR="000525ED">
        <w:rPr>
          <w:rFonts w:hint="eastAsia"/>
          <w:szCs w:val="18"/>
        </w:rPr>
        <w:t>事業者</w:t>
      </w:r>
      <w:r w:rsidRPr="0001265A">
        <w:rPr>
          <w:rFonts w:hint="eastAsia"/>
          <w:szCs w:val="18"/>
        </w:rPr>
        <w:t>のクラウドサービスに接続</w:t>
      </w:r>
      <w:r w:rsidR="000525ED">
        <w:rPr>
          <w:rFonts w:hint="eastAsia"/>
          <w:szCs w:val="18"/>
        </w:rPr>
        <w:t>でき</w:t>
      </w:r>
      <w:r w:rsidRPr="0001265A">
        <w:rPr>
          <w:rFonts w:hint="eastAsia"/>
          <w:szCs w:val="18"/>
        </w:rPr>
        <w:t>なければならない。</w:t>
      </w:r>
    </w:p>
    <w:p w14:paraId="01EA77F3" w14:textId="77777777" w:rsidR="0001265A" w:rsidRDefault="0001265A" w:rsidP="006F4AFB">
      <w:pPr>
        <w:rPr>
          <w:szCs w:val="18"/>
        </w:rPr>
      </w:pPr>
    </w:p>
    <w:p w14:paraId="1B085456" w14:textId="77777777" w:rsidR="0001265A" w:rsidRDefault="0001265A" w:rsidP="002B73F4">
      <w:pPr>
        <w:pStyle w:val="30"/>
        <w:rPr>
          <w:szCs w:val="18"/>
        </w:rPr>
      </w:pPr>
      <w:bookmarkStart w:id="276" w:name="_Toc28968935"/>
      <w:r>
        <w:rPr>
          <w:rFonts w:hint="eastAsia"/>
          <w:szCs w:val="18"/>
        </w:rPr>
        <w:t>5</w:t>
      </w:r>
      <w:r>
        <w:rPr>
          <w:szCs w:val="18"/>
        </w:rPr>
        <w:t xml:space="preserve">.1.2 </w:t>
      </w:r>
      <w:r w:rsidR="00BF74FD">
        <w:rPr>
          <w:rFonts w:hint="eastAsia"/>
          <w:szCs w:val="18"/>
        </w:rPr>
        <w:t>Thing</w:t>
      </w:r>
      <w:r>
        <w:rPr>
          <w:rFonts w:hint="eastAsia"/>
          <w:szCs w:val="18"/>
        </w:rPr>
        <w:t>の機能</w:t>
      </w:r>
      <w:bookmarkEnd w:id="276"/>
    </w:p>
    <w:p w14:paraId="29981D6B" w14:textId="77777777" w:rsidR="0001265A" w:rsidRPr="0001265A" w:rsidRDefault="0001265A" w:rsidP="001E321E">
      <w:pPr>
        <w:rPr>
          <w:szCs w:val="18"/>
        </w:rPr>
      </w:pPr>
      <w:r w:rsidRPr="0001265A">
        <w:rPr>
          <w:szCs w:val="18"/>
        </w:rPr>
        <w:t>WoT</w:t>
      </w:r>
      <w:r w:rsidRPr="0001265A">
        <w:rPr>
          <w:rFonts w:hint="eastAsia"/>
          <w:szCs w:val="18"/>
        </w:rPr>
        <w:t>アーキテクチャは、</w:t>
      </w:r>
      <w:r w:rsidR="00BF74FD">
        <w:rPr>
          <w:rFonts w:hint="eastAsia"/>
          <w:szCs w:val="18"/>
        </w:rPr>
        <w:t>Thing</w:t>
      </w:r>
      <w:r w:rsidRPr="0001265A">
        <w:rPr>
          <w:rFonts w:hint="eastAsia"/>
          <w:szCs w:val="18"/>
        </w:rPr>
        <w:t>に下記の機能を与えること</w:t>
      </w:r>
    </w:p>
    <w:p w14:paraId="4BAD68DD" w14:textId="77777777" w:rsidR="0001265A" w:rsidRPr="0001265A" w:rsidRDefault="00BF74FD" w:rsidP="00DE62FD">
      <w:pPr>
        <w:numPr>
          <w:ilvl w:val="0"/>
          <w:numId w:val="14"/>
        </w:numPr>
        <w:rPr>
          <w:szCs w:val="18"/>
        </w:rPr>
      </w:pPr>
      <w:r>
        <w:rPr>
          <w:rFonts w:hint="eastAsia"/>
          <w:szCs w:val="18"/>
        </w:rPr>
        <w:t>Thing</w:t>
      </w:r>
      <w:r w:rsidR="0001265A" w:rsidRPr="0001265A">
        <w:rPr>
          <w:rFonts w:hint="eastAsia"/>
          <w:szCs w:val="18"/>
        </w:rPr>
        <w:t>のステータス情報を読み取る</w:t>
      </w:r>
    </w:p>
    <w:p w14:paraId="569CBBB4" w14:textId="77777777" w:rsidR="0001265A" w:rsidRPr="0001265A" w:rsidRDefault="0001265A" w:rsidP="00DE62FD">
      <w:pPr>
        <w:numPr>
          <w:ilvl w:val="0"/>
          <w:numId w:val="14"/>
        </w:numPr>
        <w:rPr>
          <w:szCs w:val="18"/>
        </w:rPr>
      </w:pPr>
      <w:r w:rsidRPr="0001265A">
        <w:rPr>
          <w:rFonts w:hint="eastAsia"/>
          <w:szCs w:val="18"/>
        </w:rPr>
        <w:t>動作を引き起こす</w:t>
      </w:r>
      <w:r w:rsidR="00BF74FD">
        <w:rPr>
          <w:rFonts w:hint="eastAsia"/>
          <w:szCs w:val="18"/>
        </w:rPr>
        <w:t>Thing</w:t>
      </w:r>
      <w:r w:rsidRPr="0001265A">
        <w:rPr>
          <w:rFonts w:hint="eastAsia"/>
          <w:szCs w:val="18"/>
        </w:rPr>
        <w:t>のステータス情報の更新</w:t>
      </w:r>
    </w:p>
    <w:p w14:paraId="55D9C4ED" w14:textId="77777777" w:rsidR="0001265A" w:rsidRPr="0001265A" w:rsidRDefault="00BF74FD" w:rsidP="00DE62FD">
      <w:pPr>
        <w:numPr>
          <w:ilvl w:val="0"/>
          <w:numId w:val="14"/>
        </w:numPr>
        <w:rPr>
          <w:szCs w:val="18"/>
        </w:rPr>
      </w:pPr>
      <w:r>
        <w:rPr>
          <w:rFonts w:hint="eastAsia"/>
          <w:szCs w:val="18"/>
        </w:rPr>
        <w:t>Thing</w:t>
      </w:r>
      <w:r w:rsidR="0001265A" w:rsidRPr="0001265A">
        <w:rPr>
          <w:rFonts w:hint="eastAsia"/>
          <w:szCs w:val="18"/>
        </w:rPr>
        <w:t>のステータス情報への変更通知を規則的に受け取り、受信、配信停止</w:t>
      </w:r>
    </w:p>
    <w:p w14:paraId="1E649E74" w14:textId="77777777" w:rsidR="0001265A" w:rsidRPr="0001265A" w:rsidRDefault="0001265A" w:rsidP="00DE62FD">
      <w:pPr>
        <w:numPr>
          <w:ilvl w:val="0"/>
          <w:numId w:val="14"/>
        </w:numPr>
        <w:rPr>
          <w:szCs w:val="18"/>
        </w:rPr>
      </w:pPr>
      <w:r w:rsidRPr="0001265A">
        <w:rPr>
          <w:rFonts w:hint="eastAsia"/>
          <w:szCs w:val="18"/>
        </w:rPr>
        <w:t>特定の動作または計算をトリガーする入出力パラメータを有する関数を呼び出す</w:t>
      </w:r>
    </w:p>
    <w:p w14:paraId="151F8044" w14:textId="77777777" w:rsidR="0001265A" w:rsidRDefault="0001265A" w:rsidP="00DE62FD">
      <w:pPr>
        <w:numPr>
          <w:ilvl w:val="0"/>
          <w:numId w:val="14"/>
        </w:numPr>
        <w:rPr>
          <w:szCs w:val="18"/>
        </w:rPr>
      </w:pPr>
      <w:r w:rsidRPr="0001265A">
        <w:rPr>
          <w:rFonts w:hint="eastAsia"/>
          <w:szCs w:val="18"/>
        </w:rPr>
        <w:t>単なる状態遷移レポートよりもより全般的なイベント通知の受け取り、受信、配信停止</w:t>
      </w:r>
    </w:p>
    <w:p w14:paraId="7488660D" w14:textId="77777777" w:rsidR="0001265A" w:rsidRDefault="0001265A" w:rsidP="0001265A">
      <w:pPr>
        <w:rPr>
          <w:szCs w:val="18"/>
        </w:rPr>
      </w:pPr>
    </w:p>
    <w:p w14:paraId="2FBFE727" w14:textId="77777777" w:rsidR="0001265A" w:rsidRDefault="0001265A" w:rsidP="002B73F4">
      <w:pPr>
        <w:pStyle w:val="30"/>
        <w:rPr>
          <w:szCs w:val="18"/>
        </w:rPr>
      </w:pPr>
      <w:bookmarkStart w:id="277" w:name="_Toc28968936"/>
      <w:r>
        <w:rPr>
          <w:rFonts w:hint="eastAsia"/>
          <w:szCs w:val="18"/>
        </w:rPr>
        <w:t>5</w:t>
      </w:r>
      <w:r>
        <w:rPr>
          <w:szCs w:val="18"/>
        </w:rPr>
        <w:t xml:space="preserve">.1.3 </w:t>
      </w:r>
      <w:r>
        <w:rPr>
          <w:rFonts w:hint="eastAsia"/>
          <w:szCs w:val="18"/>
        </w:rPr>
        <w:t>検索・発見</w:t>
      </w:r>
      <w:bookmarkEnd w:id="277"/>
    </w:p>
    <w:p w14:paraId="70138254" w14:textId="77777777" w:rsidR="0001265A" w:rsidRPr="0001265A" w:rsidRDefault="0001265A" w:rsidP="00DE62FD">
      <w:pPr>
        <w:numPr>
          <w:ilvl w:val="0"/>
          <w:numId w:val="18"/>
        </w:numPr>
        <w:rPr>
          <w:szCs w:val="18"/>
        </w:rPr>
      </w:pPr>
      <w:r w:rsidRPr="0001265A">
        <w:rPr>
          <w:szCs w:val="18"/>
        </w:rPr>
        <w:t>WoT</w:t>
      </w:r>
      <w:r w:rsidRPr="0001265A">
        <w:rPr>
          <w:rFonts w:hint="eastAsia"/>
          <w:szCs w:val="18"/>
        </w:rPr>
        <w:t>アーキテクチャは、クライアントが、</w:t>
      </w:r>
      <w:r w:rsidR="00BF74FD">
        <w:rPr>
          <w:rFonts w:hint="eastAsia"/>
          <w:szCs w:val="18"/>
        </w:rPr>
        <w:t>Thing</w:t>
      </w:r>
      <w:r w:rsidRPr="0001265A">
        <w:rPr>
          <w:rFonts w:hint="eastAsia"/>
          <w:szCs w:val="18"/>
        </w:rPr>
        <w:t>自体にアクセスする前に、</w:t>
      </w:r>
      <w:r w:rsidR="00BF74FD">
        <w:rPr>
          <w:rFonts w:hint="eastAsia"/>
          <w:szCs w:val="18"/>
        </w:rPr>
        <w:t>Thing</w:t>
      </w:r>
      <w:r w:rsidRPr="0001265A">
        <w:rPr>
          <w:rFonts w:hint="eastAsia"/>
          <w:szCs w:val="18"/>
        </w:rPr>
        <w:t>の属性、機能、およびそれらのアクセスポイントを知ることができるようにするべきである。</w:t>
      </w:r>
    </w:p>
    <w:p w14:paraId="377BD570" w14:textId="77777777" w:rsidR="0001265A" w:rsidRPr="0001265A" w:rsidRDefault="0001265A" w:rsidP="00DE62FD">
      <w:pPr>
        <w:numPr>
          <w:ilvl w:val="0"/>
          <w:numId w:val="18"/>
        </w:numPr>
        <w:rPr>
          <w:szCs w:val="18"/>
        </w:rPr>
      </w:pPr>
      <w:r w:rsidRPr="0001265A">
        <w:rPr>
          <w:szCs w:val="18"/>
        </w:rPr>
        <w:t>WoT</w:t>
      </w:r>
      <w:r w:rsidRPr="0001265A">
        <w:rPr>
          <w:rFonts w:hint="eastAsia"/>
          <w:szCs w:val="18"/>
        </w:rPr>
        <w:t>アーキテクチャは、クライアントがその属性および機能によって</w:t>
      </w:r>
      <w:r w:rsidR="00BF74FD">
        <w:rPr>
          <w:rFonts w:hint="eastAsia"/>
          <w:szCs w:val="18"/>
        </w:rPr>
        <w:t>Thing</w:t>
      </w:r>
      <w:r w:rsidRPr="0001265A">
        <w:rPr>
          <w:rFonts w:hint="eastAsia"/>
          <w:szCs w:val="18"/>
        </w:rPr>
        <w:t>を検索できるようにするべきである。</w:t>
      </w:r>
    </w:p>
    <w:p w14:paraId="24B80C85" w14:textId="77777777" w:rsidR="0001265A" w:rsidRDefault="0001265A" w:rsidP="00DE62FD">
      <w:pPr>
        <w:numPr>
          <w:ilvl w:val="0"/>
          <w:numId w:val="18"/>
        </w:numPr>
        <w:rPr>
          <w:szCs w:val="18"/>
        </w:rPr>
      </w:pPr>
      <w:r w:rsidRPr="0001265A">
        <w:rPr>
          <w:szCs w:val="18"/>
        </w:rPr>
        <w:t>WoT</w:t>
      </w:r>
      <w:r w:rsidRPr="0001265A">
        <w:rPr>
          <w:rFonts w:hint="eastAsia"/>
          <w:szCs w:val="18"/>
        </w:rPr>
        <w:t>アーキテクチャは、機能の名称がいかなるものであっても、統一された語彙に基づいて必要な機能を提供する</w:t>
      </w:r>
      <w:r w:rsidR="00BF74FD">
        <w:rPr>
          <w:rFonts w:hint="eastAsia"/>
          <w:szCs w:val="18"/>
        </w:rPr>
        <w:t>Thing</w:t>
      </w:r>
      <w:r w:rsidRPr="0001265A">
        <w:rPr>
          <w:rFonts w:hint="eastAsia"/>
          <w:szCs w:val="18"/>
        </w:rPr>
        <w:t>のセマンティック検索を可能にすべきである。</w:t>
      </w:r>
    </w:p>
    <w:p w14:paraId="43C51432" w14:textId="77777777" w:rsidR="0001265A" w:rsidRDefault="0001265A" w:rsidP="0001265A">
      <w:pPr>
        <w:rPr>
          <w:szCs w:val="18"/>
        </w:rPr>
      </w:pPr>
    </w:p>
    <w:p w14:paraId="7AA49FBF" w14:textId="77777777" w:rsidR="00370E17" w:rsidRDefault="00370E17" w:rsidP="002B73F4">
      <w:pPr>
        <w:pStyle w:val="30"/>
        <w:rPr>
          <w:szCs w:val="18"/>
        </w:rPr>
      </w:pPr>
      <w:bookmarkStart w:id="278" w:name="_Toc28968937"/>
      <w:r>
        <w:rPr>
          <w:rFonts w:hint="eastAsia"/>
          <w:szCs w:val="18"/>
        </w:rPr>
        <w:lastRenderedPageBreak/>
        <w:t>5</w:t>
      </w:r>
      <w:r>
        <w:rPr>
          <w:szCs w:val="18"/>
        </w:rPr>
        <w:t xml:space="preserve">.1.4 </w:t>
      </w:r>
      <w:r>
        <w:rPr>
          <w:rFonts w:hint="eastAsia"/>
          <w:szCs w:val="18"/>
        </w:rPr>
        <w:t>記述メカニズム</w:t>
      </w:r>
      <w:bookmarkEnd w:id="278"/>
    </w:p>
    <w:p w14:paraId="18915D92" w14:textId="77777777" w:rsidR="00370E17" w:rsidRPr="00370E17" w:rsidRDefault="00370E17" w:rsidP="00DE62FD">
      <w:pPr>
        <w:numPr>
          <w:ilvl w:val="0"/>
          <w:numId w:val="19"/>
        </w:numPr>
        <w:rPr>
          <w:szCs w:val="18"/>
        </w:rPr>
      </w:pPr>
      <w:r w:rsidRPr="00370E17">
        <w:rPr>
          <w:szCs w:val="18"/>
        </w:rPr>
        <w:t>WoT</w:t>
      </w:r>
      <w:r w:rsidRPr="00370E17">
        <w:rPr>
          <w:rFonts w:hint="eastAsia"/>
          <w:szCs w:val="18"/>
        </w:rPr>
        <w:t>アーキテクチャは、</w:t>
      </w:r>
      <w:r w:rsidR="00BF74FD">
        <w:rPr>
          <w:rFonts w:hint="eastAsia"/>
          <w:szCs w:val="18"/>
        </w:rPr>
        <w:t>Thing</w:t>
      </w:r>
      <w:r w:rsidRPr="00370E17">
        <w:rPr>
          <w:rFonts w:hint="eastAsia"/>
          <w:szCs w:val="18"/>
        </w:rPr>
        <w:t>及びそれらの機能の記述を可能にする共通の記述メカニズムをサポートすべきである。</w:t>
      </w:r>
    </w:p>
    <w:p w14:paraId="1BBF7532" w14:textId="77777777" w:rsidR="00370E17" w:rsidRPr="00370E17" w:rsidRDefault="00370E17" w:rsidP="00DE62FD">
      <w:pPr>
        <w:numPr>
          <w:ilvl w:val="0"/>
          <w:numId w:val="19"/>
        </w:numPr>
        <w:rPr>
          <w:szCs w:val="18"/>
        </w:rPr>
      </w:pPr>
      <w:r w:rsidRPr="00370E17">
        <w:rPr>
          <w:rFonts w:hint="eastAsia"/>
          <w:szCs w:val="18"/>
        </w:rPr>
        <w:t>このような記述は、人間による読み取りが可能であるだけでなく、機械による読み取りが可能であるべきである。</w:t>
      </w:r>
    </w:p>
    <w:p w14:paraId="1AFFB9C3" w14:textId="77777777" w:rsidR="00370E17" w:rsidRPr="00370E17" w:rsidRDefault="00370E17" w:rsidP="00DE62FD">
      <w:pPr>
        <w:numPr>
          <w:ilvl w:val="0"/>
          <w:numId w:val="19"/>
        </w:numPr>
        <w:rPr>
          <w:szCs w:val="18"/>
        </w:rPr>
      </w:pPr>
      <w:r w:rsidRPr="00370E17">
        <w:rPr>
          <w:rFonts w:hint="eastAsia"/>
          <w:szCs w:val="18"/>
        </w:rPr>
        <w:t>このような記述は、その構造および記述された内容の意味論的注釈付けを可能にすべきである。</w:t>
      </w:r>
    </w:p>
    <w:p w14:paraId="5F8622F6" w14:textId="77777777" w:rsidR="00370E17" w:rsidRDefault="00370E17" w:rsidP="00DE62FD">
      <w:pPr>
        <w:numPr>
          <w:ilvl w:val="0"/>
          <w:numId w:val="19"/>
        </w:numPr>
        <w:rPr>
          <w:szCs w:val="18"/>
        </w:rPr>
      </w:pPr>
      <w:r w:rsidRPr="00370E17">
        <w:rPr>
          <w:rFonts w:hint="eastAsia"/>
          <w:szCs w:val="18"/>
        </w:rPr>
        <w:t>このような記述は、ウェブで一般に使用される複数のフォーマットを使用して交換できるべきである。</w:t>
      </w:r>
    </w:p>
    <w:p w14:paraId="37F82F41" w14:textId="77777777" w:rsidR="00370E17" w:rsidRDefault="00370E17" w:rsidP="0001265A">
      <w:pPr>
        <w:rPr>
          <w:szCs w:val="18"/>
        </w:rPr>
      </w:pPr>
    </w:p>
    <w:p w14:paraId="47399C11" w14:textId="77777777" w:rsidR="0001265A" w:rsidRDefault="00370E17" w:rsidP="002B73F4">
      <w:pPr>
        <w:pStyle w:val="30"/>
        <w:rPr>
          <w:szCs w:val="18"/>
        </w:rPr>
      </w:pPr>
      <w:bookmarkStart w:id="279" w:name="_Toc28968938"/>
      <w:r>
        <w:rPr>
          <w:rFonts w:hint="eastAsia"/>
          <w:szCs w:val="18"/>
        </w:rPr>
        <w:t>5</w:t>
      </w:r>
      <w:r>
        <w:rPr>
          <w:szCs w:val="18"/>
        </w:rPr>
        <w:t xml:space="preserve">.1.5 </w:t>
      </w:r>
      <w:r>
        <w:rPr>
          <w:rFonts w:hint="eastAsia"/>
          <w:szCs w:val="18"/>
        </w:rPr>
        <w:t>属性の記述</w:t>
      </w:r>
      <w:bookmarkEnd w:id="279"/>
    </w:p>
    <w:p w14:paraId="08250EA6" w14:textId="77777777" w:rsidR="00370E17" w:rsidRPr="00370E17" w:rsidRDefault="00370E17" w:rsidP="00DE62FD">
      <w:pPr>
        <w:numPr>
          <w:ilvl w:val="0"/>
          <w:numId w:val="20"/>
        </w:numPr>
        <w:rPr>
          <w:szCs w:val="18"/>
        </w:rPr>
      </w:pPr>
      <w:r w:rsidRPr="00370E17">
        <w:rPr>
          <w:szCs w:val="18"/>
        </w:rPr>
        <w:t>WoT</w:t>
      </w:r>
      <w:r w:rsidRPr="00370E17">
        <w:rPr>
          <w:rFonts w:hint="eastAsia"/>
          <w:szCs w:val="18"/>
        </w:rPr>
        <w:t>アーキテクチャは、下記のような</w:t>
      </w:r>
      <w:r w:rsidR="00BF74FD">
        <w:rPr>
          <w:rFonts w:hint="eastAsia"/>
          <w:szCs w:val="18"/>
        </w:rPr>
        <w:t>Thing</w:t>
      </w:r>
      <w:r w:rsidRPr="00370E17">
        <w:rPr>
          <w:rFonts w:hint="eastAsia"/>
          <w:szCs w:val="18"/>
        </w:rPr>
        <w:t>の属性を記述することができるべきである。</w:t>
      </w:r>
    </w:p>
    <w:p w14:paraId="10AF9AF3" w14:textId="77777777" w:rsidR="00370E17" w:rsidRPr="00370E17" w:rsidRDefault="00370E17" w:rsidP="00DE62FD">
      <w:pPr>
        <w:numPr>
          <w:ilvl w:val="0"/>
          <w:numId w:val="22"/>
        </w:numPr>
        <w:ind w:left="709"/>
        <w:rPr>
          <w:szCs w:val="18"/>
        </w:rPr>
      </w:pPr>
      <w:r w:rsidRPr="00370E17">
        <w:rPr>
          <w:rFonts w:hint="eastAsia"/>
          <w:szCs w:val="18"/>
        </w:rPr>
        <w:t>名称</w:t>
      </w:r>
    </w:p>
    <w:p w14:paraId="3BD808EF" w14:textId="77777777" w:rsidR="00370E17" w:rsidRPr="00370E17" w:rsidRDefault="00370E17" w:rsidP="00DE62FD">
      <w:pPr>
        <w:numPr>
          <w:ilvl w:val="0"/>
          <w:numId w:val="22"/>
        </w:numPr>
        <w:ind w:left="709"/>
        <w:rPr>
          <w:szCs w:val="18"/>
        </w:rPr>
      </w:pPr>
      <w:r w:rsidRPr="00370E17">
        <w:rPr>
          <w:rFonts w:hint="eastAsia"/>
          <w:szCs w:val="18"/>
        </w:rPr>
        <w:t>説明</w:t>
      </w:r>
    </w:p>
    <w:p w14:paraId="69DB9C8D" w14:textId="77777777" w:rsidR="00370E17" w:rsidRPr="00370E17" w:rsidRDefault="00370E17" w:rsidP="00DE62FD">
      <w:pPr>
        <w:numPr>
          <w:ilvl w:val="0"/>
          <w:numId w:val="22"/>
        </w:numPr>
        <w:ind w:left="709"/>
        <w:rPr>
          <w:szCs w:val="18"/>
        </w:rPr>
      </w:pPr>
      <w:r w:rsidRPr="00370E17">
        <w:rPr>
          <w:rFonts w:hint="eastAsia"/>
          <w:szCs w:val="18"/>
        </w:rPr>
        <w:t>スペック、フォーマット、記述自体のバージョン</w:t>
      </w:r>
    </w:p>
    <w:p w14:paraId="2911C45C" w14:textId="77777777" w:rsidR="00370E17" w:rsidRPr="00370E17" w:rsidRDefault="00370E17" w:rsidP="00DE62FD">
      <w:pPr>
        <w:numPr>
          <w:ilvl w:val="0"/>
          <w:numId w:val="22"/>
        </w:numPr>
        <w:ind w:left="709"/>
        <w:rPr>
          <w:szCs w:val="18"/>
        </w:rPr>
      </w:pPr>
      <w:r w:rsidRPr="00370E17">
        <w:rPr>
          <w:rFonts w:hint="eastAsia"/>
          <w:szCs w:val="18"/>
        </w:rPr>
        <w:t>その他の関連する</w:t>
      </w:r>
      <w:r w:rsidR="00BF74FD">
        <w:rPr>
          <w:rFonts w:hint="eastAsia"/>
          <w:szCs w:val="18"/>
        </w:rPr>
        <w:t>Thing</w:t>
      </w:r>
      <w:r w:rsidRPr="00370E17">
        <w:rPr>
          <w:rFonts w:hint="eastAsia"/>
          <w:szCs w:val="18"/>
        </w:rPr>
        <w:t>へのリンクとメタデータ情報</w:t>
      </w:r>
    </w:p>
    <w:p w14:paraId="29A6CFEB" w14:textId="77777777" w:rsidR="00370E17" w:rsidRDefault="00370E17" w:rsidP="00DE62FD">
      <w:pPr>
        <w:numPr>
          <w:ilvl w:val="0"/>
          <w:numId w:val="20"/>
        </w:numPr>
        <w:rPr>
          <w:szCs w:val="18"/>
        </w:rPr>
      </w:pPr>
      <w:r w:rsidRPr="00370E17">
        <w:rPr>
          <w:rFonts w:hint="eastAsia"/>
          <w:szCs w:val="18"/>
        </w:rPr>
        <w:t>このような記述は、国際化をサポートすべきである。</w:t>
      </w:r>
    </w:p>
    <w:p w14:paraId="7F8343AF" w14:textId="77777777" w:rsidR="00370E17" w:rsidRDefault="00370E17" w:rsidP="006F4AFB">
      <w:pPr>
        <w:rPr>
          <w:szCs w:val="18"/>
        </w:rPr>
      </w:pPr>
    </w:p>
    <w:p w14:paraId="69C87E31" w14:textId="77777777" w:rsidR="00370E17" w:rsidRDefault="00370E17" w:rsidP="002B73F4">
      <w:pPr>
        <w:pStyle w:val="30"/>
        <w:rPr>
          <w:szCs w:val="18"/>
        </w:rPr>
      </w:pPr>
      <w:bookmarkStart w:id="280" w:name="_Toc28968939"/>
      <w:r>
        <w:rPr>
          <w:rFonts w:hint="eastAsia"/>
          <w:szCs w:val="18"/>
        </w:rPr>
        <w:t>5</w:t>
      </w:r>
      <w:r>
        <w:rPr>
          <w:szCs w:val="18"/>
        </w:rPr>
        <w:t xml:space="preserve">.1.6 </w:t>
      </w:r>
      <w:r>
        <w:rPr>
          <w:rFonts w:hint="eastAsia"/>
          <w:szCs w:val="18"/>
        </w:rPr>
        <w:t>機能の記述</w:t>
      </w:r>
      <w:bookmarkEnd w:id="280"/>
    </w:p>
    <w:p w14:paraId="4B9E141D" w14:textId="77777777" w:rsidR="00370E17" w:rsidRDefault="00370E17" w:rsidP="00DE62FD">
      <w:pPr>
        <w:numPr>
          <w:ilvl w:val="0"/>
          <w:numId w:val="20"/>
        </w:numPr>
        <w:rPr>
          <w:szCs w:val="18"/>
        </w:rPr>
      </w:pPr>
      <w:r w:rsidRPr="00370E17">
        <w:rPr>
          <w:szCs w:val="18"/>
        </w:rPr>
        <w:t>WoT</w:t>
      </w:r>
      <w:r w:rsidRPr="00370E17">
        <w:rPr>
          <w:rFonts w:hint="eastAsia"/>
          <w:szCs w:val="18"/>
        </w:rPr>
        <w:t>アーキテクチャは、第</w:t>
      </w:r>
      <w:r w:rsidRPr="00370E17">
        <w:rPr>
          <w:szCs w:val="18"/>
        </w:rPr>
        <w:t>5.1.2</w:t>
      </w:r>
      <w:r w:rsidRPr="00370E17">
        <w:rPr>
          <w:rFonts w:hint="eastAsia"/>
          <w:szCs w:val="18"/>
        </w:rPr>
        <w:t>項</w:t>
      </w:r>
      <w:r w:rsidR="00BF74FD">
        <w:rPr>
          <w:rFonts w:hint="eastAsia"/>
          <w:szCs w:val="18"/>
        </w:rPr>
        <w:t>Thing</w:t>
      </w:r>
      <w:r w:rsidRPr="00370E17">
        <w:rPr>
          <w:rFonts w:hint="eastAsia"/>
          <w:szCs w:val="18"/>
        </w:rPr>
        <w:t>の機能に掲載されている</w:t>
      </w:r>
      <w:r w:rsidR="00BF74FD">
        <w:rPr>
          <w:rFonts w:hint="eastAsia"/>
          <w:szCs w:val="18"/>
        </w:rPr>
        <w:t>Thing</w:t>
      </w:r>
      <w:r w:rsidRPr="00370E17">
        <w:rPr>
          <w:rFonts w:hint="eastAsia"/>
          <w:szCs w:val="18"/>
        </w:rPr>
        <w:t>の機能の記述を可能にすべきである。</w:t>
      </w:r>
    </w:p>
    <w:p w14:paraId="0A766F1C" w14:textId="77777777" w:rsidR="00370E17" w:rsidRDefault="00370E17" w:rsidP="006F4AFB">
      <w:pPr>
        <w:rPr>
          <w:szCs w:val="18"/>
        </w:rPr>
      </w:pPr>
    </w:p>
    <w:p w14:paraId="7C913F17" w14:textId="77777777" w:rsidR="00370E17" w:rsidRDefault="00370E17" w:rsidP="002B73F4">
      <w:pPr>
        <w:pStyle w:val="30"/>
        <w:rPr>
          <w:szCs w:val="18"/>
        </w:rPr>
      </w:pPr>
      <w:bookmarkStart w:id="281" w:name="_Toc28968940"/>
      <w:r>
        <w:rPr>
          <w:rFonts w:hint="eastAsia"/>
          <w:szCs w:val="18"/>
        </w:rPr>
        <w:t>5</w:t>
      </w:r>
      <w:r>
        <w:rPr>
          <w:szCs w:val="18"/>
        </w:rPr>
        <w:t xml:space="preserve">.1.7 </w:t>
      </w:r>
      <w:r>
        <w:rPr>
          <w:rFonts w:hint="eastAsia"/>
          <w:szCs w:val="18"/>
        </w:rPr>
        <w:t>ネットワーク</w:t>
      </w:r>
      <w:bookmarkEnd w:id="281"/>
    </w:p>
    <w:p w14:paraId="6B2E3EDA" w14:textId="77777777" w:rsidR="00370E17" w:rsidRPr="00370E17" w:rsidRDefault="00370E17" w:rsidP="00DE62FD">
      <w:pPr>
        <w:numPr>
          <w:ilvl w:val="0"/>
          <w:numId w:val="23"/>
        </w:numPr>
        <w:rPr>
          <w:szCs w:val="18"/>
        </w:rPr>
      </w:pPr>
      <w:r w:rsidRPr="00370E17">
        <w:rPr>
          <w:szCs w:val="18"/>
        </w:rPr>
        <w:t>WoT</w:t>
      </w:r>
      <w:r w:rsidRPr="00370E17">
        <w:rPr>
          <w:rFonts w:hint="eastAsia"/>
          <w:szCs w:val="18"/>
        </w:rPr>
        <w:t>アーキテクチャは、一般に使用される複数のウェブプロトコルをサポートすべきである。</w:t>
      </w:r>
    </w:p>
    <w:p w14:paraId="682E27CE" w14:textId="77777777" w:rsidR="00370E17" w:rsidRPr="00370E17" w:rsidRDefault="00370E17" w:rsidP="00DE62FD">
      <w:pPr>
        <w:numPr>
          <w:ilvl w:val="0"/>
          <w:numId w:val="23"/>
        </w:numPr>
        <w:rPr>
          <w:szCs w:val="18"/>
        </w:rPr>
      </w:pPr>
      <w:r w:rsidRPr="00370E17">
        <w:rPr>
          <w:rFonts w:hint="eastAsia"/>
          <w:szCs w:val="18"/>
        </w:rPr>
        <w:t>そのようなプロトコルには、下記が含まれる。</w:t>
      </w:r>
    </w:p>
    <w:p w14:paraId="4DB9F85B" w14:textId="77777777" w:rsidR="00370E17" w:rsidRPr="00370E17" w:rsidRDefault="00370E17" w:rsidP="00DE62FD">
      <w:pPr>
        <w:ind w:leftChars="236" w:left="425"/>
        <w:rPr>
          <w:szCs w:val="18"/>
        </w:rPr>
      </w:pPr>
      <w:r w:rsidRPr="00370E17">
        <w:rPr>
          <w:rFonts w:hint="eastAsia"/>
          <w:szCs w:val="18"/>
        </w:rPr>
        <w:t>１．</w:t>
      </w:r>
      <w:r w:rsidRPr="00370E17">
        <w:rPr>
          <w:rFonts w:hint="eastAsia"/>
          <w:szCs w:val="18"/>
        </w:rPr>
        <w:tab/>
      </w:r>
      <w:r w:rsidRPr="00370E17">
        <w:rPr>
          <w:rFonts w:hint="eastAsia"/>
          <w:szCs w:val="18"/>
        </w:rPr>
        <w:t>インターネット上で一般的に使用されているプロトコル</w:t>
      </w:r>
    </w:p>
    <w:p w14:paraId="727991D3" w14:textId="77777777" w:rsidR="00370E17" w:rsidRPr="00370E17" w:rsidRDefault="00370E17" w:rsidP="00DE62FD">
      <w:pPr>
        <w:ind w:leftChars="236" w:left="425"/>
        <w:rPr>
          <w:szCs w:val="18"/>
        </w:rPr>
      </w:pPr>
      <w:r w:rsidRPr="00370E17">
        <w:rPr>
          <w:rFonts w:hint="eastAsia"/>
          <w:szCs w:val="18"/>
        </w:rPr>
        <w:t>２．</w:t>
      </w:r>
      <w:r w:rsidRPr="00370E17">
        <w:rPr>
          <w:rFonts w:hint="eastAsia"/>
          <w:szCs w:val="18"/>
        </w:rPr>
        <w:tab/>
      </w:r>
      <w:r w:rsidRPr="00370E17">
        <w:rPr>
          <w:rFonts w:hint="eastAsia"/>
          <w:szCs w:val="18"/>
        </w:rPr>
        <w:t>ローカルエリアネットワーク上で一般的に使用されているプロトコル</w:t>
      </w:r>
    </w:p>
    <w:p w14:paraId="3CDC3288" w14:textId="77777777" w:rsidR="00370E17" w:rsidRPr="00370E17" w:rsidRDefault="00370E17" w:rsidP="00DE62FD">
      <w:pPr>
        <w:numPr>
          <w:ilvl w:val="0"/>
          <w:numId w:val="24"/>
        </w:numPr>
        <w:rPr>
          <w:szCs w:val="18"/>
        </w:rPr>
      </w:pPr>
      <w:r w:rsidRPr="00370E17">
        <w:rPr>
          <w:szCs w:val="18"/>
        </w:rPr>
        <w:t>WoT</w:t>
      </w:r>
      <w:r w:rsidRPr="00370E17">
        <w:rPr>
          <w:rFonts w:hint="eastAsia"/>
          <w:szCs w:val="18"/>
        </w:rPr>
        <w:t>アーキテクチャは、同じ機能にアクセスするために複数のウェブプロトコル使用を可能にすべきである。</w:t>
      </w:r>
    </w:p>
    <w:p w14:paraId="668B4E04" w14:textId="77777777" w:rsidR="00370E17" w:rsidRDefault="00370E17" w:rsidP="00DE62FD">
      <w:pPr>
        <w:numPr>
          <w:ilvl w:val="0"/>
          <w:numId w:val="24"/>
        </w:numPr>
        <w:rPr>
          <w:szCs w:val="18"/>
        </w:rPr>
      </w:pPr>
      <w:r w:rsidRPr="00370E17">
        <w:rPr>
          <w:szCs w:val="18"/>
        </w:rPr>
        <w:t>WoT</w:t>
      </w:r>
      <w:r w:rsidRPr="00370E17">
        <w:rPr>
          <w:rFonts w:hint="eastAsia"/>
          <w:szCs w:val="18"/>
        </w:rPr>
        <w:t>アーキテクチャは、同じ</w:t>
      </w:r>
      <w:r w:rsidR="00BF74FD">
        <w:rPr>
          <w:rFonts w:hint="eastAsia"/>
          <w:szCs w:val="18"/>
        </w:rPr>
        <w:t>Thing</w:t>
      </w:r>
      <w:r w:rsidRPr="00370E17">
        <w:rPr>
          <w:szCs w:val="18"/>
        </w:rPr>
        <w:t>(</w:t>
      </w:r>
      <w:r w:rsidRPr="00370E17">
        <w:rPr>
          <w:rFonts w:hint="eastAsia"/>
          <w:szCs w:val="18"/>
        </w:rPr>
        <w:t>例：</w:t>
      </w:r>
      <w:r w:rsidRPr="00370E17">
        <w:rPr>
          <w:szCs w:val="18"/>
        </w:rPr>
        <w:t>HTTP</w:t>
      </w:r>
      <w:r w:rsidRPr="00370E17">
        <w:rPr>
          <w:rFonts w:hint="eastAsia"/>
          <w:szCs w:val="18"/>
        </w:rPr>
        <w:t>と</w:t>
      </w:r>
      <w:r w:rsidRPr="00370E17">
        <w:rPr>
          <w:szCs w:val="18"/>
        </w:rPr>
        <w:t>WebSocket)</w:t>
      </w:r>
      <w:r w:rsidRPr="00370E17">
        <w:rPr>
          <w:rFonts w:hint="eastAsia"/>
          <w:szCs w:val="18"/>
        </w:rPr>
        <w:t>の機能に対して複数のプロトコルの組合せの使用を可能にすべきである。</w:t>
      </w:r>
    </w:p>
    <w:p w14:paraId="093CDBA7" w14:textId="77777777" w:rsidR="00370E17" w:rsidRDefault="00370E17" w:rsidP="006F4AFB">
      <w:pPr>
        <w:rPr>
          <w:szCs w:val="18"/>
        </w:rPr>
      </w:pPr>
    </w:p>
    <w:p w14:paraId="7EC3543B" w14:textId="77777777" w:rsidR="00370E17" w:rsidRPr="00311295" w:rsidRDefault="00370E17" w:rsidP="002B73F4">
      <w:pPr>
        <w:pStyle w:val="30"/>
        <w:rPr>
          <w:szCs w:val="18"/>
        </w:rPr>
      </w:pPr>
      <w:bookmarkStart w:id="282" w:name="_Toc28968941"/>
      <w:r>
        <w:rPr>
          <w:rFonts w:hint="eastAsia"/>
          <w:szCs w:val="18"/>
        </w:rPr>
        <w:t>5</w:t>
      </w:r>
      <w:r>
        <w:rPr>
          <w:szCs w:val="18"/>
        </w:rPr>
        <w:t xml:space="preserve">.1.8 </w:t>
      </w:r>
      <w:r w:rsidR="00311295">
        <w:rPr>
          <w:rFonts w:hint="eastAsia"/>
          <w:szCs w:val="18"/>
        </w:rPr>
        <w:t>デプロイメント</w:t>
      </w:r>
      <w:r w:rsidR="00311295">
        <w:rPr>
          <w:rFonts w:hint="eastAsia"/>
          <w:szCs w:val="18"/>
        </w:rPr>
        <w:t>(</w:t>
      </w:r>
      <w:r w:rsidR="00311295">
        <w:rPr>
          <w:rFonts w:hint="eastAsia"/>
          <w:szCs w:val="18"/>
        </w:rPr>
        <w:t>配置</w:t>
      </w:r>
      <w:r w:rsidR="00311295">
        <w:rPr>
          <w:rFonts w:hint="eastAsia"/>
          <w:szCs w:val="18"/>
        </w:rPr>
        <w:t>)</w:t>
      </w:r>
      <w:bookmarkEnd w:id="282"/>
    </w:p>
    <w:p w14:paraId="26834EFA" w14:textId="77777777" w:rsidR="00370E17" w:rsidRPr="00370E17" w:rsidRDefault="00370E17" w:rsidP="00DE62FD">
      <w:pPr>
        <w:numPr>
          <w:ilvl w:val="0"/>
          <w:numId w:val="25"/>
        </w:numPr>
        <w:rPr>
          <w:szCs w:val="18"/>
        </w:rPr>
      </w:pPr>
      <w:r w:rsidRPr="00370E17">
        <w:rPr>
          <w:rFonts w:hint="eastAsia"/>
          <w:szCs w:val="18"/>
        </w:rPr>
        <w:t>WoT</w:t>
      </w:r>
      <w:r w:rsidRPr="00370E17">
        <w:rPr>
          <w:rFonts w:hint="eastAsia"/>
          <w:szCs w:val="18"/>
        </w:rPr>
        <w:t>アーキテクチャは、同じモデルに基づいて、リソース制限のあるエッジデバイスやクラウド上の仮想物など、多様な</w:t>
      </w:r>
      <w:r w:rsidR="00BF74FD">
        <w:rPr>
          <w:rFonts w:hint="eastAsia"/>
          <w:szCs w:val="18"/>
        </w:rPr>
        <w:t>Thing</w:t>
      </w:r>
      <w:r w:rsidRPr="00370E17">
        <w:rPr>
          <w:rFonts w:hint="eastAsia"/>
          <w:szCs w:val="18"/>
        </w:rPr>
        <w:t>の能力をサポートすべきである。</w:t>
      </w:r>
    </w:p>
    <w:p w14:paraId="167983E5" w14:textId="77777777" w:rsidR="00370E17" w:rsidRPr="00370E17" w:rsidRDefault="00370E17" w:rsidP="00DE62FD">
      <w:pPr>
        <w:numPr>
          <w:ilvl w:val="0"/>
          <w:numId w:val="25"/>
        </w:numPr>
        <w:rPr>
          <w:szCs w:val="18"/>
        </w:rPr>
      </w:pPr>
      <w:r w:rsidRPr="00370E17">
        <w:rPr>
          <w:rFonts w:hint="eastAsia"/>
          <w:szCs w:val="18"/>
        </w:rPr>
        <w:t>WoT</w:t>
      </w:r>
      <w:r w:rsidRPr="00370E17">
        <w:rPr>
          <w:rFonts w:hint="eastAsia"/>
          <w:szCs w:val="18"/>
        </w:rPr>
        <w:t>アーキテクチャは、ゲートウェイおよびプロキシなどの仲介者エンティティを有する複数レベルの</w:t>
      </w:r>
      <w:r w:rsidR="00BF74FD">
        <w:rPr>
          <w:rFonts w:hint="eastAsia"/>
          <w:szCs w:val="18"/>
        </w:rPr>
        <w:t>Thing</w:t>
      </w:r>
      <w:r w:rsidRPr="00370E17">
        <w:rPr>
          <w:rFonts w:hint="eastAsia"/>
          <w:szCs w:val="18"/>
        </w:rPr>
        <w:t>の階層をサポートすべきである。</w:t>
      </w:r>
    </w:p>
    <w:p w14:paraId="4EC5AF13" w14:textId="77777777" w:rsidR="00370E17" w:rsidRDefault="00370E17" w:rsidP="00DE62FD">
      <w:pPr>
        <w:numPr>
          <w:ilvl w:val="0"/>
          <w:numId w:val="25"/>
        </w:numPr>
        <w:rPr>
          <w:szCs w:val="18"/>
        </w:rPr>
      </w:pPr>
      <w:r w:rsidRPr="00370E17">
        <w:rPr>
          <w:rFonts w:hint="eastAsia"/>
          <w:szCs w:val="18"/>
        </w:rPr>
        <w:t>WoT</w:t>
      </w:r>
      <w:r w:rsidRPr="00370E17">
        <w:rPr>
          <w:rFonts w:hint="eastAsia"/>
          <w:szCs w:val="18"/>
        </w:rPr>
        <w:t>アーキテクチャは、ネットワークアドレス変換を考慮して、ローカルネットワーク</w:t>
      </w:r>
      <w:r w:rsidRPr="00370E17">
        <w:rPr>
          <w:rFonts w:hint="eastAsia"/>
          <w:szCs w:val="18"/>
        </w:rPr>
        <w:t>(</w:t>
      </w:r>
      <w:r w:rsidRPr="00370E17">
        <w:rPr>
          <w:rFonts w:hint="eastAsia"/>
          <w:szCs w:val="18"/>
        </w:rPr>
        <w:t>インターネットあるいはもう一つのローカルネットワーク</w:t>
      </w:r>
      <w:r w:rsidRPr="00370E17">
        <w:rPr>
          <w:rFonts w:hint="eastAsia"/>
          <w:szCs w:val="18"/>
        </w:rPr>
        <w:t>)</w:t>
      </w:r>
      <w:r w:rsidRPr="00370E17">
        <w:rPr>
          <w:rFonts w:hint="eastAsia"/>
          <w:szCs w:val="18"/>
        </w:rPr>
        <w:t>外部からローカルネットワーク内の</w:t>
      </w:r>
      <w:r w:rsidR="00BF74FD">
        <w:rPr>
          <w:rFonts w:hint="eastAsia"/>
          <w:szCs w:val="18"/>
        </w:rPr>
        <w:t>Thing</w:t>
      </w:r>
      <w:r w:rsidRPr="00370E17">
        <w:rPr>
          <w:rFonts w:hint="eastAsia"/>
          <w:szCs w:val="18"/>
        </w:rPr>
        <w:t>へのアクセスをサポートすべきである。</w:t>
      </w:r>
    </w:p>
    <w:p w14:paraId="10DA3F4D" w14:textId="77777777" w:rsidR="00370E17" w:rsidRDefault="00370E17" w:rsidP="006F4AFB">
      <w:pPr>
        <w:rPr>
          <w:szCs w:val="18"/>
        </w:rPr>
      </w:pPr>
    </w:p>
    <w:p w14:paraId="1FBB26D2" w14:textId="77777777" w:rsidR="00370E17" w:rsidRDefault="00311295" w:rsidP="002B73F4">
      <w:pPr>
        <w:pStyle w:val="30"/>
        <w:rPr>
          <w:szCs w:val="18"/>
        </w:rPr>
      </w:pPr>
      <w:bookmarkStart w:id="283" w:name="_Toc28968942"/>
      <w:r>
        <w:rPr>
          <w:rFonts w:hint="eastAsia"/>
          <w:szCs w:val="18"/>
        </w:rPr>
        <w:t>5</w:t>
      </w:r>
      <w:r>
        <w:rPr>
          <w:szCs w:val="18"/>
        </w:rPr>
        <w:t xml:space="preserve">.1.9 </w:t>
      </w:r>
      <w:r>
        <w:rPr>
          <w:rFonts w:hint="eastAsia"/>
          <w:szCs w:val="18"/>
        </w:rPr>
        <w:t>アプリケーション</w:t>
      </w:r>
      <w:bookmarkEnd w:id="283"/>
    </w:p>
    <w:p w14:paraId="69CD0274" w14:textId="77777777" w:rsidR="00311295" w:rsidRDefault="00311295" w:rsidP="00DE62FD">
      <w:pPr>
        <w:numPr>
          <w:ilvl w:val="0"/>
          <w:numId w:val="26"/>
        </w:numPr>
        <w:rPr>
          <w:szCs w:val="18"/>
        </w:rPr>
      </w:pPr>
      <w:r w:rsidRPr="00311295">
        <w:rPr>
          <w:szCs w:val="18"/>
        </w:rPr>
        <w:t>WoT</w:t>
      </w:r>
      <w:r w:rsidRPr="00311295">
        <w:rPr>
          <w:rFonts w:hint="eastAsia"/>
          <w:szCs w:val="18"/>
        </w:rPr>
        <w:t>アーキテクチャは、同じモデルに基づくウェブ標準技術を使用して、エッジデバイス、ゲートウェイ、クラウド、および</w:t>
      </w:r>
      <w:r w:rsidRPr="00311295">
        <w:rPr>
          <w:szCs w:val="18"/>
        </w:rPr>
        <w:t>UI/UX</w:t>
      </w:r>
      <w:r w:rsidRPr="00311295">
        <w:rPr>
          <w:rFonts w:hint="eastAsia"/>
          <w:szCs w:val="18"/>
        </w:rPr>
        <w:t>デバイスなどの多様な</w:t>
      </w:r>
      <w:r w:rsidR="00BF74FD">
        <w:rPr>
          <w:rFonts w:hint="eastAsia"/>
          <w:szCs w:val="18"/>
        </w:rPr>
        <w:t>Thing</w:t>
      </w:r>
      <w:r w:rsidRPr="00311295">
        <w:rPr>
          <w:rFonts w:hint="eastAsia"/>
          <w:szCs w:val="18"/>
        </w:rPr>
        <w:t>のためのアプリの記述を可能にすべきである。</w:t>
      </w:r>
    </w:p>
    <w:p w14:paraId="78E416DF" w14:textId="77777777" w:rsidR="00311295" w:rsidRDefault="00311295" w:rsidP="006F4AFB">
      <w:pPr>
        <w:rPr>
          <w:szCs w:val="18"/>
        </w:rPr>
      </w:pPr>
    </w:p>
    <w:p w14:paraId="614E5714" w14:textId="77777777" w:rsidR="00311295" w:rsidRDefault="00311295" w:rsidP="002B73F4">
      <w:pPr>
        <w:pStyle w:val="30"/>
        <w:rPr>
          <w:szCs w:val="18"/>
        </w:rPr>
      </w:pPr>
      <w:bookmarkStart w:id="284" w:name="_Toc28968943"/>
      <w:r>
        <w:rPr>
          <w:rFonts w:hint="eastAsia"/>
          <w:szCs w:val="18"/>
        </w:rPr>
        <w:t>5</w:t>
      </w:r>
      <w:r>
        <w:rPr>
          <w:szCs w:val="18"/>
        </w:rPr>
        <w:t xml:space="preserve">.1.10 </w:t>
      </w:r>
      <w:r>
        <w:rPr>
          <w:rFonts w:hint="eastAsia"/>
          <w:szCs w:val="18"/>
        </w:rPr>
        <w:t>レガシー適用</w:t>
      </w:r>
      <w:bookmarkEnd w:id="284"/>
    </w:p>
    <w:p w14:paraId="156F9407" w14:textId="77777777" w:rsidR="00311295" w:rsidRPr="00311295" w:rsidRDefault="00311295" w:rsidP="00DE62FD">
      <w:pPr>
        <w:numPr>
          <w:ilvl w:val="0"/>
          <w:numId w:val="26"/>
        </w:numPr>
        <w:rPr>
          <w:szCs w:val="18"/>
        </w:rPr>
      </w:pPr>
      <w:r w:rsidRPr="00311295">
        <w:rPr>
          <w:szCs w:val="18"/>
        </w:rPr>
        <w:t>WoT</w:t>
      </w:r>
      <w:r w:rsidRPr="00311295">
        <w:rPr>
          <w:rFonts w:hint="eastAsia"/>
          <w:szCs w:val="18"/>
        </w:rPr>
        <w:t>アーキテクチャは、レガシープロトコルが終了され変換される場合、様々なトポロジをサポートしているレガシー</w:t>
      </w:r>
      <w:r w:rsidRPr="00311295">
        <w:rPr>
          <w:szCs w:val="18"/>
        </w:rPr>
        <w:t>IP</w:t>
      </w:r>
      <w:r w:rsidRPr="00311295">
        <w:rPr>
          <w:rFonts w:hint="eastAsia"/>
          <w:szCs w:val="18"/>
        </w:rPr>
        <w:t>および非</w:t>
      </w:r>
      <w:r w:rsidRPr="00311295">
        <w:rPr>
          <w:szCs w:val="18"/>
        </w:rPr>
        <w:t>IP</w:t>
      </w:r>
      <w:r w:rsidRPr="00311295">
        <w:rPr>
          <w:rFonts w:hint="eastAsia"/>
          <w:szCs w:val="18"/>
        </w:rPr>
        <w:t>プロトコルのウェブプロトコルへのマッピングを可能にすべきである。</w:t>
      </w:r>
    </w:p>
    <w:p w14:paraId="748E8A62" w14:textId="77777777" w:rsidR="00311295" w:rsidRPr="00311295" w:rsidRDefault="00311295" w:rsidP="00DE62FD">
      <w:pPr>
        <w:numPr>
          <w:ilvl w:val="0"/>
          <w:numId w:val="27"/>
        </w:numPr>
        <w:rPr>
          <w:szCs w:val="18"/>
        </w:rPr>
      </w:pPr>
      <w:r w:rsidRPr="00311295">
        <w:rPr>
          <w:szCs w:val="18"/>
        </w:rPr>
        <w:t>WoT</w:t>
      </w:r>
      <w:r w:rsidRPr="00311295">
        <w:rPr>
          <w:rFonts w:hint="eastAsia"/>
          <w:szCs w:val="18"/>
        </w:rPr>
        <w:t>アーキテクチャは、</w:t>
      </w:r>
      <w:r w:rsidRPr="00311295">
        <w:rPr>
          <w:szCs w:val="18"/>
        </w:rPr>
        <w:t>RESTful</w:t>
      </w:r>
      <w:r w:rsidRPr="00311295">
        <w:rPr>
          <w:rFonts w:hint="eastAsia"/>
          <w:szCs w:val="18"/>
        </w:rPr>
        <w:t>アーキテクチャに従う既存の</w:t>
      </w:r>
      <w:r w:rsidRPr="00311295">
        <w:rPr>
          <w:szCs w:val="18"/>
        </w:rPr>
        <w:t>IP</w:t>
      </w:r>
      <w:r w:rsidRPr="00311295">
        <w:rPr>
          <w:rFonts w:hint="eastAsia"/>
          <w:szCs w:val="18"/>
        </w:rPr>
        <w:t>プロトコルの変換することなくトランスペアレントな使用を可能にすべきである。</w:t>
      </w:r>
    </w:p>
    <w:p w14:paraId="1B5FDA80" w14:textId="77777777" w:rsidR="00311295" w:rsidRDefault="00311295" w:rsidP="00DE62FD">
      <w:pPr>
        <w:numPr>
          <w:ilvl w:val="0"/>
          <w:numId w:val="27"/>
        </w:numPr>
        <w:rPr>
          <w:szCs w:val="18"/>
        </w:rPr>
      </w:pPr>
      <w:r w:rsidRPr="00311295">
        <w:rPr>
          <w:szCs w:val="18"/>
        </w:rPr>
        <w:t xml:space="preserve">WoT </w:t>
      </w:r>
      <w:r w:rsidRPr="00311295">
        <w:rPr>
          <w:rFonts w:hint="eastAsia"/>
          <w:szCs w:val="18"/>
        </w:rPr>
        <w:t>アーキテクチャは、デバイスおよびサービスに対してクライアントまたはサーバ役を強制してはならない。</w:t>
      </w:r>
      <w:r w:rsidRPr="00311295">
        <w:rPr>
          <w:szCs w:val="18"/>
        </w:rPr>
        <w:t>IoT</w:t>
      </w:r>
      <w:r w:rsidRPr="00311295">
        <w:rPr>
          <w:rFonts w:hint="eastAsia"/>
          <w:szCs w:val="18"/>
        </w:rPr>
        <w:t>デバイスは、システムアーキテクチャに従い、クライアントまたはサーバあるいはその両方になることができ、これは、エッジサービスおよびクラウドサービスについても同様である。</w:t>
      </w:r>
    </w:p>
    <w:p w14:paraId="474E0E95" w14:textId="77777777" w:rsidR="00311295" w:rsidRDefault="00311295" w:rsidP="00311295">
      <w:pPr>
        <w:rPr>
          <w:szCs w:val="18"/>
        </w:rPr>
      </w:pPr>
    </w:p>
    <w:p w14:paraId="189238CE" w14:textId="77777777" w:rsidR="0001265A" w:rsidRDefault="0001265A" w:rsidP="002B73F4">
      <w:pPr>
        <w:pStyle w:val="20"/>
        <w:rPr>
          <w:szCs w:val="18"/>
        </w:rPr>
      </w:pPr>
      <w:bookmarkStart w:id="285" w:name="_Toc28968944"/>
      <w:r>
        <w:rPr>
          <w:rFonts w:hint="eastAsia"/>
          <w:szCs w:val="18"/>
        </w:rPr>
        <w:t>5</w:t>
      </w:r>
      <w:r>
        <w:rPr>
          <w:szCs w:val="18"/>
        </w:rPr>
        <w:t xml:space="preserve">.2 </w:t>
      </w:r>
      <w:r>
        <w:rPr>
          <w:rFonts w:hint="eastAsia"/>
          <w:szCs w:val="18"/>
        </w:rPr>
        <w:t>技術要件</w:t>
      </w:r>
      <w:bookmarkEnd w:id="285"/>
    </w:p>
    <w:p w14:paraId="3C9A0609" w14:textId="77777777" w:rsidR="0001265A" w:rsidRDefault="00311295" w:rsidP="006F4AFB">
      <w:pPr>
        <w:rPr>
          <w:szCs w:val="18"/>
        </w:rPr>
      </w:pPr>
      <w:r w:rsidRPr="00311295">
        <w:rPr>
          <w:rFonts w:hint="eastAsia"/>
          <w:szCs w:val="18"/>
        </w:rPr>
        <w:t xml:space="preserve">4.2 </w:t>
      </w:r>
      <w:r w:rsidRPr="00311295">
        <w:rPr>
          <w:rFonts w:hint="eastAsia"/>
          <w:szCs w:val="18"/>
        </w:rPr>
        <w:t>共通パターンは様々な使用事例を提示し、アーキテクチャのコンポーネントを組み合わせるためのパターンを列挙することによって、</w:t>
      </w:r>
      <w:r w:rsidRPr="00311295">
        <w:rPr>
          <w:rFonts w:hint="eastAsia"/>
          <w:szCs w:val="18"/>
        </w:rPr>
        <w:t>WoT</w:t>
      </w:r>
      <w:r w:rsidRPr="00311295">
        <w:rPr>
          <w:rFonts w:hint="eastAsia"/>
          <w:szCs w:val="18"/>
        </w:rPr>
        <w:t>抽象アーキテクチャを定義している。本項では、抽象アーキテクチャから導き出された技術要件について説明する。</w:t>
      </w:r>
    </w:p>
    <w:p w14:paraId="7BE660E1" w14:textId="77777777" w:rsidR="00311295" w:rsidRDefault="00311295" w:rsidP="006F4AFB">
      <w:pPr>
        <w:rPr>
          <w:szCs w:val="18"/>
        </w:rPr>
      </w:pPr>
    </w:p>
    <w:p w14:paraId="501FA13B" w14:textId="77777777" w:rsidR="00311295" w:rsidRDefault="00311295" w:rsidP="002B73F4">
      <w:pPr>
        <w:pStyle w:val="30"/>
        <w:rPr>
          <w:szCs w:val="18"/>
        </w:rPr>
      </w:pPr>
      <w:bookmarkStart w:id="286" w:name="_Toc28968945"/>
      <w:r>
        <w:rPr>
          <w:rFonts w:hint="eastAsia"/>
          <w:szCs w:val="18"/>
        </w:rPr>
        <w:t>5</w:t>
      </w:r>
      <w:r>
        <w:rPr>
          <w:szCs w:val="18"/>
        </w:rPr>
        <w:t xml:space="preserve">.2.1 </w:t>
      </w:r>
      <w:r>
        <w:rPr>
          <w:rFonts w:hint="eastAsia"/>
          <w:szCs w:val="18"/>
        </w:rPr>
        <w:t>W</w:t>
      </w:r>
      <w:r w:rsidR="00C37CA9">
        <w:rPr>
          <w:rFonts w:hint="eastAsia"/>
          <w:szCs w:val="18"/>
        </w:rPr>
        <w:t>e</w:t>
      </w:r>
      <w:r w:rsidR="00C37CA9">
        <w:rPr>
          <w:szCs w:val="18"/>
        </w:rPr>
        <w:t xml:space="preserve">b </w:t>
      </w:r>
      <w:r>
        <w:rPr>
          <w:rFonts w:hint="eastAsia"/>
          <w:szCs w:val="18"/>
        </w:rPr>
        <w:t>o</w:t>
      </w:r>
      <w:r w:rsidR="00C37CA9">
        <w:rPr>
          <w:szCs w:val="18"/>
        </w:rPr>
        <w:t xml:space="preserve">f </w:t>
      </w:r>
      <w:r>
        <w:rPr>
          <w:rFonts w:hint="eastAsia"/>
          <w:szCs w:val="18"/>
        </w:rPr>
        <w:t>T</w:t>
      </w:r>
      <w:r w:rsidR="00C37CA9">
        <w:rPr>
          <w:szCs w:val="18"/>
        </w:rPr>
        <w:t>hing</w:t>
      </w:r>
      <w:r w:rsidR="00C37CA9">
        <w:rPr>
          <w:rFonts w:hint="eastAsia"/>
          <w:szCs w:val="18"/>
        </w:rPr>
        <w:t>s</w:t>
      </w:r>
      <w:r w:rsidR="00C37CA9">
        <w:rPr>
          <w:rFonts w:hint="eastAsia"/>
          <w:szCs w:val="18"/>
        </w:rPr>
        <w:t>の構成要素</w:t>
      </w:r>
      <w:r>
        <w:rPr>
          <w:rFonts w:hint="eastAsia"/>
          <w:szCs w:val="18"/>
        </w:rPr>
        <w:t>と</w:t>
      </w:r>
      <w:r>
        <w:rPr>
          <w:rFonts w:hint="eastAsia"/>
          <w:szCs w:val="18"/>
        </w:rPr>
        <w:t>W</w:t>
      </w:r>
      <w:r w:rsidR="00C37CA9">
        <w:rPr>
          <w:szCs w:val="18"/>
        </w:rPr>
        <w:t xml:space="preserve">eb </w:t>
      </w:r>
      <w:r>
        <w:rPr>
          <w:rFonts w:hint="eastAsia"/>
          <w:szCs w:val="18"/>
        </w:rPr>
        <w:t>o</w:t>
      </w:r>
      <w:r w:rsidR="00C37CA9">
        <w:rPr>
          <w:szCs w:val="18"/>
        </w:rPr>
        <w:t xml:space="preserve">f </w:t>
      </w:r>
      <w:r>
        <w:rPr>
          <w:rFonts w:hint="eastAsia"/>
          <w:szCs w:val="18"/>
        </w:rPr>
        <w:t>T</w:t>
      </w:r>
      <w:r w:rsidR="00C37CA9">
        <w:rPr>
          <w:szCs w:val="18"/>
        </w:rPr>
        <w:t>hings</w:t>
      </w:r>
      <w:r>
        <w:rPr>
          <w:rFonts w:hint="eastAsia"/>
          <w:szCs w:val="18"/>
        </w:rPr>
        <w:t>アーキクチャ</w:t>
      </w:r>
      <w:bookmarkEnd w:id="286"/>
    </w:p>
    <w:p w14:paraId="68793A42" w14:textId="77777777" w:rsidR="00311295" w:rsidRPr="00311295" w:rsidRDefault="00311295" w:rsidP="00311295">
      <w:pPr>
        <w:rPr>
          <w:szCs w:val="18"/>
        </w:rPr>
      </w:pPr>
      <w:r w:rsidRPr="00311295">
        <w:rPr>
          <w:rFonts w:hint="eastAsia"/>
          <w:szCs w:val="18"/>
        </w:rPr>
        <w:t>本使用事例は、デバイス、デバイス間に位置するプロキシ</w:t>
      </w:r>
      <w:r w:rsidRPr="00311295">
        <w:rPr>
          <w:rFonts w:hint="eastAsia"/>
          <w:szCs w:val="18"/>
        </w:rPr>
        <w:t>(</w:t>
      </w:r>
      <w:r w:rsidRPr="00311295">
        <w:rPr>
          <w:rFonts w:hint="eastAsia"/>
          <w:szCs w:val="18"/>
        </w:rPr>
        <w:t>すなわち、ゲートウェイやエッジデバイス</w:t>
      </w:r>
      <w:r w:rsidRPr="00311295">
        <w:rPr>
          <w:rFonts w:hint="eastAsia"/>
          <w:szCs w:val="18"/>
        </w:rPr>
        <w:t>)</w:t>
      </w:r>
      <w:r w:rsidRPr="00311295">
        <w:rPr>
          <w:rFonts w:hint="eastAsia"/>
          <w:szCs w:val="18"/>
        </w:rPr>
        <w:t>にアクセスし制御するデバイスやアプリなど基本的なコンポーネントの識別に有用である。いくつかの使用事例の中で有用な追加コンポーネントは検出を支援するディレクトリである。</w:t>
      </w:r>
    </w:p>
    <w:p w14:paraId="0DBCF06A" w14:textId="77777777" w:rsidR="00311295" w:rsidRPr="00311295" w:rsidRDefault="00311295" w:rsidP="00311295">
      <w:pPr>
        <w:rPr>
          <w:szCs w:val="18"/>
        </w:rPr>
      </w:pPr>
    </w:p>
    <w:p w14:paraId="245FBE58" w14:textId="77777777" w:rsidR="00311295" w:rsidRDefault="00311295" w:rsidP="00311295">
      <w:pPr>
        <w:rPr>
          <w:szCs w:val="18"/>
        </w:rPr>
      </w:pPr>
      <w:r w:rsidRPr="00311295">
        <w:rPr>
          <w:rFonts w:hint="eastAsia"/>
          <w:szCs w:val="18"/>
        </w:rPr>
        <w:t>これらのコンポーネントは、オフィス、工場、その他施設内のインターネットあるいはフィールドネットワークに接続される。それらコンポーネントはすべて、場合によっては単一のネットワークに接続されることがあるが、通常は、複数のネットワークにわたって展開することができることに留意されたい。</w:t>
      </w:r>
    </w:p>
    <w:p w14:paraId="0815F36A" w14:textId="77777777" w:rsidR="00311295" w:rsidRDefault="00311295" w:rsidP="006F4AFB">
      <w:pPr>
        <w:rPr>
          <w:szCs w:val="18"/>
        </w:rPr>
      </w:pPr>
    </w:p>
    <w:p w14:paraId="4D27DAE3" w14:textId="77777777" w:rsidR="00311295" w:rsidRDefault="00311295" w:rsidP="002B73F4">
      <w:pPr>
        <w:pStyle w:val="30"/>
        <w:rPr>
          <w:szCs w:val="18"/>
        </w:rPr>
      </w:pPr>
      <w:bookmarkStart w:id="287" w:name="_Toc28968946"/>
      <w:r>
        <w:rPr>
          <w:rFonts w:hint="eastAsia"/>
          <w:szCs w:val="18"/>
        </w:rPr>
        <w:t>5</w:t>
      </w:r>
      <w:r>
        <w:rPr>
          <w:szCs w:val="18"/>
        </w:rPr>
        <w:t xml:space="preserve">.2.2 </w:t>
      </w:r>
      <w:r>
        <w:rPr>
          <w:rFonts w:hint="eastAsia"/>
          <w:szCs w:val="18"/>
        </w:rPr>
        <w:t>デバイス</w:t>
      </w:r>
      <w:bookmarkEnd w:id="287"/>
    </w:p>
    <w:p w14:paraId="0D0504D8" w14:textId="77777777" w:rsidR="00311295" w:rsidRPr="00311295" w:rsidRDefault="00311295" w:rsidP="00311295">
      <w:pPr>
        <w:rPr>
          <w:szCs w:val="18"/>
        </w:rPr>
      </w:pPr>
      <w:r w:rsidRPr="00311295">
        <w:rPr>
          <w:rFonts w:hint="eastAsia"/>
          <w:szCs w:val="18"/>
        </w:rPr>
        <w:t>デバイスへのアクセスは、それらの機能およびインターフェースの記述を使用して行われる。この記述を</w:t>
      </w:r>
      <w:r w:rsidRPr="00311295">
        <w:rPr>
          <w:rFonts w:hint="eastAsia"/>
          <w:szCs w:val="18"/>
        </w:rPr>
        <w:t>TD(Thing Description)</w:t>
      </w:r>
      <w:r w:rsidRPr="00311295">
        <w:rPr>
          <w:rFonts w:hint="eastAsia"/>
          <w:szCs w:val="18"/>
        </w:rPr>
        <w:t>と呼ぶ。</w:t>
      </w:r>
      <w:r w:rsidRPr="00311295">
        <w:rPr>
          <w:rFonts w:hint="eastAsia"/>
          <w:szCs w:val="18"/>
        </w:rPr>
        <w:t>TD</w:t>
      </w:r>
      <w:r w:rsidRPr="00311295">
        <w:rPr>
          <w:rFonts w:hint="eastAsia"/>
          <w:szCs w:val="18"/>
        </w:rPr>
        <w:t>には、デバイスに関する一般的なメタデータ、機能を表す情報モデル、情報モデル上で動作するためのトランスポートプロトコル記述、およびセキュリティ情報が記述されている。</w:t>
      </w:r>
    </w:p>
    <w:p w14:paraId="149785CC" w14:textId="77777777" w:rsidR="00311295" w:rsidRPr="00311295" w:rsidRDefault="00311295" w:rsidP="00311295">
      <w:pPr>
        <w:rPr>
          <w:szCs w:val="18"/>
        </w:rPr>
      </w:pPr>
      <w:r w:rsidRPr="00311295">
        <w:rPr>
          <w:rFonts w:hint="eastAsia"/>
          <w:szCs w:val="18"/>
        </w:rPr>
        <w:t>一般的なメタデータには、デバイス識別子</w:t>
      </w:r>
      <w:r w:rsidRPr="00311295">
        <w:rPr>
          <w:rFonts w:hint="eastAsia"/>
          <w:szCs w:val="18"/>
        </w:rPr>
        <w:t>(URI)</w:t>
      </w:r>
      <w:r w:rsidRPr="00311295">
        <w:rPr>
          <w:rFonts w:hint="eastAsia"/>
          <w:szCs w:val="18"/>
        </w:rPr>
        <w:t>、シリアル番号、製造日、製造地、その他人間が読み取り可能な情報といったデバイス情報が含まれる。</w:t>
      </w:r>
    </w:p>
    <w:p w14:paraId="13F4A6D9" w14:textId="77777777" w:rsidR="00311295" w:rsidRPr="00311295" w:rsidRDefault="00311295" w:rsidP="00311295">
      <w:pPr>
        <w:rPr>
          <w:szCs w:val="18"/>
        </w:rPr>
      </w:pPr>
      <w:r w:rsidRPr="00311295">
        <w:rPr>
          <w:rFonts w:hint="eastAsia"/>
          <w:szCs w:val="18"/>
        </w:rPr>
        <w:t>情報モデルは、デバイス属性を定義し、デバイスの内部設定、制御機能、および通知機能を表すものであ</w:t>
      </w:r>
      <w:r w:rsidRPr="00311295">
        <w:rPr>
          <w:rFonts w:hint="eastAsia"/>
          <w:szCs w:val="18"/>
        </w:rPr>
        <w:lastRenderedPageBreak/>
        <w:t>る。同じ機能を有するデバイスは、使用されるトランスポートプロトコルにかかわらず、同じ情報モデルを有する。</w:t>
      </w:r>
    </w:p>
    <w:p w14:paraId="2BB18E1A" w14:textId="77777777" w:rsidR="00311295" w:rsidRPr="00311295" w:rsidRDefault="00311295" w:rsidP="00311295">
      <w:pPr>
        <w:rPr>
          <w:szCs w:val="18"/>
        </w:rPr>
      </w:pPr>
      <w:r w:rsidRPr="00311295">
        <w:rPr>
          <w:rFonts w:hint="eastAsia"/>
          <w:szCs w:val="18"/>
        </w:rPr>
        <w:t>WoT</w:t>
      </w:r>
      <w:r w:rsidRPr="00311295">
        <w:rPr>
          <w:rFonts w:hint="eastAsia"/>
          <w:szCs w:val="18"/>
        </w:rPr>
        <w:t>アーキテクチャに基づくシステムの多くはシステムドメインを横断するので、情報モデルで使用される語彙およびメタデータ</w:t>
      </w:r>
      <w:r w:rsidRPr="00311295">
        <w:rPr>
          <w:rFonts w:hint="eastAsia"/>
          <w:szCs w:val="18"/>
        </w:rPr>
        <w:t>(</w:t>
      </w:r>
      <w:r w:rsidRPr="00311295">
        <w:rPr>
          <w:rFonts w:hint="eastAsia"/>
          <w:szCs w:val="18"/>
        </w:rPr>
        <w:t>例えば、オントロジ</w:t>
      </w:r>
      <w:r w:rsidRPr="00311295">
        <w:rPr>
          <w:rFonts w:hint="eastAsia"/>
          <w:szCs w:val="18"/>
        </w:rPr>
        <w:t>)</w:t>
      </w:r>
      <w:r w:rsidRPr="00311295">
        <w:rPr>
          <w:rFonts w:hint="eastAsia"/>
          <w:szCs w:val="18"/>
        </w:rPr>
        <w:t>は、関係当事者が問題なく理解できるものであるべきである。</w:t>
      </w:r>
      <w:r w:rsidRPr="00311295">
        <w:rPr>
          <w:rFonts w:hint="eastAsia"/>
          <w:szCs w:val="18"/>
        </w:rPr>
        <w:t>REST</w:t>
      </w:r>
      <w:r w:rsidRPr="00311295">
        <w:rPr>
          <w:rFonts w:hint="eastAsia"/>
          <w:szCs w:val="18"/>
        </w:rPr>
        <w:t>トランスポートに加えて、</w:t>
      </w:r>
      <w:r w:rsidRPr="00311295">
        <w:rPr>
          <w:rFonts w:hint="eastAsia"/>
          <w:szCs w:val="18"/>
        </w:rPr>
        <w:t>PubSub</w:t>
      </w:r>
      <w:r w:rsidRPr="00311295">
        <w:rPr>
          <w:rFonts w:hint="eastAsia"/>
          <w:szCs w:val="18"/>
        </w:rPr>
        <w:t>トランスポートもサポートされている。</w:t>
      </w:r>
    </w:p>
    <w:p w14:paraId="55A548EC" w14:textId="77777777" w:rsidR="00311295" w:rsidRDefault="00311295" w:rsidP="00311295">
      <w:pPr>
        <w:rPr>
          <w:szCs w:val="18"/>
        </w:rPr>
      </w:pPr>
      <w:r w:rsidRPr="00311295">
        <w:rPr>
          <w:rFonts w:hint="eastAsia"/>
          <w:szCs w:val="18"/>
        </w:rPr>
        <w:t>セキュリティ情報には、認証、認可、および安全な通信に関する記述が含まれている。デバイスは、</w:t>
      </w:r>
      <w:r w:rsidRPr="00311295">
        <w:rPr>
          <w:rFonts w:hint="eastAsia"/>
          <w:szCs w:val="18"/>
        </w:rPr>
        <w:t>TD</w:t>
      </w:r>
      <w:r w:rsidRPr="00311295">
        <w:rPr>
          <w:rFonts w:hint="eastAsia"/>
          <w:szCs w:val="18"/>
        </w:rPr>
        <w:t>をその内部または外部のいずれかに置き、</w:t>
      </w:r>
      <w:r w:rsidRPr="00311295">
        <w:rPr>
          <w:rFonts w:hint="eastAsia"/>
          <w:szCs w:val="18"/>
        </w:rPr>
        <w:t>TD</w:t>
      </w:r>
      <w:r w:rsidRPr="00311295">
        <w:rPr>
          <w:rFonts w:hint="eastAsia"/>
          <w:szCs w:val="18"/>
        </w:rPr>
        <w:t>へのアクセスを可能にして、他のコンポーネントが</w:t>
      </w:r>
      <w:r w:rsidRPr="00311295">
        <w:rPr>
          <w:rFonts w:hint="eastAsia"/>
          <w:szCs w:val="18"/>
        </w:rPr>
        <w:t>TD</w:t>
      </w:r>
      <w:r w:rsidRPr="00311295">
        <w:rPr>
          <w:rFonts w:hint="eastAsia"/>
          <w:szCs w:val="18"/>
        </w:rPr>
        <w:t>を検出しアクセスできるようにすること必要である。</w:t>
      </w:r>
    </w:p>
    <w:p w14:paraId="40EB5888" w14:textId="77777777" w:rsidR="00311295" w:rsidRDefault="00311295" w:rsidP="00311295">
      <w:pPr>
        <w:rPr>
          <w:szCs w:val="18"/>
        </w:rPr>
      </w:pPr>
    </w:p>
    <w:p w14:paraId="1FB0283C" w14:textId="77777777" w:rsidR="00311295" w:rsidRDefault="00311295" w:rsidP="002B73F4">
      <w:pPr>
        <w:pStyle w:val="30"/>
        <w:rPr>
          <w:szCs w:val="18"/>
        </w:rPr>
      </w:pPr>
      <w:bookmarkStart w:id="288" w:name="_Toc28968947"/>
      <w:r>
        <w:rPr>
          <w:szCs w:val="18"/>
        </w:rPr>
        <w:t xml:space="preserve">5.2.3 </w:t>
      </w:r>
      <w:r>
        <w:rPr>
          <w:rFonts w:hint="eastAsia"/>
          <w:szCs w:val="18"/>
        </w:rPr>
        <w:t>アプリケーション</w:t>
      </w:r>
      <w:bookmarkEnd w:id="288"/>
    </w:p>
    <w:p w14:paraId="44043C92" w14:textId="77777777" w:rsidR="00311295" w:rsidRPr="00311295" w:rsidRDefault="00311295" w:rsidP="00311295">
      <w:pPr>
        <w:rPr>
          <w:szCs w:val="18"/>
        </w:rPr>
      </w:pPr>
      <w:r w:rsidRPr="00311295">
        <w:rPr>
          <w:rFonts w:hint="eastAsia"/>
          <w:szCs w:val="18"/>
        </w:rPr>
        <w:t>アプリは、メタデータ</w:t>
      </w:r>
      <w:r w:rsidRPr="00311295">
        <w:rPr>
          <w:rFonts w:hint="eastAsia"/>
          <w:szCs w:val="18"/>
        </w:rPr>
        <w:t>(</w:t>
      </w:r>
      <w:r w:rsidRPr="00311295">
        <w:rPr>
          <w:rFonts w:hint="eastAsia"/>
          <w:szCs w:val="18"/>
        </w:rPr>
        <w:t>記述</w:t>
      </w:r>
      <w:r w:rsidRPr="00311295">
        <w:rPr>
          <w:rFonts w:hint="eastAsia"/>
          <w:szCs w:val="18"/>
        </w:rPr>
        <w:t>)</w:t>
      </w:r>
      <w:r w:rsidRPr="00311295">
        <w:rPr>
          <w:rFonts w:hint="eastAsia"/>
          <w:szCs w:val="18"/>
        </w:rPr>
        <w:t>に基づいてネットワークおよびプログラムインターフェースを生成・使用することができなければならない。</w:t>
      </w:r>
    </w:p>
    <w:p w14:paraId="71947E69" w14:textId="77777777" w:rsidR="00311295" w:rsidRDefault="00311295" w:rsidP="00311295">
      <w:pPr>
        <w:rPr>
          <w:szCs w:val="18"/>
        </w:rPr>
      </w:pPr>
      <w:r w:rsidRPr="00311295">
        <w:rPr>
          <w:rFonts w:hint="eastAsia"/>
          <w:szCs w:val="18"/>
        </w:rPr>
        <w:t>アプリは、ネットワークを介してこれらの記述を取得することができなければならず、したがって、ネットワークを介して検索動作を実行し、必要な記述を取得することができなければならない。</w:t>
      </w:r>
    </w:p>
    <w:p w14:paraId="68C26606" w14:textId="77777777" w:rsidR="00311295" w:rsidRDefault="00311295" w:rsidP="00311295">
      <w:pPr>
        <w:rPr>
          <w:szCs w:val="18"/>
        </w:rPr>
      </w:pPr>
    </w:p>
    <w:p w14:paraId="04D0D2F8" w14:textId="77777777" w:rsidR="00311295" w:rsidRDefault="00311295" w:rsidP="002B73F4">
      <w:pPr>
        <w:pStyle w:val="30"/>
        <w:rPr>
          <w:szCs w:val="18"/>
        </w:rPr>
      </w:pPr>
      <w:bookmarkStart w:id="289" w:name="_Toc28968948"/>
      <w:r>
        <w:rPr>
          <w:rFonts w:hint="eastAsia"/>
          <w:szCs w:val="18"/>
        </w:rPr>
        <w:t>5</w:t>
      </w:r>
      <w:r>
        <w:rPr>
          <w:szCs w:val="18"/>
        </w:rPr>
        <w:t xml:space="preserve">.2.4 </w:t>
      </w:r>
      <w:r>
        <w:rPr>
          <w:rFonts w:hint="eastAsia"/>
          <w:szCs w:val="18"/>
        </w:rPr>
        <w:t>デジタルツイン</w:t>
      </w:r>
      <w:bookmarkEnd w:id="289"/>
    </w:p>
    <w:p w14:paraId="5A3A1EF4" w14:textId="77777777" w:rsidR="00311295" w:rsidRPr="00311295" w:rsidRDefault="00311295" w:rsidP="00311295">
      <w:pPr>
        <w:rPr>
          <w:szCs w:val="18"/>
        </w:rPr>
      </w:pPr>
      <w:r w:rsidRPr="00311295">
        <w:rPr>
          <w:rFonts w:hint="eastAsia"/>
          <w:szCs w:val="18"/>
        </w:rPr>
        <w:t>デジタルツインは、メタデータ</w:t>
      </w:r>
      <w:r w:rsidRPr="00311295">
        <w:rPr>
          <w:rFonts w:hint="eastAsia"/>
          <w:szCs w:val="18"/>
        </w:rPr>
        <w:t>(</w:t>
      </w:r>
      <w:r w:rsidRPr="00311295">
        <w:rPr>
          <w:rFonts w:hint="eastAsia"/>
          <w:szCs w:val="18"/>
        </w:rPr>
        <w:t>記述</w:t>
      </w:r>
      <w:r w:rsidRPr="00311295">
        <w:rPr>
          <w:rFonts w:hint="eastAsia"/>
          <w:szCs w:val="18"/>
        </w:rPr>
        <w:t>)</w:t>
      </w:r>
      <w:r w:rsidRPr="00311295">
        <w:rPr>
          <w:rFonts w:hint="eastAsia"/>
          <w:szCs w:val="18"/>
        </w:rPr>
        <w:t>に基づいて内部的にプログラムインターフェースを生成し、それらプログラムインターフェースを使用して仮想デバイスを表すことが必要となる。ツインは仮想デバイスの記述を生成しそれが外部的に利用できるようにしなければならない。</w:t>
      </w:r>
    </w:p>
    <w:p w14:paraId="02C24C96" w14:textId="77777777" w:rsidR="00311295" w:rsidRDefault="00311295" w:rsidP="00311295">
      <w:pPr>
        <w:rPr>
          <w:szCs w:val="18"/>
        </w:rPr>
      </w:pPr>
      <w:r w:rsidRPr="00311295">
        <w:rPr>
          <w:rFonts w:hint="eastAsia"/>
          <w:szCs w:val="18"/>
        </w:rPr>
        <w:t>仮想デバイスの識別子は、新たに割り当てる必要があるため、元デバイスとは異なる。これにより、仮想デバイスと元デバイスが別々のエンティティとして明確に認識されることが保証される。仮想デバイスのトランスポートおよびセキュリティメカニズムおよび設定は、必要に応じて元デバイスとは異なるものであってもよい。仮想デバイスは、ツインによって直接提供される記述を有するか、または外部ロケーションで記述を利用可能にする必要がある。いずれの場合も、他のコンポーネントが関連デバイスを検出し使用できるように、記述を利用可能にする必要がある。</w:t>
      </w:r>
    </w:p>
    <w:p w14:paraId="7300D714" w14:textId="77777777" w:rsidR="00311295" w:rsidRDefault="00311295" w:rsidP="00311295">
      <w:pPr>
        <w:rPr>
          <w:szCs w:val="18"/>
        </w:rPr>
      </w:pPr>
    </w:p>
    <w:p w14:paraId="02480A24" w14:textId="77777777" w:rsidR="00311295" w:rsidRDefault="00311295" w:rsidP="002B73F4">
      <w:pPr>
        <w:pStyle w:val="30"/>
        <w:rPr>
          <w:szCs w:val="18"/>
        </w:rPr>
      </w:pPr>
      <w:bookmarkStart w:id="290" w:name="_Toc28968949"/>
      <w:r>
        <w:rPr>
          <w:rFonts w:hint="eastAsia"/>
          <w:szCs w:val="18"/>
        </w:rPr>
        <w:t>5</w:t>
      </w:r>
      <w:r>
        <w:rPr>
          <w:szCs w:val="18"/>
        </w:rPr>
        <w:t xml:space="preserve">.2.5 </w:t>
      </w:r>
      <w:r>
        <w:rPr>
          <w:rFonts w:hint="eastAsia"/>
          <w:szCs w:val="18"/>
        </w:rPr>
        <w:t>発見</w:t>
      </w:r>
      <w:bookmarkEnd w:id="290"/>
    </w:p>
    <w:p w14:paraId="20B9B277" w14:textId="77777777" w:rsidR="00311295" w:rsidRPr="00311295" w:rsidRDefault="00311295" w:rsidP="00311295">
      <w:pPr>
        <w:rPr>
          <w:szCs w:val="18"/>
        </w:rPr>
      </w:pPr>
      <w:r w:rsidRPr="00311295">
        <w:rPr>
          <w:rFonts w:hint="eastAsia"/>
          <w:szCs w:val="18"/>
        </w:rPr>
        <w:t>デバイス、アプリ、ツインからアクセス可能であるデバイスおよび仮想デバイスの</w:t>
      </w:r>
      <w:r w:rsidRPr="00311295">
        <w:rPr>
          <w:rFonts w:hint="eastAsia"/>
          <w:szCs w:val="18"/>
        </w:rPr>
        <w:t>TD</w:t>
      </w:r>
      <w:r w:rsidRPr="00311295">
        <w:rPr>
          <w:rFonts w:hint="eastAsia"/>
          <w:szCs w:val="18"/>
        </w:rPr>
        <w:t>にとっては、</w:t>
      </w:r>
      <w:r w:rsidRPr="00311295">
        <w:rPr>
          <w:rFonts w:hint="eastAsia"/>
          <w:szCs w:val="18"/>
        </w:rPr>
        <w:t>TD</w:t>
      </w:r>
      <w:r w:rsidRPr="00311295">
        <w:rPr>
          <w:rFonts w:hint="eastAsia"/>
          <w:szCs w:val="18"/>
        </w:rPr>
        <w:t>共通の共有方法が必要となる。ディレクトリは、デバイスおよびツイン自体が自動的に、または、ユーザが手動で記述を登録できる機能を提供することによってこの要件を満たすことができる。</w:t>
      </w:r>
    </w:p>
    <w:p w14:paraId="0F00393B" w14:textId="77777777" w:rsidR="00311295" w:rsidRDefault="00311295" w:rsidP="00311295">
      <w:pPr>
        <w:rPr>
          <w:szCs w:val="18"/>
        </w:rPr>
      </w:pPr>
      <w:r w:rsidRPr="00311295">
        <w:rPr>
          <w:rFonts w:hint="eastAsia"/>
          <w:szCs w:val="18"/>
        </w:rPr>
        <w:t>デバイスおよび仮想デバイスの記述は、外部エンティティが検索可能である必要がある。ディレクトリは、デバイス記述あるいは情報モデル内の一般的な記述から得るキーワードのようなサーチキーを使ってサーチオペレーションを処理することができなければならない。</w:t>
      </w:r>
    </w:p>
    <w:p w14:paraId="16A0472E" w14:textId="77777777" w:rsidR="00311295" w:rsidRDefault="00311295" w:rsidP="00311295">
      <w:pPr>
        <w:rPr>
          <w:szCs w:val="18"/>
        </w:rPr>
      </w:pPr>
    </w:p>
    <w:p w14:paraId="1DD772C6" w14:textId="77777777" w:rsidR="00311295" w:rsidRDefault="00311295" w:rsidP="002B73F4">
      <w:pPr>
        <w:pStyle w:val="30"/>
        <w:rPr>
          <w:szCs w:val="18"/>
        </w:rPr>
      </w:pPr>
      <w:bookmarkStart w:id="291" w:name="_Toc28968950"/>
      <w:r>
        <w:rPr>
          <w:rFonts w:hint="eastAsia"/>
          <w:szCs w:val="18"/>
        </w:rPr>
        <w:t>5</w:t>
      </w:r>
      <w:r>
        <w:rPr>
          <w:szCs w:val="18"/>
        </w:rPr>
        <w:t xml:space="preserve">.2.6 </w:t>
      </w:r>
      <w:r>
        <w:rPr>
          <w:rFonts w:hint="eastAsia"/>
          <w:szCs w:val="18"/>
        </w:rPr>
        <w:t>セキュリティ</w:t>
      </w:r>
      <w:bookmarkEnd w:id="291"/>
    </w:p>
    <w:p w14:paraId="6D5ADF35" w14:textId="77777777" w:rsidR="00311295" w:rsidRPr="00311295" w:rsidRDefault="00311295" w:rsidP="002B73F4">
      <w:pPr>
        <w:rPr>
          <w:szCs w:val="18"/>
        </w:rPr>
      </w:pPr>
      <w:r w:rsidRPr="00311295">
        <w:rPr>
          <w:rFonts w:hint="eastAsia"/>
          <w:szCs w:val="18"/>
        </w:rPr>
        <w:t>デバイスおよび仮想デバイスに関するセキュリティ情報は、デバイス記述に記述されることが必要とされる。これには、認証</w:t>
      </w:r>
      <w:r w:rsidRPr="00311295">
        <w:rPr>
          <w:rFonts w:hint="eastAsia"/>
          <w:szCs w:val="18"/>
        </w:rPr>
        <w:t>/</w:t>
      </w:r>
      <w:r w:rsidRPr="00311295">
        <w:rPr>
          <w:rFonts w:hint="eastAsia"/>
          <w:szCs w:val="18"/>
        </w:rPr>
        <w:t>認可およびペイロード暗号化のための情報が含まれる。</w:t>
      </w:r>
    </w:p>
    <w:p w14:paraId="5231E6D2" w14:textId="77777777" w:rsidR="00311295" w:rsidRDefault="00311295" w:rsidP="002B73F4">
      <w:pPr>
        <w:rPr>
          <w:szCs w:val="18"/>
        </w:rPr>
      </w:pPr>
      <w:r w:rsidRPr="00311295">
        <w:rPr>
          <w:rFonts w:hint="eastAsia"/>
          <w:szCs w:val="18"/>
        </w:rPr>
        <w:t>WoT</w:t>
      </w:r>
      <w:r w:rsidRPr="00311295">
        <w:rPr>
          <w:rFonts w:hint="eastAsia"/>
          <w:szCs w:val="18"/>
        </w:rPr>
        <w:t>アーキテクチャは、</w:t>
      </w:r>
      <w:r w:rsidRPr="00311295">
        <w:rPr>
          <w:rFonts w:hint="eastAsia"/>
          <w:szCs w:val="18"/>
        </w:rPr>
        <w:t>Basic</w:t>
      </w:r>
      <w:r w:rsidRPr="00311295">
        <w:rPr>
          <w:rFonts w:hint="eastAsia"/>
          <w:szCs w:val="18"/>
        </w:rPr>
        <w:t>、</w:t>
      </w:r>
      <w:r w:rsidRPr="00311295">
        <w:rPr>
          <w:rFonts w:hint="eastAsia"/>
          <w:szCs w:val="18"/>
        </w:rPr>
        <w:t>Digest</w:t>
      </w:r>
      <w:r w:rsidRPr="00311295">
        <w:rPr>
          <w:rFonts w:hint="eastAsia"/>
          <w:szCs w:val="18"/>
        </w:rPr>
        <w:t>、</w:t>
      </w:r>
      <w:r w:rsidRPr="00311295">
        <w:rPr>
          <w:rFonts w:hint="eastAsia"/>
          <w:szCs w:val="18"/>
        </w:rPr>
        <w:t>Bearer</w:t>
      </w:r>
      <w:r w:rsidRPr="00311295">
        <w:rPr>
          <w:rFonts w:hint="eastAsia"/>
          <w:szCs w:val="18"/>
        </w:rPr>
        <w:t>、</w:t>
      </w:r>
      <w:r w:rsidRPr="00311295">
        <w:rPr>
          <w:rFonts w:hint="eastAsia"/>
          <w:szCs w:val="18"/>
        </w:rPr>
        <w:t>OAuth2.0</w:t>
      </w:r>
      <w:r w:rsidRPr="00311295">
        <w:rPr>
          <w:rFonts w:hint="eastAsia"/>
          <w:szCs w:val="18"/>
        </w:rPr>
        <w:t>など、ウェブ上で一般的に使用されるセキュリティメカニズムを複数サポートするべきである。</w:t>
      </w:r>
    </w:p>
    <w:p w14:paraId="5F70D5C9" w14:textId="77777777" w:rsidR="00311295" w:rsidRDefault="00311295" w:rsidP="002B73F4">
      <w:pPr>
        <w:rPr>
          <w:szCs w:val="18"/>
        </w:rPr>
      </w:pPr>
    </w:p>
    <w:p w14:paraId="06C67583" w14:textId="77777777" w:rsidR="00311295" w:rsidRDefault="00311295" w:rsidP="002B73F4">
      <w:pPr>
        <w:pStyle w:val="30"/>
        <w:rPr>
          <w:szCs w:val="18"/>
        </w:rPr>
      </w:pPr>
      <w:bookmarkStart w:id="292" w:name="_Toc28968951"/>
      <w:r>
        <w:rPr>
          <w:rFonts w:hint="eastAsia"/>
          <w:szCs w:val="18"/>
        </w:rPr>
        <w:t>5</w:t>
      </w:r>
      <w:r>
        <w:rPr>
          <w:szCs w:val="18"/>
        </w:rPr>
        <w:t xml:space="preserve">.2.7 </w:t>
      </w:r>
      <w:r>
        <w:rPr>
          <w:rFonts w:hint="eastAsia"/>
          <w:szCs w:val="18"/>
        </w:rPr>
        <w:t>アクセシビリティ</w:t>
      </w:r>
      <w:bookmarkEnd w:id="292"/>
    </w:p>
    <w:p w14:paraId="0696CEE0" w14:textId="77777777" w:rsidR="00311295" w:rsidRPr="00311295" w:rsidRDefault="00311295" w:rsidP="00311295">
      <w:pPr>
        <w:rPr>
          <w:szCs w:val="18"/>
        </w:rPr>
      </w:pPr>
      <w:r w:rsidRPr="00311295">
        <w:rPr>
          <w:rFonts w:hint="eastAsia"/>
          <w:szCs w:val="18"/>
        </w:rPr>
        <w:t>WoT</w:t>
      </w:r>
      <w:r w:rsidRPr="00311295">
        <w:rPr>
          <w:rFonts w:hint="eastAsia"/>
          <w:szCs w:val="18"/>
        </w:rPr>
        <w:t>は、主に、マシン対マシンの通信をターゲットとする。関与する人間は、通常、</w:t>
      </w:r>
      <w:r w:rsidR="00BF74FD">
        <w:rPr>
          <w:rFonts w:hint="eastAsia"/>
          <w:szCs w:val="18"/>
        </w:rPr>
        <w:t>Thing</w:t>
      </w:r>
      <w:r w:rsidRPr="00311295">
        <w:rPr>
          <w:rFonts w:hint="eastAsia"/>
          <w:szCs w:val="18"/>
        </w:rPr>
        <w:t>をアプリに結合する開発者である。エンドユーザは、アプリのフロントエンド、またはデバイス自体によって提供される物理ユーザインターフェースを使用する。両方とも、</w:t>
      </w:r>
      <w:r w:rsidRPr="00311295">
        <w:rPr>
          <w:rFonts w:hint="eastAsia"/>
          <w:szCs w:val="18"/>
        </w:rPr>
        <w:t>W3C WoT</w:t>
      </w:r>
      <w:r w:rsidRPr="00311295">
        <w:rPr>
          <w:rFonts w:hint="eastAsia"/>
          <w:szCs w:val="18"/>
        </w:rPr>
        <w:t>仕様の範囲外である。本仕様はユーザではなく</w:t>
      </w:r>
      <w:r w:rsidRPr="00311295">
        <w:rPr>
          <w:rFonts w:hint="eastAsia"/>
          <w:szCs w:val="18"/>
        </w:rPr>
        <w:t>IoT</w:t>
      </w:r>
      <w:r w:rsidRPr="00311295">
        <w:rPr>
          <w:rFonts w:hint="eastAsia"/>
          <w:szCs w:val="18"/>
        </w:rPr>
        <w:t>に焦点を当てているため、アクセシビリティは直接的な要求事項ではなく、したがって本仕様では取り上げられていない。</w:t>
      </w:r>
    </w:p>
    <w:p w14:paraId="628B2843" w14:textId="77777777" w:rsidR="00311295" w:rsidRDefault="00311295" w:rsidP="00311295">
      <w:pPr>
        <w:rPr>
          <w:szCs w:val="18"/>
        </w:rPr>
      </w:pPr>
      <w:r w:rsidRPr="00311295">
        <w:rPr>
          <w:rFonts w:hint="eastAsia"/>
          <w:szCs w:val="18"/>
        </w:rPr>
        <w:t>しかしながら、アクセシビリティには興味深い側面がある</w:t>
      </w:r>
      <w:r w:rsidRPr="00311295">
        <w:rPr>
          <w:rFonts w:hint="eastAsia"/>
          <w:szCs w:val="18"/>
        </w:rPr>
        <w:t>:</w:t>
      </w:r>
      <w:r w:rsidRPr="00311295">
        <w:rPr>
          <w:rFonts w:hint="eastAsia"/>
          <w:szCs w:val="18"/>
        </w:rPr>
        <w:t>上記の要件を満たすことで、マシンはデバイスのネットワーク側</w:t>
      </w:r>
      <w:r w:rsidRPr="00311295">
        <w:rPr>
          <w:rFonts w:hint="eastAsia"/>
          <w:szCs w:val="18"/>
        </w:rPr>
        <w:t>API</w:t>
      </w:r>
      <w:r w:rsidRPr="00311295">
        <w:rPr>
          <w:rFonts w:hint="eastAsia"/>
          <w:szCs w:val="18"/>
        </w:rPr>
        <w:t>を理解することが可能となる。異なるモダリティのユーザインターフェースを提供し、それによって、物理デバイスおよび</w:t>
      </w:r>
      <w:r w:rsidRPr="00311295">
        <w:rPr>
          <w:rFonts w:hint="eastAsia"/>
          <w:szCs w:val="18"/>
        </w:rPr>
        <w:t>IoT</w:t>
      </w:r>
      <w:r w:rsidRPr="00311295">
        <w:rPr>
          <w:rFonts w:hint="eastAsia"/>
          <w:szCs w:val="18"/>
        </w:rPr>
        <w:t>関連アプリを使用することに対する障壁を除去するために、アクセシビリティツールがこれを利用できる。</w:t>
      </w:r>
    </w:p>
    <w:p w14:paraId="0F9477B9" w14:textId="77777777" w:rsidR="00311295" w:rsidRDefault="00311295" w:rsidP="00311295">
      <w:pPr>
        <w:rPr>
          <w:szCs w:val="18"/>
        </w:rPr>
      </w:pPr>
    </w:p>
    <w:p w14:paraId="4DC19E77" w14:textId="77777777" w:rsidR="0088571B" w:rsidRDefault="0088571B" w:rsidP="003A585C">
      <w:pPr>
        <w:rPr>
          <w:color w:val="FF0000"/>
        </w:rPr>
      </w:pPr>
    </w:p>
    <w:p w14:paraId="17E92628" w14:textId="77777777" w:rsidR="0088571B" w:rsidRDefault="001F6E49" w:rsidP="00D65C6C">
      <w:pPr>
        <w:pStyle w:val="10"/>
      </w:pPr>
      <w:bookmarkStart w:id="293" w:name="_Toc28968952"/>
      <w:r>
        <w:rPr>
          <w:rFonts w:hint="eastAsia"/>
        </w:rPr>
        <w:t xml:space="preserve">６　</w:t>
      </w:r>
      <w:r w:rsidR="00311295">
        <w:rPr>
          <w:rFonts w:hint="eastAsia"/>
        </w:rPr>
        <w:t>WoT</w:t>
      </w:r>
      <w:r w:rsidR="00311295">
        <w:rPr>
          <w:rFonts w:hint="eastAsia"/>
        </w:rPr>
        <w:t>アーキテクチャ</w:t>
      </w:r>
      <w:bookmarkEnd w:id="293"/>
    </w:p>
    <w:p w14:paraId="666987B9" w14:textId="77777777" w:rsidR="00311295" w:rsidRDefault="00311295" w:rsidP="00311295">
      <w:r>
        <w:rPr>
          <w:rFonts w:hint="eastAsia"/>
        </w:rPr>
        <w:t>本</w:t>
      </w:r>
      <w:r w:rsidR="004D49F2">
        <w:rPr>
          <w:rFonts w:hint="eastAsia"/>
        </w:rPr>
        <w:t>章は標準規格に含まれる。</w:t>
      </w:r>
    </w:p>
    <w:p w14:paraId="7988B113" w14:textId="77777777" w:rsidR="004D49F2" w:rsidRDefault="004D49F2" w:rsidP="00311295"/>
    <w:p w14:paraId="0BFE2330" w14:textId="77777777" w:rsidR="00311295" w:rsidRDefault="00311295" w:rsidP="00311295">
      <w:r>
        <w:rPr>
          <w:rFonts w:hint="eastAsia"/>
        </w:rPr>
        <w:t>第</w:t>
      </w:r>
      <w:r>
        <w:rPr>
          <w:rFonts w:hint="eastAsia"/>
        </w:rPr>
        <w:t>4</w:t>
      </w:r>
      <w:r>
        <w:rPr>
          <w:rFonts w:hint="eastAsia"/>
        </w:rPr>
        <w:t>項の使用事例に対処し、第</w:t>
      </w:r>
      <w:r>
        <w:rPr>
          <w:rFonts w:hint="eastAsia"/>
        </w:rPr>
        <w:t>5</w:t>
      </w:r>
      <w:r>
        <w:rPr>
          <w:rFonts w:hint="eastAsia"/>
        </w:rPr>
        <w:t>項の要件を満たすために、</w:t>
      </w:r>
      <w:r>
        <w:rPr>
          <w:rFonts w:hint="eastAsia"/>
        </w:rPr>
        <w:t>WoT</w:t>
      </w:r>
      <w:r>
        <w:rPr>
          <w:rFonts w:hint="eastAsia"/>
        </w:rPr>
        <w:t>は、いわゆるコンシューマが使用できる</w:t>
      </w:r>
      <w:r>
        <w:rPr>
          <w:rFonts w:hint="eastAsia"/>
        </w:rPr>
        <w:t>Web Things (</w:t>
      </w:r>
      <w:r>
        <w:rPr>
          <w:rFonts w:hint="eastAsia"/>
        </w:rPr>
        <w:t>通常は単に</w:t>
      </w:r>
      <w:r w:rsidR="00BF74FD">
        <w:rPr>
          <w:rFonts w:hint="eastAsia"/>
        </w:rPr>
        <w:t>Thing</w:t>
      </w:r>
      <w:r>
        <w:rPr>
          <w:rFonts w:hint="eastAsia"/>
        </w:rPr>
        <w:t>と呼ばれる</w:t>
      </w:r>
      <w:r>
        <w:rPr>
          <w:rFonts w:hint="eastAsia"/>
        </w:rPr>
        <w:t>)</w:t>
      </w:r>
      <w:r>
        <w:rPr>
          <w:rFonts w:hint="eastAsia"/>
        </w:rPr>
        <w:t>の概念の上に構築される。本項では、</w:t>
      </w:r>
      <w:r>
        <w:rPr>
          <w:rFonts w:hint="eastAsia"/>
        </w:rPr>
        <w:t>W3C WoT</w:t>
      </w:r>
      <w:r>
        <w:rPr>
          <w:rFonts w:hint="eastAsia"/>
        </w:rPr>
        <w:t>アーキテクチャ全体を定義するための背景と標準アサーションについて説明する。</w:t>
      </w:r>
      <w:r>
        <w:rPr>
          <w:rFonts w:hint="eastAsia"/>
        </w:rPr>
        <w:t>WoT</w:t>
      </w:r>
      <w:r>
        <w:rPr>
          <w:rFonts w:hint="eastAsia"/>
        </w:rPr>
        <w:t>は、異なるドメインからの利害関係者に対処するので、ウェブ技術について、特に、ハイパーメディアの概念についてより詳細に説明する。</w:t>
      </w:r>
    </w:p>
    <w:p w14:paraId="2F989087" w14:textId="77777777" w:rsidR="0088571B" w:rsidRDefault="0088571B" w:rsidP="0088571B"/>
    <w:p w14:paraId="0AED4557" w14:textId="77777777" w:rsidR="0088571B" w:rsidRPr="006D1C46" w:rsidRDefault="0088571B" w:rsidP="00D65C6C">
      <w:pPr>
        <w:pStyle w:val="20"/>
      </w:pPr>
      <w:bookmarkStart w:id="294" w:name="_Ref413671542"/>
      <w:bookmarkStart w:id="295" w:name="_Toc28968953"/>
      <w:r w:rsidRPr="002B73F4">
        <w:rPr>
          <w:rFonts w:hint="eastAsia"/>
        </w:rPr>
        <w:t>6.1</w:t>
      </w:r>
      <w:r w:rsidR="00311295" w:rsidRPr="006D1C46">
        <w:rPr>
          <w:rFonts w:hint="eastAsia"/>
        </w:rPr>
        <w:t xml:space="preserve"> </w:t>
      </w:r>
      <w:r w:rsidR="00311295" w:rsidRPr="006D1C46">
        <w:rPr>
          <w:rFonts w:hint="eastAsia"/>
        </w:rPr>
        <w:t>概要</w:t>
      </w:r>
      <w:bookmarkEnd w:id="294"/>
      <w:bookmarkEnd w:id="295"/>
    </w:p>
    <w:p w14:paraId="4B89DA38" w14:textId="77777777" w:rsidR="00311295" w:rsidRPr="006D1C46" w:rsidRDefault="00BF74FD" w:rsidP="006D1C46">
      <w:pPr>
        <w:pStyle w:val="afa"/>
        <w:jc w:val="both"/>
        <w:rPr>
          <w:b w:val="0"/>
        </w:rPr>
      </w:pPr>
      <w:r>
        <w:rPr>
          <w:rFonts w:hint="eastAsia"/>
          <w:b w:val="0"/>
        </w:rPr>
        <w:t>Thing</w:t>
      </w:r>
      <w:r w:rsidR="00311295" w:rsidRPr="006D1C46">
        <w:rPr>
          <w:rFonts w:hint="eastAsia"/>
          <w:b w:val="0"/>
        </w:rPr>
        <w:t>は、物理エンティティまたは仮想エンティティ</w:t>
      </w:r>
      <w:r w:rsidR="00311295" w:rsidRPr="006D1C46">
        <w:rPr>
          <w:rFonts w:hint="eastAsia"/>
          <w:b w:val="0"/>
        </w:rPr>
        <w:t>(</w:t>
      </w:r>
      <w:r w:rsidR="00311295" w:rsidRPr="006D1C46">
        <w:rPr>
          <w:rFonts w:hint="eastAsia"/>
          <w:b w:val="0"/>
        </w:rPr>
        <w:t>例えば、デバイスまたは部屋</w:t>
      </w:r>
      <w:r w:rsidR="00311295" w:rsidRPr="006D1C46">
        <w:rPr>
          <w:rFonts w:hint="eastAsia"/>
          <w:b w:val="0"/>
        </w:rPr>
        <w:t>)</w:t>
      </w:r>
      <w:r w:rsidR="00311295" w:rsidRPr="006D1C46">
        <w:rPr>
          <w:rFonts w:hint="eastAsia"/>
          <w:b w:val="0"/>
        </w:rPr>
        <w:t>の抽象であり、標準化されたメタデータによって記述される。</w:t>
      </w:r>
      <w:r w:rsidR="00311295" w:rsidRPr="006D1C46">
        <w:rPr>
          <w:rFonts w:hint="eastAsia"/>
          <w:b w:val="0"/>
        </w:rPr>
        <w:t>W3C WoT</w:t>
      </w:r>
      <w:r w:rsidR="00311295" w:rsidRPr="006D1C46">
        <w:rPr>
          <w:rFonts w:hint="eastAsia"/>
          <w:b w:val="0"/>
        </w:rPr>
        <w:t>では、記述メタデータは、</w:t>
      </w:r>
      <w:r w:rsidR="00311295" w:rsidRPr="006D1C46">
        <w:rPr>
          <w:rFonts w:hint="eastAsia"/>
          <w:b w:val="0"/>
        </w:rPr>
        <w:t>WoT</w:t>
      </w:r>
      <w:r w:rsidR="00C37CA9">
        <w:rPr>
          <w:b w:val="0"/>
        </w:rPr>
        <w:t xml:space="preserve"> Thing Description (</w:t>
      </w:r>
      <w:r w:rsidR="00311295" w:rsidRPr="006D1C46">
        <w:rPr>
          <w:rFonts w:hint="eastAsia"/>
          <w:b w:val="0"/>
        </w:rPr>
        <w:t>TD</w:t>
      </w:r>
      <w:r w:rsidR="00C37CA9">
        <w:rPr>
          <w:b w:val="0"/>
        </w:rPr>
        <w:t>)</w:t>
      </w:r>
      <w:r w:rsidR="00311295" w:rsidRPr="006D1C46">
        <w:rPr>
          <w:rFonts w:hint="eastAsia"/>
          <w:b w:val="0"/>
        </w:rPr>
        <w:t xml:space="preserve"> [</w:t>
      </w:r>
      <w:r w:rsidR="00C37CA9">
        <w:rPr>
          <w:b w:val="0"/>
        </w:rPr>
        <w:t>WOT-THING-DESCRIPTION</w:t>
      </w:r>
      <w:r w:rsidR="00311295" w:rsidRPr="006D1C46">
        <w:rPr>
          <w:rFonts w:hint="eastAsia"/>
          <w:b w:val="0"/>
        </w:rPr>
        <w:t>]</w:t>
      </w:r>
      <w:r w:rsidR="00311295" w:rsidRPr="006D1C46">
        <w:rPr>
          <w:rFonts w:hint="eastAsia"/>
          <w:b w:val="0"/>
        </w:rPr>
        <w:t>でなければならない。コンシューマは、</w:t>
      </w:r>
      <w:r w:rsidR="00311295" w:rsidRPr="006D1C46">
        <w:rPr>
          <w:rFonts w:hint="eastAsia"/>
          <w:b w:val="0"/>
        </w:rPr>
        <w:t>JSON [RFC8259]</w:t>
      </w:r>
      <w:r w:rsidR="00311295" w:rsidRPr="006D1C46">
        <w:rPr>
          <w:rFonts w:hint="eastAsia"/>
          <w:b w:val="0"/>
        </w:rPr>
        <w:t>に基づく</w:t>
      </w:r>
      <w:r w:rsidR="00311295" w:rsidRPr="006D1C46">
        <w:rPr>
          <w:rFonts w:hint="eastAsia"/>
          <w:b w:val="0"/>
        </w:rPr>
        <w:t>TD</w:t>
      </w:r>
      <w:r w:rsidR="00311295" w:rsidRPr="006D1C46">
        <w:rPr>
          <w:rFonts w:hint="eastAsia"/>
          <w:b w:val="0"/>
        </w:rPr>
        <w:t>表現フォーマットを解析し、処理できなければならない。</w:t>
      </w:r>
      <w:r w:rsidR="00311295" w:rsidRPr="00DE62FD">
        <w:rPr>
          <w:rFonts w:hint="eastAsia"/>
          <w:b w:val="0"/>
          <w:highlight w:val="yellow"/>
        </w:rPr>
        <w:t>基礎となる情報モデルはグラフベースであり、そのシリアライゼーションは</w:t>
      </w:r>
      <w:r w:rsidR="00311295" w:rsidRPr="00DE62FD">
        <w:rPr>
          <w:rFonts w:hint="eastAsia"/>
          <w:b w:val="0"/>
          <w:highlight w:val="yellow"/>
        </w:rPr>
        <w:t xml:space="preserve">JSON-LD 1.1 [json-ld-syntax] </w:t>
      </w:r>
      <w:r w:rsidR="00311295" w:rsidRPr="00DE62FD">
        <w:rPr>
          <w:rFonts w:hint="eastAsia"/>
          <w:b w:val="0"/>
          <w:highlight w:val="yellow"/>
        </w:rPr>
        <w:t>と互換性があるため、フォーマットは従来の</w:t>
      </w:r>
      <w:r w:rsidR="00311295" w:rsidRPr="00DE62FD">
        <w:rPr>
          <w:rFonts w:hint="eastAsia"/>
          <w:b w:val="0"/>
          <w:highlight w:val="yellow"/>
        </w:rPr>
        <w:t xml:space="preserve">JSON </w:t>
      </w:r>
      <w:r w:rsidR="00311295" w:rsidRPr="00DE62FD">
        <w:rPr>
          <w:rFonts w:hint="eastAsia"/>
          <w:b w:val="0"/>
          <w:highlight w:val="yellow"/>
        </w:rPr>
        <w:t>ライブラリまたは</w:t>
      </w:r>
      <w:r w:rsidR="00311295" w:rsidRPr="00DE62FD">
        <w:rPr>
          <w:rFonts w:hint="eastAsia"/>
          <w:b w:val="0"/>
          <w:highlight w:val="yellow"/>
        </w:rPr>
        <w:t xml:space="preserve">JSON-LD </w:t>
      </w:r>
      <w:r w:rsidR="00311295" w:rsidRPr="00DE62FD">
        <w:rPr>
          <w:rFonts w:hint="eastAsia"/>
          <w:b w:val="0"/>
          <w:highlight w:val="yellow"/>
        </w:rPr>
        <w:t>プロセッサのいずれかで処理できる。</w:t>
      </w:r>
      <w:r w:rsidR="00311295" w:rsidRPr="00DE62FD">
        <w:rPr>
          <w:rFonts w:hint="eastAsia"/>
          <w:b w:val="0"/>
          <w:highlight w:val="yellow"/>
        </w:rPr>
        <w:t>TD</w:t>
      </w:r>
      <w:r w:rsidR="00311295" w:rsidRPr="00DE62FD">
        <w:rPr>
          <w:rFonts w:hint="eastAsia"/>
          <w:b w:val="0"/>
          <w:highlight w:val="yellow"/>
        </w:rPr>
        <w:t>は、インスタンス固有であり</w:t>
      </w:r>
      <w:r w:rsidR="00311295" w:rsidRPr="00DE62FD">
        <w:rPr>
          <w:rFonts w:hint="eastAsia"/>
          <w:b w:val="0"/>
          <w:highlight w:val="yellow"/>
        </w:rPr>
        <w:t>(</w:t>
      </w:r>
      <w:r w:rsidR="00311295" w:rsidRPr="00DE62FD">
        <w:rPr>
          <w:rFonts w:hint="eastAsia"/>
          <w:b w:val="0"/>
          <w:highlight w:val="yellow"/>
        </w:rPr>
        <w:t>すなわち、</w:t>
      </w:r>
      <w:r w:rsidRPr="00DE62FD">
        <w:rPr>
          <w:rFonts w:hint="eastAsia"/>
          <w:b w:val="0"/>
          <w:highlight w:val="yellow"/>
        </w:rPr>
        <w:t>Thing</w:t>
      </w:r>
      <w:r w:rsidR="00311295" w:rsidRPr="00DE62FD">
        <w:rPr>
          <w:rFonts w:hint="eastAsia"/>
          <w:b w:val="0"/>
          <w:highlight w:val="yellow"/>
        </w:rPr>
        <w:t>のタイプではなく、個々の</w:t>
      </w:r>
      <w:r w:rsidRPr="00DE62FD">
        <w:rPr>
          <w:rFonts w:hint="eastAsia"/>
          <w:b w:val="0"/>
          <w:highlight w:val="yellow"/>
        </w:rPr>
        <w:t>Thing</w:t>
      </w:r>
      <w:r w:rsidR="00311295" w:rsidRPr="00DE62FD">
        <w:rPr>
          <w:rFonts w:hint="eastAsia"/>
          <w:b w:val="0"/>
          <w:highlight w:val="yellow"/>
        </w:rPr>
        <w:t>を記述する</w:t>
      </w:r>
      <w:r w:rsidR="00311295" w:rsidRPr="00DE62FD">
        <w:rPr>
          <w:rFonts w:hint="eastAsia"/>
          <w:b w:val="0"/>
          <w:highlight w:val="yellow"/>
        </w:rPr>
        <w:t>)</w:t>
      </w:r>
      <w:r w:rsidR="00311295" w:rsidRPr="00DE62FD">
        <w:rPr>
          <w:rFonts w:hint="eastAsia"/>
          <w:b w:val="0"/>
          <w:highlight w:val="yellow"/>
        </w:rPr>
        <w:t>、</w:t>
      </w:r>
      <w:r w:rsidRPr="00DE62FD">
        <w:rPr>
          <w:rFonts w:hint="eastAsia"/>
          <w:b w:val="0"/>
          <w:highlight w:val="yellow"/>
        </w:rPr>
        <w:t>Thing</w:t>
      </w:r>
      <w:r w:rsidR="00311295" w:rsidRPr="00DE62FD">
        <w:rPr>
          <w:rFonts w:hint="eastAsia"/>
          <w:b w:val="0"/>
          <w:highlight w:val="yellow"/>
        </w:rPr>
        <w:t>のデフォルトの外部テキスト</w:t>
      </w:r>
      <w:r w:rsidR="00311295" w:rsidRPr="00DE62FD">
        <w:rPr>
          <w:rFonts w:hint="eastAsia"/>
          <w:b w:val="0"/>
          <w:highlight w:val="yellow"/>
        </w:rPr>
        <w:t>(</w:t>
      </w:r>
      <w:r w:rsidR="00311295" w:rsidRPr="00DE62FD">
        <w:rPr>
          <w:rFonts w:hint="eastAsia"/>
          <w:b w:val="0"/>
          <w:highlight w:val="yellow"/>
        </w:rPr>
        <w:t>ウェブ</w:t>
      </w:r>
      <w:r w:rsidR="00311295" w:rsidRPr="00DE62FD">
        <w:rPr>
          <w:rFonts w:hint="eastAsia"/>
          <w:b w:val="0"/>
          <w:highlight w:val="yellow"/>
        </w:rPr>
        <w:t>)</w:t>
      </w:r>
      <w:r w:rsidR="00311295" w:rsidRPr="00DE62FD">
        <w:rPr>
          <w:rFonts w:hint="eastAsia"/>
          <w:b w:val="0"/>
          <w:highlight w:val="yellow"/>
        </w:rPr>
        <w:t>表現である。</w:t>
      </w:r>
      <w:r w:rsidR="00311295" w:rsidRPr="00DE62FD">
        <w:rPr>
          <w:rFonts w:hint="eastAsia"/>
          <w:b w:val="0"/>
          <w:highlight w:val="yellow"/>
        </w:rPr>
        <w:t>HTML</w:t>
      </w:r>
      <w:r w:rsidR="00311295" w:rsidRPr="00DE62FD">
        <w:rPr>
          <w:rFonts w:hint="eastAsia"/>
          <w:b w:val="0"/>
          <w:highlight w:val="yellow"/>
        </w:rPr>
        <w:t>ベースのユーザインターフェース、単に物理的エンティティの画像、あるいはクローズドシステムにおける非ウェブ表現などで</w:t>
      </w:r>
      <w:r w:rsidRPr="00DE62FD">
        <w:rPr>
          <w:rFonts w:hint="eastAsia"/>
          <w:b w:val="0"/>
          <w:highlight w:val="yellow"/>
        </w:rPr>
        <w:t>Thing</w:t>
      </w:r>
      <w:r w:rsidR="00311295" w:rsidRPr="00DE62FD">
        <w:rPr>
          <w:rFonts w:hint="eastAsia"/>
          <w:b w:val="0"/>
          <w:highlight w:val="yellow"/>
        </w:rPr>
        <w:t>が表現されることもある。</w:t>
      </w:r>
    </w:p>
    <w:p w14:paraId="0285785B" w14:textId="77777777" w:rsidR="00311295" w:rsidRPr="006D1C46" w:rsidRDefault="00311295" w:rsidP="006D1C46">
      <w:pPr>
        <w:pStyle w:val="afa"/>
        <w:jc w:val="both"/>
        <w:rPr>
          <w:b w:val="0"/>
        </w:rPr>
      </w:pPr>
      <w:r w:rsidRPr="006D1C46">
        <w:rPr>
          <w:rFonts w:hint="eastAsia"/>
          <w:b w:val="0"/>
        </w:rPr>
        <w:t>しかし、</w:t>
      </w:r>
      <w:r w:rsidR="00BF74FD">
        <w:rPr>
          <w:rFonts w:hint="eastAsia"/>
          <w:b w:val="0"/>
        </w:rPr>
        <w:t>Thing</w:t>
      </w:r>
      <w:r w:rsidRPr="006D1C46">
        <w:rPr>
          <w:rFonts w:hint="eastAsia"/>
          <w:b w:val="0"/>
        </w:rPr>
        <w:t>であるためには、</w:t>
      </w:r>
      <w:r w:rsidRPr="006D1C46">
        <w:rPr>
          <w:rFonts w:hint="eastAsia"/>
          <w:b w:val="0"/>
        </w:rPr>
        <w:t>TD</w:t>
      </w:r>
      <w:r w:rsidRPr="006D1C46">
        <w:rPr>
          <w:rFonts w:hint="eastAsia"/>
          <w:b w:val="0"/>
        </w:rPr>
        <w:t>表現が少なくとも</w:t>
      </w:r>
      <w:r w:rsidRPr="006D1C46">
        <w:rPr>
          <w:rFonts w:hint="eastAsia"/>
          <w:b w:val="0"/>
        </w:rPr>
        <w:t>1</w:t>
      </w:r>
      <w:r w:rsidRPr="006D1C46">
        <w:rPr>
          <w:rFonts w:hint="eastAsia"/>
          <w:b w:val="0"/>
        </w:rPr>
        <w:t>つ利用可能でなければならない。</w:t>
      </w:r>
      <w:r w:rsidRPr="006D1C46">
        <w:rPr>
          <w:rFonts w:hint="eastAsia"/>
          <w:b w:val="0"/>
        </w:rPr>
        <w:t>WoTTD</w:t>
      </w:r>
      <w:r w:rsidRPr="006D1C46">
        <w:rPr>
          <w:rFonts w:hint="eastAsia"/>
          <w:b w:val="0"/>
        </w:rPr>
        <w:t>は、コンシューマが</w:t>
      </w:r>
      <w:r w:rsidR="00BF74FD">
        <w:rPr>
          <w:rFonts w:hint="eastAsia"/>
          <w:b w:val="0"/>
        </w:rPr>
        <w:t>Thing</w:t>
      </w:r>
      <w:r w:rsidRPr="006D1C46">
        <w:rPr>
          <w:rFonts w:hint="eastAsia"/>
          <w:b w:val="0"/>
        </w:rPr>
        <w:t>と対話するときに</w:t>
      </w:r>
      <w:r w:rsidR="00BF74FD">
        <w:rPr>
          <w:rFonts w:hint="eastAsia"/>
          <w:b w:val="0"/>
        </w:rPr>
        <w:t>Thing</w:t>
      </w:r>
      <w:r w:rsidRPr="006D1C46">
        <w:rPr>
          <w:rFonts w:hint="eastAsia"/>
          <w:b w:val="0"/>
        </w:rPr>
        <w:t>の能力を</w:t>
      </w:r>
      <w:r w:rsidRPr="006D1C46">
        <w:rPr>
          <w:rFonts w:hint="eastAsia"/>
          <w:b w:val="0"/>
        </w:rPr>
        <w:t>(</w:t>
      </w:r>
      <w:r w:rsidRPr="006D1C46">
        <w:rPr>
          <w:rFonts w:hint="eastAsia"/>
          <w:b w:val="0"/>
        </w:rPr>
        <w:t>意味論的注釈を介して</w:t>
      </w:r>
      <w:r w:rsidRPr="006D1C46">
        <w:rPr>
          <w:rFonts w:hint="eastAsia"/>
          <w:b w:val="0"/>
        </w:rPr>
        <w:t>)</w:t>
      </w:r>
      <w:r w:rsidRPr="006D1C46">
        <w:rPr>
          <w:rFonts w:hint="eastAsia"/>
          <w:b w:val="0"/>
        </w:rPr>
        <w:t>検出・解釈し、異なるインプリメンテーション</w:t>
      </w:r>
      <w:r w:rsidRPr="006D1C46">
        <w:rPr>
          <w:rFonts w:hint="eastAsia"/>
          <w:b w:val="0"/>
        </w:rPr>
        <w:t>(</w:t>
      </w:r>
      <w:r w:rsidRPr="006D1C46">
        <w:rPr>
          <w:rFonts w:hint="eastAsia"/>
          <w:b w:val="0"/>
        </w:rPr>
        <w:t>例えば、異なるプロトコルまたはデータ構造</w:t>
      </w:r>
      <w:r w:rsidRPr="006D1C46">
        <w:rPr>
          <w:rFonts w:hint="eastAsia"/>
          <w:b w:val="0"/>
        </w:rPr>
        <w:t>)</w:t>
      </w:r>
      <w:r w:rsidRPr="006D1C46">
        <w:rPr>
          <w:rFonts w:hint="eastAsia"/>
          <w:b w:val="0"/>
        </w:rPr>
        <w:t>に適応することを可能にし、それによって、異なる</w:t>
      </w:r>
      <w:r w:rsidRPr="006D1C46">
        <w:rPr>
          <w:rFonts w:hint="eastAsia"/>
          <w:b w:val="0"/>
        </w:rPr>
        <w:t>IoT</w:t>
      </w:r>
      <w:r w:rsidRPr="006D1C46">
        <w:rPr>
          <w:rFonts w:hint="eastAsia"/>
          <w:b w:val="0"/>
        </w:rPr>
        <w:t>プラットフォーム、すなわち、異なるエコシステムおよび標準との相互</w:t>
      </w:r>
      <w:r w:rsidR="00575900">
        <w:rPr>
          <w:rFonts w:hint="eastAsia"/>
          <w:b w:val="0"/>
        </w:rPr>
        <w:t>接続</w:t>
      </w:r>
      <w:r w:rsidRPr="006D1C46">
        <w:rPr>
          <w:rFonts w:hint="eastAsia"/>
          <w:b w:val="0"/>
        </w:rPr>
        <w:t>性を可能にする標準化されたマシン理解可能な表現フォーマットである。</w:t>
      </w:r>
    </w:p>
    <w:p w14:paraId="5566DEA6" w14:textId="77777777" w:rsidR="00311295" w:rsidRPr="006D1C46" w:rsidRDefault="00311295" w:rsidP="006F4AFB">
      <w:pPr>
        <w:pStyle w:val="afa"/>
        <w:jc w:val="both"/>
        <w:rPr>
          <w:b w:val="0"/>
        </w:rPr>
      </w:pPr>
    </w:p>
    <w:p w14:paraId="66786ADC" w14:textId="77777777" w:rsidR="00311295" w:rsidRPr="006D1C46" w:rsidRDefault="00311295" w:rsidP="006F4AFB">
      <w:pPr>
        <w:pStyle w:val="afa"/>
        <w:jc w:val="both"/>
        <w:rPr>
          <w:b w:val="0"/>
        </w:rPr>
      </w:pPr>
      <w:r w:rsidRPr="006D1C46">
        <w:rPr>
          <w:rFonts w:hint="eastAsia"/>
          <w:b w:val="0"/>
        </w:rPr>
        <w:t>図</w:t>
      </w:r>
      <w:r w:rsidRPr="006D1C46">
        <w:rPr>
          <w:rFonts w:hint="eastAsia"/>
          <w:b w:val="0"/>
        </w:rPr>
        <w:t>1</w:t>
      </w:r>
      <w:r w:rsidRPr="006D1C46">
        <w:rPr>
          <w:b w:val="0"/>
        </w:rPr>
        <w:t xml:space="preserve">5. </w:t>
      </w:r>
      <w:r w:rsidRPr="006D1C46">
        <w:rPr>
          <w:rFonts w:hint="eastAsia"/>
          <w:b w:val="0"/>
        </w:rPr>
        <w:t>コンシューマと</w:t>
      </w:r>
      <w:r w:rsidR="00BF74FD">
        <w:rPr>
          <w:rFonts w:hint="eastAsia"/>
          <w:b w:val="0"/>
        </w:rPr>
        <w:t>Thing</w:t>
      </w:r>
      <w:r w:rsidRPr="006D1C46">
        <w:rPr>
          <w:rFonts w:hint="eastAsia"/>
          <w:b w:val="0"/>
        </w:rPr>
        <w:t>の対話</w:t>
      </w:r>
    </w:p>
    <w:p w14:paraId="34A861A0" w14:textId="77777777" w:rsidR="00311295" w:rsidRPr="006D1C46" w:rsidRDefault="00311295" w:rsidP="006F4AFB">
      <w:pPr>
        <w:pStyle w:val="afa"/>
        <w:jc w:val="both"/>
        <w:rPr>
          <w:b w:val="0"/>
        </w:rPr>
      </w:pPr>
    </w:p>
    <w:p w14:paraId="3AB5F996" w14:textId="77777777" w:rsidR="00311295" w:rsidRPr="006D1C46" w:rsidRDefault="00BF74FD" w:rsidP="006D1C46">
      <w:pPr>
        <w:pStyle w:val="afa"/>
        <w:jc w:val="both"/>
        <w:rPr>
          <w:b w:val="0"/>
        </w:rPr>
      </w:pPr>
      <w:r>
        <w:rPr>
          <w:rFonts w:hint="eastAsia"/>
          <w:b w:val="0"/>
        </w:rPr>
        <w:t>Thing</w:t>
      </w:r>
      <w:r w:rsidR="00311295" w:rsidRPr="006D1C46">
        <w:rPr>
          <w:rFonts w:hint="eastAsia"/>
          <w:b w:val="0"/>
        </w:rPr>
        <w:t>は、仮想エンティティの抽象とすることもできる。仮想エンティティは、</w:t>
      </w:r>
      <w:r w:rsidR="00311295" w:rsidRPr="006D1C46">
        <w:rPr>
          <w:rFonts w:hint="eastAsia"/>
          <w:b w:val="0"/>
        </w:rPr>
        <w:t>1</w:t>
      </w:r>
      <w:r w:rsidR="00311295" w:rsidRPr="006D1C46">
        <w:rPr>
          <w:rFonts w:hint="eastAsia"/>
          <w:b w:val="0"/>
        </w:rPr>
        <w:t>つまたは複数の</w:t>
      </w:r>
      <w:r>
        <w:rPr>
          <w:rFonts w:hint="eastAsia"/>
          <w:b w:val="0"/>
        </w:rPr>
        <w:t>Thing</w:t>
      </w:r>
      <w:r w:rsidR="00311295" w:rsidRPr="006D1C46">
        <w:rPr>
          <w:rFonts w:hint="eastAsia"/>
          <w:b w:val="0"/>
        </w:rPr>
        <w:t>(</w:t>
      </w:r>
      <w:r w:rsidR="00311295" w:rsidRPr="006D1C46">
        <w:rPr>
          <w:rFonts w:hint="eastAsia"/>
          <w:b w:val="0"/>
        </w:rPr>
        <w:t>例えば、いくつかのセンサおよびアクチュエータがある部屋</w:t>
      </w:r>
      <w:r w:rsidR="00311295" w:rsidRPr="006D1C46">
        <w:rPr>
          <w:rFonts w:hint="eastAsia"/>
          <w:b w:val="0"/>
        </w:rPr>
        <w:t>)</w:t>
      </w:r>
      <w:r w:rsidR="00311295" w:rsidRPr="006D1C46">
        <w:rPr>
          <w:rFonts w:hint="eastAsia"/>
          <w:b w:val="0"/>
        </w:rPr>
        <w:t>で構成される。その構成のオプションの一つは、仮想エンティティの能力のスーパーセットを持つ単一の統合された</w:t>
      </w:r>
      <w:r w:rsidR="00311295" w:rsidRPr="006D1C46">
        <w:rPr>
          <w:rFonts w:hint="eastAsia"/>
          <w:b w:val="0"/>
        </w:rPr>
        <w:t>WoT TD</w:t>
      </w:r>
      <w:r w:rsidR="00311295" w:rsidRPr="006D1C46">
        <w:rPr>
          <w:rFonts w:hint="eastAsia"/>
          <w:b w:val="0"/>
        </w:rPr>
        <w:t>を提供することである。構成がやや複雑である場合、その</w:t>
      </w:r>
      <w:r w:rsidR="00311295" w:rsidRPr="006D1C46">
        <w:rPr>
          <w:rFonts w:hint="eastAsia"/>
          <w:b w:val="0"/>
        </w:rPr>
        <w:t>TD</w:t>
      </w:r>
      <w:r w:rsidR="00311295" w:rsidRPr="006D1C46">
        <w:rPr>
          <w:rFonts w:hint="eastAsia"/>
          <w:b w:val="0"/>
        </w:rPr>
        <w:t>は、構成内の階層的にサブの</w:t>
      </w:r>
      <w:r>
        <w:rPr>
          <w:rFonts w:hint="eastAsia"/>
          <w:b w:val="0"/>
        </w:rPr>
        <w:t>Thing</w:t>
      </w:r>
      <w:r w:rsidR="00311295" w:rsidRPr="006D1C46">
        <w:rPr>
          <w:rFonts w:hint="eastAsia"/>
          <w:b w:val="0"/>
        </w:rPr>
        <w:t>にリンクすることができる。メイン</w:t>
      </w:r>
      <w:r w:rsidR="00311295" w:rsidRPr="006D1C46">
        <w:rPr>
          <w:rFonts w:hint="eastAsia"/>
          <w:b w:val="0"/>
        </w:rPr>
        <w:t>TD</w:t>
      </w:r>
      <w:r w:rsidR="00311295" w:rsidRPr="006D1C46">
        <w:rPr>
          <w:rFonts w:hint="eastAsia"/>
          <w:b w:val="0"/>
        </w:rPr>
        <w:t>は、エントリポイントととなり、一般的なメタデータおよび潜在的な包括的能力のみを記述する。これは、より複雑な</w:t>
      </w:r>
      <w:r>
        <w:rPr>
          <w:rFonts w:hint="eastAsia"/>
          <w:b w:val="0"/>
        </w:rPr>
        <w:t>Thing</w:t>
      </w:r>
      <w:r w:rsidR="00311295" w:rsidRPr="006D1C46">
        <w:rPr>
          <w:rFonts w:hint="eastAsia"/>
          <w:b w:val="0"/>
        </w:rPr>
        <w:t>の特定の様態のグループ化を可能にする。</w:t>
      </w:r>
    </w:p>
    <w:p w14:paraId="7234CDC0" w14:textId="77777777" w:rsidR="00311295" w:rsidRPr="006D1C46" w:rsidRDefault="00311295" w:rsidP="00311295">
      <w:pPr>
        <w:pStyle w:val="afa"/>
        <w:jc w:val="both"/>
        <w:rPr>
          <w:b w:val="0"/>
        </w:rPr>
      </w:pPr>
      <w:r w:rsidRPr="006D1C46">
        <w:rPr>
          <w:rFonts w:hint="eastAsia"/>
          <w:b w:val="0"/>
        </w:rPr>
        <w:t>リンクは、階層的な</w:t>
      </w:r>
      <w:r w:rsidR="00BF74FD">
        <w:rPr>
          <w:rFonts w:hint="eastAsia"/>
          <w:b w:val="0"/>
        </w:rPr>
        <w:t>Thing</w:t>
      </w:r>
      <w:r w:rsidRPr="006D1C46">
        <w:rPr>
          <w:rFonts w:hint="eastAsia"/>
          <w:b w:val="0"/>
        </w:rPr>
        <w:t>に適用されるだけでなく、</w:t>
      </w:r>
      <w:r w:rsidR="00BF74FD">
        <w:rPr>
          <w:rFonts w:hint="eastAsia"/>
          <w:b w:val="0"/>
        </w:rPr>
        <w:t>Thing</w:t>
      </w:r>
      <w:r w:rsidRPr="006D1C46">
        <w:rPr>
          <w:rFonts w:hint="eastAsia"/>
          <w:b w:val="0"/>
        </w:rPr>
        <w:t>と他のリソースとの関係にも適用される。リンクの関係タイプは、</w:t>
      </w:r>
      <w:r w:rsidR="00BF74FD">
        <w:rPr>
          <w:rFonts w:hint="eastAsia"/>
          <w:b w:val="0"/>
        </w:rPr>
        <w:t>Thing</w:t>
      </w:r>
      <w:r w:rsidRPr="006D1C46">
        <w:rPr>
          <w:rFonts w:hint="eastAsia"/>
          <w:b w:val="0"/>
        </w:rPr>
        <w:t>が、例えば、運動センサによって監視される光あるいは部屋を制御するスイッチなどとどのように関連するかを表す。</w:t>
      </w:r>
      <w:r w:rsidR="00BF74FD">
        <w:rPr>
          <w:rFonts w:hint="eastAsia"/>
          <w:b w:val="0"/>
        </w:rPr>
        <w:t>Thing</w:t>
      </w:r>
      <w:r w:rsidRPr="006D1C46">
        <w:rPr>
          <w:rFonts w:hint="eastAsia"/>
          <w:b w:val="0"/>
        </w:rPr>
        <w:t>に関連する他のリソースは、マニュアル、予備部品のカタログ、</w:t>
      </w:r>
      <w:r w:rsidRPr="006D1C46">
        <w:rPr>
          <w:rFonts w:hint="eastAsia"/>
          <w:b w:val="0"/>
        </w:rPr>
        <w:t>CAD</w:t>
      </w:r>
      <w:r w:rsidRPr="006D1C46">
        <w:rPr>
          <w:rFonts w:hint="eastAsia"/>
          <w:b w:val="0"/>
        </w:rPr>
        <w:t>ファイル、</w:t>
      </w:r>
      <w:r w:rsidRPr="006D1C46">
        <w:rPr>
          <w:rFonts w:hint="eastAsia"/>
          <w:b w:val="0"/>
        </w:rPr>
        <w:t>GUI</w:t>
      </w:r>
      <w:r w:rsidRPr="006D1C46">
        <w:rPr>
          <w:rFonts w:hint="eastAsia"/>
          <w:b w:val="0"/>
        </w:rPr>
        <w:t>、またはウェブ上のドキュメントとすることができる。概して、</w:t>
      </w:r>
      <w:r w:rsidR="00BF74FD">
        <w:rPr>
          <w:rFonts w:hint="eastAsia"/>
          <w:b w:val="0"/>
        </w:rPr>
        <w:t>Thing</w:t>
      </w:r>
      <w:r w:rsidRPr="006D1C46">
        <w:rPr>
          <w:rFonts w:hint="eastAsia"/>
          <w:b w:val="0"/>
        </w:rPr>
        <w:t>同士のウェブリンクにより、人間と機械の両方にとって</w:t>
      </w:r>
      <w:r w:rsidRPr="006D1C46">
        <w:rPr>
          <w:rFonts w:hint="eastAsia"/>
          <w:b w:val="0"/>
        </w:rPr>
        <w:t>WoT</w:t>
      </w:r>
      <w:r w:rsidRPr="006D1C46">
        <w:rPr>
          <w:rFonts w:hint="eastAsia"/>
          <w:b w:val="0"/>
        </w:rPr>
        <w:t>のナビゲートが可能となる。これは、利用可能な</w:t>
      </w:r>
      <w:r w:rsidR="00BF74FD">
        <w:rPr>
          <w:rFonts w:hint="eastAsia"/>
          <w:b w:val="0"/>
        </w:rPr>
        <w:t>Thing</w:t>
      </w:r>
      <w:r w:rsidRPr="006D1C46">
        <w:rPr>
          <w:rFonts w:hint="eastAsia"/>
          <w:b w:val="0"/>
        </w:rPr>
        <w:t>のカタログを管理する</w:t>
      </w:r>
      <w:r w:rsidR="00BF74FD">
        <w:rPr>
          <w:rFonts w:hint="eastAsia"/>
          <w:b w:val="0"/>
        </w:rPr>
        <w:t>Thing</w:t>
      </w:r>
      <w:r w:rsidRPr="006D1C46">
        <w:rPr>
          <w:rFonts w:hint="eastAsia"/>
          <w:b w:val="0"/>
        </w:rPr>
        <w:t>のディレクトリをそれらの</w:t>
      </w:r>
      <w:r w:rsidRPr="006D1C46">
        <w:rPr>
          <w:rFonts w:hint="eastAsia"/>
          <w:b w:val="0"/>
        </w:rPr>
        <w:t>TD</w:t>
      </w:r>
      <w:r w:rsidRPr="006D1C46">
        <w:rPr>
          <w:rFonts w:hint="eastAsia"/>
          <w:b w:val="0"/>
        </w:rPr>
        <w:t>表現をキャッシュすることによって提供すれば、さらに促進される。つまり、</w:t>
      </w:r>
      <w:r w:rsidRPr="006D1C46">
        <w:rPr>
          <w:rFonts w:hint="eastAsia"/>
          <w:b w:val="0"/>
        </w:rPr>
        <w:t>WoT TD</w:t>
      </w:r>
      <w:r w:rsidRPr="006D1C46">
        <w:rPr>
          <w:rFonts w:hint="eastAsia"/>
          <w:b w:val="0"/>
        </w:rPr>
        <w:t>は、ウェブ上の他の</w:t>
      </w:r>
      <w:r w:rsidR="00BF74FD">
        <w:rPr>
          <w:rFonts w:hint="eastAsia"/>
          <w:b w:val="0"/>
        </w:rPr>
        <w:t>Thing</w:t>
      </w:r>
      <w:r w:rsidRPr="006D1C46">
        <w:rPr>
          <w:rFonts w:hint="eastAsia"/>
          <w:b w:val="0"/>
        </w:rPr>
        <w:t>や他のリソースにリンクして、</w:t>
      </w:r>
      <w:r w:rsidR="00BF74FD">
        <w:rPr>
          <w:rFonts w:hint="eastAsia"/>
          <w:b w:val="0"/>
        </w:rPr>
        <w:t>Thing</w:t>
      </w:r>
      <w:r w:rsidRPr="006D1C46">
        <w:rPr>
          <w:rFonts w:hint="eastAsia"/>
          <w:b w:val="0"/>
        </w:rPr>
        <w:t>のウェブを形成するかもしれない。</w:t>
      </w:r>
    </w:p>
    <w:p w14:paraId="6EC62BEB" w14:textId="77777777" w:rsidR="00311295" w:rsidRPr="006D1C46" w:rsidRDefault="00311295" w:rsidP="006F4AFB">
      <w:pPr>
        <w:pStyle w:val="afa"/>
        <w:jc w:val="both"/>
        <w:rPr>
          <w:b w:val="0"/>
        </w:rPr>
      </w:pPr>
    </w:p>
    <w:p w14:paraId="438FC93C" w14:textId="77777777" w:rsidR="00311295" w:rsidRPr="006D1C46" w:rsidRDefault="00311295" w:rsidP="006F4AFB">
      <w:pPr>
        <w:pStyle w:val="afa"/>
        <w:jc w:val="both"/>
        <w:rPr>
          <w:b w:val="0"/>
        </w:rPr>
      </w:pPr>
      <w:r w:rsidRPr="006D1C46">
        <w:rPr>
          <w:rFonts w:hint="eastAsia"/>
          <w:b w:val="0"/>
        </w:rPr>
        <w:t>図</w:t>
      </w:r>
      <w:r w:rsidRPr="006D1C46">
        <w:rPr>
          <w:rFonts w:hint="eastAsia"/>
          <w:b w:val="0"/>
        </w:rPr>
        <w:t>1</w:t>
      </w:r>
      <w:r w:rsidRPr="006D1C46">
        <w:rPr>
          <w:b w:val="0"/>
        </w:rPr>
        <w:t>6</w:t>
      </w:r>
      <w:r w:rsidRPr="006D1C46">
        <w:rPr>
          <w:rFonts w:hint="eastAsia"/>
          <w:b w:val="0"/>
        </w:rPr>
        <w:t xml:space="preserve">. </w:t>
      </w:r>
      <w:r w:rsidRPr="006D1C46">
        <w:rPr>
          <w:rFonts w:hint="eastAsia"/>
          <w:b w:val="0"/>
        </w:rPr>
        <w:t>リンクされた</w:t>
      </w:r>
      <w:r w:rsidR="00BF74FD">
        <w:rPr>
          <w:rFonts w:hint="eastAsia"/>
          <w:b w:val="0"/>
        </w:rPr>
        <w:t>Thing</w:t>
      </w:r>
    </w:p>
    <w:p w14:paraId="7E27EE2A" w14:textId="77777777" w:rsidR="00311295" w:rsidRPr="006D1C46" w:rsidRDefault="00311295" w:rsidP="006F4AFB">
      <w:pPr>
        <w:pStyle w:val="afa"/>
        <w:jc w:val="both"/>
        <w:rPr>
          <w:b w:val="0"/>
        </w:rPr>
      </w:pPr>
    </w:p>
    <w:p w14:paraId="5CE8CC9F" w14:textId="77777777" w:rsidR="00311295" w:rsidRPr="006D1C46" w:rsidRDefault="00BF74FD" w:rsidP="006D1C46">
      <w:pPr>
        <w:pStyle w:val="afa"/>
        <w:jc w:val="both"/>
        <w:rPr>
          <w:b w:val="0"/>
        </w:rPr>
      </w:pPr>
      <w:r>
        <w:rPr>
          <w:rFonts w:hint="eastAsia"/>
          <w:b w:val="0"/>
        </w:rPr>
        <w:t>Thing</w:t>
      </w:r>
      <w:r w:rsidR="00311295" w:rsidRPr="006D1C46">
        <w:rPr>
          <w:rFonts w:hint="eastAsia"/>
          <w:b w:val="0"/>
        </w:rPr>
        <w:t>は、ネットワークインターフェース、すなわち</w:t>
      </w:r>
      <w:r>
        <w:rPr>
          <w:rFonts w:hint="eastAsia"/>
          <w:b w:val="0"/>
        </w:rPr>
        <w:t>Thing</w:t>
      </w:r>
      <w:r w:rsidR="00311295" w:rsidRPr="006D1C46">
        <w:rPr>
          <w:rFonts w:hint="eastAsia"/>
          <w:b w:val="0"/>
        </w:rPr>
        <w:t>の</w:t>
      </w:r>
      <w:r w:rsidR="00311295" w:rsidRPr="006D1C46">
        <w:rPr>
          <w:rFonts w:hint="eastAsia"/>
          <w:b w:val="0"/>
        </w:rPr>
        <w:t>WoT</w:t>
      </w:r>
      <w:r w:rsidR="00311295" w:rsidRPr="006D1C46">
        <w:rPr>
          <w:rFonts w:hint="eastAsia"/>
          <w:b w:val="0"/>
        </w:rPr>
        <w:t>インターフェースを介して対話を実現するために、ソフトウェアスタックを有するネットワーク化されたシステムコンポーネント上で提供されなければならない。一例としては、</w:t>
      </w:r>
      <w:r>
        <w:rPr>
          <w:rFonts w:hint="eastAsia"/>
          <w:b w:val="0"/>
        </w:rPr>
        <w:t>Thing</w:t>
      </w:r>
      <w:r w:rsidR="00311295" w:rsidRPr="006D1C46">
        <w:rPr>
          <w:rFonts w:hint="eastAsia"/>
          <w:b w:val="0"/>
        </w:rPr>
        <w:t>のアブストラクションの背後にある物理エンティティとインターフェースするセンサおよびアクチュエータを持つ組み込みデバイス上で実行される</w:t>
      </w:r>
      <w:r w:rsidR="00311295" w:rsidRPr="006D1C46">
        <w:rPr>
          <w:rFonts w:hint="eastAsia"/>
          <w:b w:val="0"/>
        </w:rPr>
        <w:t>HTTP</w:t>
      </w:r>
      <w:r w:rsidR="00311295" w:rsidRPr="006D1C46">
        <w:rPr>
          <w:rFonts w:hint="eastAsia"/>
          <w:b w:val="0"/>
        </w:rPr>
        <w:t>サーバである。ただし、</w:t>
      </w:r>
      <w:r w:rsidR="00311295" w:rsidRPr="006D1C46">
        <w:rPr>
          <w:rFonts w:hint="eastAsia"/>
          <w:b w:val="0"/>
        </w:rPr>
        <w:t>W3C WoT</w:t>
      </w:r>
      <w:r w:rsidR="00311295" w:rsidRPr="006D1C46">
        <w:rPr>
          <w:rFonts w:hint="eastAsia"/>
          <w:b w:val="0"/>
        </w:rPr>
        <w:t>は</w:t>
      </w:r>
      <w:r>
        <w:rPr>
          <w:rFonts w:hint="eastAsia"/>
          <w:b w:val="0"/>
        </w:rPr>
        <w:t>Thing</w:t>
      </w:r>
      <w:r w:rsidR="00311295" w:rsidRPr="006D1C46">
        <w:rPr>
          <w:rFonts w:hint="eastAsia"/>
          <w:b w:val="0"/>
        </w:rPr>
        <w:t>が提供されている場所を指定しない。直接</w:t>
      </w:r>
      <w:r w:rsidR="00311295" w:rsidRPr="006D1C46">
        <w:rPr>
          <w:rFonts w:hint="eastAsia"/>
          <w:b w:val="0"/>
        </w:rPr>
        <w:t>IoT</w:t>
      </w:r>
      <w:r w:rsidR="00311295" w:rsidRPr="006D1C46">
        <w:rPr>
          <w:rFonts w:hint="eastAsia"/>
          <w:b w:val="0"/>
        </w:rPr>
        <w:t>デバイスかもしれないし、ゲートウェイなどのエッジデバイスの場合も、またはクラウド上にかもしれない。</w:t>
      </w:r>
    </w:p>
    <w:p w14:paraId="69FEEA44" w14:textId="77777777" w:rsidR="00311295" w:rsidRPr="006D1C46" w:rsidRDefault="00311295" w:rsidP="002B73F4">
      <w:pPr>
        <w:pStyle w:val="afa"/>
        <w:jc w:val="both"/>
        <w:rPr>
          <w:b w:val="0"/>
        </w:rPr>
      </w:pPr>
      <w:r w:rsidRPr="006D1C46">
        <w:rPr>
          <w:rFonts w:hint="eastAsia"/>
          <w:b w:val="0"/>
        </w:rPr>
        <w:t>代表的な展開上の課題は、通常は</w:t>
      </w:r>
      <w:r w:rsidRPr="006D1C46">
        <w:rPr>
          <w:rFonts w:hint="eastAsia"/>
          <w:b w:val="0"/>
        </w:rPr>
        <w:t>IPv4</w:t>
      </w:r>
      <w:r w:rsidRPr="006D1C46">
        <w:rPr>
          <w:rFonts w:hint="eastAsia"/>
          <w:b w:val="0"/>
        </w:rPr>
        <w:t>ネットワークアドレス変換</w:t>
      </w:r>
      <w:r w:rsidRPr="006D1C46">
        <w:rPr>
          <w:rFonts w:hint="eastAsia"/>
          <w:b w:val="0"/>
        </w:rPr>
        <w:t>(NAT)</w:t>
      </w:r>
      <w:r w:rsidRPr="006D1C46">
        <w:rPr>
          <w:rFonts w:hint="eastAsia"/>
          <w:b w:val="0"/>
        </w:rPr>
        <w:t>またはファイアウォールデバイスのために、ローカルネットワークにインターネットから入れないというシナリオである。この状況を打開するために、</w:t>
      </w:r>
      <w:r w:rsidRPr="006D1C46">
        <w:rPr>
          <w:rFonts w:hint="eastAsia"/>
          <w:b w:val="0"/>
        </w:rPr>
        <w:t>W3C WoT</w:t>
      </w:r>
      <w:r w:rsidRPr="006D1C46">
        <w:rPr>
          <w:rFonts w:hint="eastAsia"/>
          <w:b w:val="0"/>
        </w:rPr>
        <w:t>は、</w:t>
      </w:r>
      <w:r w:rsidR="00BF74FD">
        <w:rPr>
          <w:rFonts w:hint="eastAsia"/>
          <w:b w:val="0"/>
        </w:rPr>
        <w:t>Thing</w:t>
      </w:r>
      <w:r w:rsidRPr="006D1C46">
        <w:rPr>
          <w:rFonts w:hint="eastAsia"/>
          <w:b w:val="0"/>
        </w:rPr>
        <w:t>とコンシューマとの間の仲介者を許容している。</w:t>
      </w:r>
    </w:p>
    <w:p w14:paraId="736E323A" w14:textId="77777777" w:rsidR="00311295" w:rsidRPr="006D1C46" w:rsidRDefault="00311295" w:rsidP="006D1C46">
      <w:pPr>
        <w:pStyle w:val="afa"/>
        <w:jc w:val="left"/>
        <w:rPr>
          <w:b w:val="0"/>
        </w:rPr>
      </w:pPr>
      <w:r w:rsidRPr="006D1C46">
        <w:rPr>
          <w:rFonts w:hint="eastAsia"/>
          <w:b w:val="0"/>
        </w:rPr>
        <w:t>仲介者は、仲介者が提供する</w:t>
      </w:r>
      <w:r w:rsidRPr="006D1C46">
        <w:rPr>
          <w:rFonts w:hint="eastAsia"/>
          <w:b w:val="0"/>
        </w:rPr>
        <w:t>WoT</w:t>
      </w:r>
      <w:r w:rsidRPr="006D1C46">
        <w:rPr>
          <w:rFonts w:hint="eastAsia"/>
          <w:b w:val="0"/>
        </w:rPr>
        <w:t>インターフェースの方を向いている元の</w:t>
      </w:r>
      <w:r w:rsidR="00BF74FD">
        <w:rPr>
          <w:rFonts w:hint="eastAsia"/>
          <w:b w:val="0"/>
        </w:rPr>
        <w:t>Thing</w:t>
      </w:r>
      <w:r w:rsidRPr="006D1C46">
        <w:rPr>
          <w:rFonts w:hint="eastAsia"/>
          <w:b w:val="0"/>
        </w:rPr>
        <w:t>と同様の</w:t>
      </w:r>
      <w:r w:rsidRPr="006D1C46">
        <w:rPr>
          <w:rFonts w:hint="eastAsia"/>
          <w:b w:val="0"/>
        </w:rPr>
        <w:t xml:space="preserve">WoTTD </w:t>
      </w:r>
      <w:r w:rsidRPr="006D1C46">
        <w:rPr>
          <w:rFonts w:hint="eastAsia"/>
          <w:b w:val="0"/>
        </w:rPr>
        <w:t>を持っている場合、</w:t>
      </w:r>
      <w:r w:rsidR="00BF74FD">
        <w:rPr>
          <w:rFonts w:hint="eastAsia"/>
          <w:b w:val="0"/>
        </w:rPr>
        <w:t>Thing</w:t>
      </w:r>
      <w:r w:rsidRPr="006D1C46">
        <w:rPr>
          <w:rFonts w:hint="eastAsia"/>
          <w:b w:val="0"/>
        </w:rPr>
        <w:t>のプロキシとして作用することができる。仲介者は、また、既存の</w:t>
      </w:r>
      <w:r w:rsidR="00BF74FD">
        <w:rPr>
          <w:rFonts w:hint="eastAsia"/>
          <w:b w:val="0"/>
        </w:rPr>
        <w:t>Thing</w:t>
      </w:r>
      <w:r w:rsidRPr="006D1C46">
        <w:rPr>
          <w:rFonts w:hint="eastAsia"/>
          <w:b w:val="0"/>
        </w:rPr>
        <w:t>を追加の能力で増補するか、または複数の利用可能な</w:t>
      </w:r>
      <w:r w:rsidR="00BF74FD">
        <w:rPr>
          <w:rFonts w:hint="eastAsia"/>
          <w:b w:val="0"/>
        </w:rPr>
        <w:t>Thing</w:t>
      </w:r>
      <w:r w:rsidRPr="006D1C46">
        <w:rPr>
          <w:rFonts w:hint="eastAsia"/>
          <w:b w:val="0"/>
        </w:rPr>
        <w:t>から新しい</w:t>
      </w:r>
      <w:r w:rsidR="00BF74FD">
        <w:rPr>
          <w:rFonts w:hint="eastAsia"/>
          <w:b w:val="0"/>
        </w:rPr>
        <w:t>Thing</w:t>
      </w:r>
      <w:r w:rsidRPr="006D1C46">
        <w:rPr>
          <w:rFonts w:hint="eastAsia"/>
          <w:b w:val="0"/>
        </w:rPr>
        <w:t>を構成し、それによって仮想エンティティを形成することもできる。コンシューマにとって、仲介者は、</w:t>
      </w:r>
      <w:r w:rsidRPr="006D1C46">
        <w:rPr>
          <w:rFonts w:hint="eastAsia"/>
          <w:b w:val="0"/>
        </w:rPr>
        <w:t>WoTTD</w:t>
      </w:r>
      <w:r w:rsidRPr="006D1C46">
        <w:rPr>
          <w:rFonts w:hint="eastAsia"/>
          <w:b w:val="0"/>
        </w:rPr>
        <w:t>を持ち</w:t>
      </w:r>
      <w:r w:rsidRPr="006D1C46">
        <w:rPr>
          <w:rFonts w:hint="eastAsia"/>
          <w:b w:val="0"/>
        </w:rPr>
        <w:t>WoT</w:t>
      </w:r>
      <w:r w:rsidRPr="006D1C46">
        <w:rPr>
          <w:rFonts w:hint="eastAsia"/>
          <w:b w:val="0"/>
        </w:rPr>
        <w:t>インターフェースを提供しているので</w:t>
      </w:r>
      <w:r w:rsidR="00BF74FD">
        <w:rPr>
          <w:rFonts w:hint="eastAsia"/>
          <w:b w:val="0"/>
        </w:rPr>
        <w:t>Thing</w:t>
      </w:r>
      <w:r w:rsidRPr="006D1C46">
        <w:rPr>
          <w:rFonts w:hint="eastAsia"/>
          <w:b w:val="0"/>
        </w:rPr>
        <w:t>のように見え、したがって、</w:t>
      </w:r>
      <w:r w:rsidRPr="006D1C46">
        <w:rPr>
          <w:rFonts w:hint="eastAsia"/>
          <w:b w:val="0"/>
        </w:rPr>
        <w:t>Web [REST]</w:t>
      </w:r>
      <w:r w:rsidRPr="006D1C46">
        <w:rPr>
          <w:rFonts w:hint="eastAsia"/>
          <w:b w:val="0"/>
        </w:rPr>
        <w:t>のようなレイヤードシステムアーキテクチャ上では</w:t>
      </w:r>
      <w:r w:rsidR="00BF74FD">
        <w:rPr>
          <w:rFonts w:hint="eastAsia"/>
          <w:b w:val="0"/>
        </w:rPr>
        <w:t>Thing</w:t>
      </w:r>
      <w:r w:rsidRPr="006D1C46">
        <w:rPr>
          <w:rFonts w:hint="eastAsia"/>
          <w:b w:val="0"/>
        </w:rPr>
        <w:t>と区別できない可能性がある。</w:t>
      </w:r>
      <w:r w:rsidRPr="006D1C46">
        <w:rPr>
          <w:rFonts w:hint="eastAsia"/>
          <w:b w:val="0"/>
        </w:rPr>
        <w:t>WoTTD</w:t>
      </w:r>
      <w:r w:rsidRPr="006D1C46">
        <w:rPr>
          <w:rFonts w:hint="eastAsia"/>
          <w:b w:val="0"/>
        </w:rPr>
        <w:t>中の識別子は、同じ元の</w:t>
      </w:r>
      <w:r w:rsidR="00BF74FD">
        <w:rPr>
          <w:rFonts w:hint="eastAsia"/>
          <w:b w:val="0"/>
        </w:rPr>
        <w:t>Thing</w:t>
      </w:r>
      <w:r w:rsidRPr="006D1C46">
        <w:rPr>
          <w:rFonts w:hint="eastAsia"/>
          <w:b w:val="0"/>
        </w:rPr>
        <w:t>または最終的に一意の物理エンティティを表す複数の</w:t>
      </w:r>
      <w:r w:rsidRPr="006D1C46">
        <w:rPr>
          <w:rFonts w:hint="eastAsia"/>
          <w:b w:val="0"/>
        </w:rPr>
        <w:t>TD</w:t>
      </w:r>
      <w:r w:rsidRPr="006D1C46">
        <w:rPr>
          <w:rFonts w:hint="eastAsia"/>
          <w:b w:val="0"/>
        </w:rPr>
        <w:t>の相関を考慮しなければならない。</w:t>
      </w:r>
    </w:p>
    <w:p w14:paraId="6589E11D" w14:textId="77777777" w:rsidR="00311295" w:rsidRPr="006D1C46" w:rsidRDefault="00311295" w:rsidP="006F4AFB">
      <w:pPr>
        <w:pStyle w:val="afa"/>
        <w:jc w:val="both"/>
        <w:rPr>
          <w:b w:val="0"/>
        </w:rPr>
      </w:pPr>
    </w:p>
    <w:p w14:paraId="758E1416" w14:textId="77777777" w:rsidR="00311295" w:rsidRPr="006D1C46" w:rsidRDefault="00311295" w:rsidP="006F4AFB">
      <w:pPr>
        <w:pStyle w:val="afa"/>
        <w:jc w:val="both"/>
        <w:rPr>
          <w:b w:val="0"/>
        </w:rPr>
      </w:pPr>
      <w:r w:rsidRPr="006D1C46">
        <w:rPr>
          <w:rFonts w:hint="eastAsia"/>
          <w:b w:val="0"/>
        </w:rPr>
        <w:t>図</w:t>
      </w:r>
      <w:r w:rsidRPr="006D1C46">
        <w:rPr>
          <w:rFonts w:hint="eastAsia"/>
          <w:b w:val="0"/>
        </w:rPr>
        <w:t>1</w:t>
      </w:r>
      <w:r w:rsidRPr="006D1C46">
        <w:rPr>
          <w:b w:val="0"/>
        </w:rPr>
        <w:t xml:space="preserve">7. </w:t>
      </w:r>
      <w:r w:rsidRPr="006D1C46">
        <w:rPr>
          <w:rFonts w:hint="eastAsia"/>
          <w:b w:val="0"/>
        </w:rPr>
        <w:t>仲介者</w:t>
      </w:r>
    </w:p>
    <w:p w14:paraId="66A5882D" w14:textId="77777777" w:rsidR="00311295" w:rsidRPr="006D1C46" w:rsidRDefault="00311295" w:rsidP="006F4AFB">
      <w:pPr>
        <w:pStyle w:val="afa"/>
        <w:jc w:val="both"/>
        <w:rPr>
          <w:b w:val="0"/>
        </w:rPr>
      </w:pPr>
    </w:p>
    <w:p w14:paraId="77660DAC" w14:textId="77777777" w:rsidR="00311295" w:rsidRPr="006D1C46" w:rsidRDefault="00311295" w:rsidP="006D1C46">
      <w:pPr>
        <w:pStyle w:val="afa"/>
        <w:jc w:val="both"/>
        <w:rPr>
          <w:b w:val="0"/>
        </w:rPr>
      </w:pPr>
      <w:r w:rsidRPr="006D1C46">
        <w:rPr>
          <w:rFonts w:hint="eastAsia"/>
          <w:b w:val="0"/>
        </w:rPr>
        <w:t>制限されたローカルネットワークに対する別の打開策は、</w:t>
      </w:r>
      <w:r w:rsidRPr="006D1C46">
        <w:rPr>
          <w:rFonts w:hint="eastAsia"/>
          <w:b w:val="0"/>
        </w:rPr>
        <w:t>WoT</w:t>
      </w:r>
      <w:r w:rsidRPr="006D1C46">
        <w:rPr>
          <w:rFonts w:hint="eastAsia"/>
          <w:b w:val="0"/>
        </w:rPr>
        <w:t>インターフェースを、ローカルネットワーク内の</w:t>
      </w:r>
      <w:r w:rsidR="00BF74FD">
        <w:rPr>
          <w:rFonts w:hint="eastAsia"/>
          <w:b w:val="0"/>
        </w:rPr>
        <w:t>Thing</w:t>
      </w:r>
      <w:r w:rsidRPr="006D1C46">
        <w:rPr>
          <w:rFonts w:hint="eastAsia"/>
          <w:b w:val="0"/>
        </w:rPr>
        <w:t>からに明らかに到達可能なコンシューマへの接続を確立するプロトコルにバインドするこ</w:t>
      </w:r>
      <w:r w:rsidRPr="006D1C46">
        <w:rPr>
          <w:rFonts w:hint="eastAsia"/>
          <w:b w:val="0"/>
        </w:rPr>
        <w:lastRenderedPageBreak/>
        <w:t>とである。</w:t>
      </w:r>
    </w:p>
    <w:p w14:paraId="21276BD5" w14:textId="77777777" w:rsidR="00311295" w:rsidRPr="006D1C46" w:rsidRDefault="00BF74FD" w:rsidP="006D1C46">
      <w:pPr>
        <w:pStyle w:val="afa"/>
        <w:jc w:val="both"/>
        <w:rPr>
          <w:b w:val="0"/>
        </w:rPr>
      </w:pPr>
      <w:r>
        <w:rPr>
          <w:rFonts w:hint="eastAsia"/>
          <w:b w:val="0"/>
        </w:rPr>
        <w:t>Thing</w:t>
      </w:r>
      <w:r w:rsidR="00311295" w:rsidRPr="006D1C46">
        <w:rPr>
          <w:rFonts w:hint="eastAsia"/>
          <w:b w:val="0"/>
        </w:rPr>
        <w:t>と</w:t>
      </w:r>
      <w:r>
        <w:rPr>
          <w:rFonts w:hint="eastAsia"/>
          <w:b w:val="0"/>
        </w:rPr>
        <w:t>Thing</w:t>
      </w:r>
      <w:r w:rsidR="00311295" w:rsidRPr="006D1C46">
        <w:rPr>
          <w:rFonts w:hint="eastAsia"/>
          <w:b w:val="0"/>
        </w:rPr>
        <w:t>の対話を可能にするために、</w:t>
      </w:r>
      <w:r>
        <w:rPr>
          <w:rFonts w:hint="eastAsia"/>
          <w:b w:val="0"/>
        </w:rPr>
        <w:t>Thing</w:t>
      </w:r>
      <w:r w:rsidR="00311295" w:rsidRPr="006D1C46">
        <w:rPr>
          <w:rFonts w:hint="eastAsia"/>
          <w:b w:val="0"/>
        </w:rPr>
        <w:t>はコンシューマとバンドルしてもよい。通常、コンシューマビヘイビアは、</w:t>
      </w:r>
      <w:r>
        <w:rPr>
          <w:rFonts w:hint="eastAsia"/>
          <w:b w:val="0"/>
        </w:rPr>
        <w:t>Thing</w:t>
      </w:r>
      <w:r w:rsidR="00311295" w:rsidRPr="006D1C46">
        <w:rPr>
          <w:rFonts w:hint="eastAsia"/>
          <w:b w:val="0"/>
        </w:rPr>
        <w:t>のビヘイビアを実行もするソフトウェアコンポーネントに埋め込まれる。コンシューマビヘイビアの構成は、「</w:t>
      </w:r>
      <w:r>
        <w:rPr>
          <w:rFonts w:hint="eastAsia"/>
          <w:b w:val="0"/>
        </w:rPr>
        <w:t>Thing</w:t>
      </w:r>
      <w:r w:rsidR="00311295" w:rsidRPr="006D1C46">
        <w:rPr>
          <w:rFonts w:hint="eastAsia"/>
          <w:b w:val="0"/>
        </w:rPr>
        <w:t>」を介して公開されることになるかもしれない。</w:t>
      </w:r>
    </w:p>
    <w:p w14:paraId="00609709" w14:textId="77777777" w:rsidR="00311295" w:rsidRPr="006D1C46" w:rsidRDefault="00311295" w:rsidP="00311295">
      <w:pPr>
        <w:pStyle w:val="afa"/>
        <w:jc w:val="both"/>
        <w:rPr>
          <w:b w:val="0"/>
        </w:rPr>
      </w:pPr>
      <w:r w:rsidRPr="006D1C46">
        <w:rPr>
          <w:rFonts w:hint="eastAsia"/>
          <w:b w:val="0"/>
        </w:rPr>
        <w:t>W3C WoT</w:t>
      </w:r>
      <w:r w:rsidRPr="006D1C46">
        <w:rPr>
          <w:rFonts w:hint="eastAsia"/>
          <w:b w:val="0"/>
        </w:rPr>
        <w:t>の概念は、</w:t>
      </w:r>
      <w:r w:rsidRPr="006D1C46">
        <w:rPr>
          <w:rFonts w:hint="eastAsia"/>
          <w:b w:val="0"/>
        </w:rPr>
        <w:t>IoT</w:t>
      </w:r>
      <w:r w:rsidRPr="006D1C46">
        <w:rPr>
          <w:rFonts w:hint="eastAsia"/>
          <w:b w:val="0"/>
        </w:rPr>
        <w:t>アプリに関連するすべてのレベル、すなわち、デバイスレベル、エッジレベル、およびクラウドレベルにおいて適用可能である。これは、異なるレベルにわたって共通のインターフェースおよび</w:t>
      </w:r>
      <w:r w:rsidRPr="006D1C46">
        <w:rPr>
          <w:rFonts w:hint="eastAsia"/>
          <w:b w:val="0"/>
        </w:rPr>
        <w:t>API</w:t>
      </w:r>
      <w:r w:rsidRPr="006D1C46">
        <w:rPr>
          <w:rFonts w:hint="eastAsia"/>
          <w:b w:val="0"/>
        </w:rPr>
        <w:t>を促進し、</w:t>
      </w:r>
      <w:r w:rsidRPr="006D1C46">
        <w:rPr>
          <w:rFonts w:hint="eastAsia"/>
          <w:b w:val="0"/>
        </w:rPr>
        <w:t>IoT</w:t>
      </w:r>
      <w:r w:rsidRPr="006D1C46">
        <w:rPr>
          <w:rFonts w:hint="eastAsia"/>
          <w:b w:val="0"/>
        </w:rPr>
        <w:t>アプリのために、</w:t>
      </w:r>
      <w:r w:rsidR="00BF74FD">
        <w:rPr>
          <w:rFonts w:hint="eastAsia"/>
          <w:b w:val="0"/>
        </w:rPr>
        <w:t>Thing</w:t>
      </w:r>
      <w:r w:rsidRPr="006D1C46">
        <w:rPr>
          <w:rFonts w:hint="eastAsia"/>
          <w:b w:val="0"/>
        </w:rPr>
        <w:t>ト</w:t>
      </w:r>
      <w:r w:rsidR="00BF74FD">
        <w:rPr>
          <w:rFonts w:hint="eastAsia"/>
          <w:b w:val="0"/>
        </w:rPr>
        <w:t>Thing</w:t>
      </w:r>
      <w:r w:rsidRPr="006D1C46">
        <w:rPr>
          <w:rFonts w:hint="eastAsia"/>
          <w:b w:val="0"/>
        </w:rPr>
        <w:t>、</w:t>
      </w:r>
      <w:r w:rsidR="00BF74FD">
        <w:rPr>
          <w:rFonts w:hint="eastAsia"/>
          <w:b w:val="0"/>
        </w:rPr>
        <w:t>Thing</w:t>
      </w:r>
      <w:r w:rsidRPr="006D1C46">
        <w:rPr>
          <w:rFonts w:hint="eastAsia"/>
          <w:b w:val="0"/>
        </w:rPr>
        <w:t>とゲートウェイ、</w:t>
      </w:r>
      <w:r w:rsidR="00BF74FD">
        <w:rPr>
          <w:rFonts w:hint="eastAsia"/>
          <w:b w:val="0"/>
        </w:rPr>
        <w:t>Thing</w:t>
      </w:r>
      <w:r w:rsidRPr="006D1C46">
        <w:rPr>
          <w:rFonts w:hint="eastAsia"/>
          <w:b w:val="0"/>
        </w:rPr>
        <w:t>とクラウド、ゲートウェイとクラウド、更には、クラウドフェデレーション、すなわち、</w:t>
      </w:r>
      <w:r w:rsidRPr="006D1C46">
        <w:rPr>
          <w:rFonts w:hint="eastAsia"/>
          <w:b w:val="0"/>
        </w:rPr>
        <w:t>2</w:t>
      </w:r>
      <w:r w:rsidRPr="006D1C46">
        <w:rPr>
          <w:rFonts w:hint="eastAsia"/>
          <w:b w:val="0"/>
        </w:rPr>
        <w:t>つ以上のサービスプロバイダの相互接続されたクラウドコンピューティング環境といった多様な結合パターンを可能にする。図</w:t>
      </w:r>
      <w:r w:rsidRPr="006D1C46">
        <w:rPr>
          <w:rFonts w:hint="eastAsia"/>
          <w:b w:val="0"/>
        </w:rPr>
        <w:t>18</w:t>
      </w:r>
      <w:r w:rsidRPr="006D1C46">
        <w:rPr>
          <w:rFonts w:hint="eastAsia"/>
          <w:b w:val="0"/>
        </w:rPr>
        <w:t>は、上記で紹介された</w:t>
      </w:r>
      <w:r w:rsidRPr="006D1C46">
        <w:rPr>
          <w:rFonts w:hint="eastAsia"/>
          <w:b w:val="0"/>
        </w:rPr>
        <w:t>WoT</w:t>
      </w:r>
      <w:r w:rsidRPr="006D1C46">
        <w:rPr>
          <w:rFonts w:hint="eastAsia"/>
          <w:b w:val="0"/>
        </w:rPr>
        <w:t>概念が、どのように適用され、組み合わされて、第</w:t>
      </w:r>
      <w:r w:rsidRPr="006D1C46">
        <w:rPr>
          <w:rFonts w:hint="eastAsia"/>
          <w:b w:val="0"/>
        </w:rPr>
        <w:t>4.3</w:t>
      </w:r>
      <w:r w:rsidRPr="006D1C46">
        <w:rPr>
          <w:rFonts w:hint="eastAsia"/>
          <w:b w:val="0"/>
        </w:rPr>
        <w:t>項要約の中で要約された使用事例に対応することができるのか、その概要である。</w:t>
      </w:r>
    </w:p>
    <w:p w14:paraId="148EE0C8" w14:textId="77777777" w:rsidR="00311295" w:rsidRPr="006D1C46" w:rsidRDefault="00311295" w:rsidP="006F4AFB">
      <w:pPr>
        <w:pStyle w:val="afa"/>
        <w:jc w:val="both"/>
        <w:rPr>
          <w:b w:val="0"/>
        </w:rPr>
      </w:pPr>
    </w:p>
    <w:p w14:paraId="48520816" w14:textId="77777777" w:rsidR="00311295" w:rsidRPr="006D1C46" w:rsidRDefault="00311295" w:rsidP="006F4AFB">
      <w:pPr>
        <w:pStyle w:val="afa"/>
        <w:jc w:val="both"/>
        <w:rPr>
          <w:b w:val="0"/>
        </w:rPr>
      </w:pPr>
      <w:r w:rsidRPr="006D1C46">
        <w:rPr>
          <w:rFonts w:hint="eastAsia"/>
          <w:b w:val="0"/>
        </w:rPr>
        <w:t>図</w:t>
      </w:r>
      <w:r w:rsidRPr="006D1C46">
        <w:rPr>
          <w:rFonts w:hint="eastAsia"/>
          <w:b w:val="0"/>
        </w:rPr>
        <w:t>1</w:t>
      </w:r>
      <w:r w:rsidRPr="006D1C46">
        <w:rPr>
          <w:b w:val="0"/>
        </w:rPr>
        <w:t>8.</w:t>
      </w:r>
      <w:r w:rsidRPr="006D1C46">
        <w:rPr>
          <w:rFonts w:hint="eastAsia"/>
          <w:b w:val="0"/>
        </w:rPr>
        <w:t xml:space="preserve"> WoT</w:t>
      </w:r>
      <w:r w:rsidRPr="006D1C46">
        <w:rPr>
          <w:rFonts w:hint="eastAsia"/>
          <w:b w:val="0"/>
        </w:rPr>
        <w:t>の抽象アーキテクチャ</w:t>
      </w:r>
    </w:p>
    <w:p w14:paraId="0E0D1B61" w14:textId="77777777" w:rsidR="00311295" w:rsidRPr="006D1C46" w:rsidRDefault="00311295" w:rsidP="006F4AFB">
      <w:pPr>
        <w:pStyle w:val="afa"/>
        <w:jc w:val="both"/>
        <w:rPr>
          <w:b w:val="0"/>
        </w:rPr>
      </w:pPr>
    </w:p>
    <w:p w14:paraId="27E006B2" w14:textId="77777777" w:rsidR="00311295" w:rsidRPr="006D1C46" w:rsidRDefault="00311295" w:rsidP="002B73F4">
      <w:pPr>
        <w:pStyle w:val="20"/>
      </w:pPr>
      <w:bookmarkStart w:id="296" w:name="_Toc28968954"/>
      <w:r w:rsidRPr="006D1C46">
        <w:rPr>
          <w:rFonts w:hint="eastAsia"/>
        </w:rPr>
        <w:t>6</w:t>
      </w:r>
      <w:r w:rsidRPr="006D1C46">
        <w:t xml:space="preserve">.2 </w:t>
      </w:r>
      <w:r w:rsidRPr="006D1C46">
        <w:rPr>
          <w:rFonts w:hint="eastAsia"/>
        </w:rPr>
        <w:t>アフォーダンス</w:t>
      </w:r>
      <w:bookmarkEnd w:id="296"/>
    </w:p>
    <w:p w14:paraId="586DA5D1" w14:textId="77777777" w:rsidR="00311295" w:rsidRPr="006D1C46" w:rsidRDefault="00311295" w:rsidP="006D1C46">
      <w:pPr>
        <w:pStyle w:val="afa"/>
        <w:jc w:val="both"/>
        <w:rPr>
          <w:b w:val="0"/>
        </w:rPr>
      </w:pPr>
      <w:r w:rsidRPr="002B73F4">
        <w:rPr>
          <w:rFonts w:hint="eastAsia"/>
          <w:b w:val="0"/>
        </w:rPr>
        <w:t>W3</w:t>
      </w:r>
      <w:r w:rsidRPr="006D1C46">
        <w:rPr>
          <w:rFonts w:hint="eastAsia"/>
          <w:b w:val="0"/>
        </w:rPr>
        <w:t>C WoT</w:t>
      </w:r>
      <w:r w:rsidRPr="006D1C46">
        <w:rPr>
          <w:rFonts w:hint="eastAsia"/>
          <w:b w:val="0"/>
        </w:rPr>
        <w:t>における中心的な側面は、マシン理解可能なメタデータ</w:t>
      </w:r>
      <w:r w:rsidRPr="006D1C46">
        <w:rPr>
          <w:rFonts w:hint="eastAsia"/>
          <w:b w:val="0"/>
        </w:rPr>
        <w:t>(</w:t>
      </w:r>
      <w:r w:rsidRPr="006D1C46">
        <w:rPr>
          <w:rFonts w:hint="eastAsia"/>
          <w:b w:val="0"/>
        </w:rPr>
        <w:t>すなわち、</w:t>
      </w:r>
      <w:r w:rsidRPr="006D1C46">
        <w:rPr>
          <w:rFonts w:hint="eastAsia"/>
          <w:b w:val="0"/>
        </w:rPr>
        <w:t>WoT TD</w:t>
      </w:r>
      <w:r w:rsidRPr="006D1C46">
        <w:rPr>
          <w:rFonts w:hint="eastAsia"/>
          <w:b w:val="0"/>
        </w:rPr>
        <w:t>の提供である。理想的には、そのようなメタデータは、コンシューマは、</w:t>
      </w:r>
      <w:r w:rsidR="00BF74FD">
        <w:rPr>
          <w:rFonts w:hint="eastAsia"/>
          <w:b w:val="0"/>
        </w:rPr>
        <w:t>Thing</w:t>
      </w:r>
      <w:r w:rsidRPr="006D1C46">
        <w:rPr>
          <w:rFonts w:hint="eastAsia"/>
          <w:b w:val="0"/>
        </w:rPr>
        <w:t>がどのような能力を提供するのか、提供された能力をどのように使用するのかを判断することができるように自己記述的である。この自己記述性の鍵は、アフォーダンスの概念にある。</w:t>
      </w:r>
    </w:p>
    <w:p w14:paraId="017F23E3" w14:textId="77777777" w:rsidR="00311295" w:rsidRPr="006D1C46" w:rsidRDefault="00311295" w:rsidP="006D1C46">
      <w:pPr>
        <w:pStyle w:val="afa"/>
        <w:jc w:val="both"/>
        <w:rPr>
          <w:b w:val="0"/>
        </w:rPr>
      </w:pPr>
      <w:r w:rsidRPr="006D1C46">
        <w:rPr>
          <w:rFonts w:hint="eastAsia"/>
          <w:b w:val="0"/>
        </w:rPr>
        <w:t>アフォーダンスという用語は生態学的心理学に由来するが、</w:t>
      </w:r>
      <w:r w:rsidRPr="006D1C46">
        <w:rPr>
          <w:rFonts w:hint="eastAsia"/>
          <w:b w:val="0"/>
        </w:rPr>
        <w:t>Donald Norman</w:t>
      </w:r>
      <w:r w:rsidRPr="006D1C46">
        <w:rPr>
          <w:rFonts w:hint="eastAsia"/>
          <w:b w:val="0"/>
        </w:rPr>
        <w:t>による定義に基づいた人と機械の対話（</w:t>
      </w:r>
      <w:r w:rsidRPr="006D1C46">
        <w:rPr>
          <w:rFonts w:hint="eastAsia"/>
          <w:b w:val="0"/>
        </w:rPr>
        <w:t>Human-Computer Interaction [HCI]</w:t>
      </w:r>
      <w:r w:rsidRPr="006D1C46">
        <w:rPr>
          <w:rFonts w:hint="eastAsia"/>
          <w:b w:val="0"/>
        </w:rPr>
        <w:t>）の分野で採用された。「アフォーダンス（</w:t>
      </w:r>
      <w:r w:rsidRPr="006D1C46">
        <w:rPr>
          <w:rFonts w:hint="eastAsia"/>
          <w:b w:val="0"/>
        </w:rPr>
        <w:t>Affordance</w:t>
      </w:r>
      <w:r w:rsidRPr="006D1C46">
        <w:rPr>
          <w:rFonts w:hint="eastAsia"/>
          <w:b w:val="0"/>
        </w:rPr>
        <w:t>）」は、</w:t>
      </w:r>
      <w:r w:rsidR="00BF74FD">
        <w:rPr>
          <w:rFonts w:hint="eastAsia"/>
          <w:b w:val="0"/>
        </w:rPr>
        <w:t>Thing</w:t>
      </w:r>
      <w:r w:rsidRPr="006D1C46">
        <w:rPr>
          <w:rFonts w:hint="eastAsia"/>
          <w:b w:val="0"/>
        </w:rPr>
        <w:t>が知覚される実際の特性を意味し、主に、その</w:t>
      </w:r>
      <w:r w:rsidR="00BF74FD">
        <w:rPr>
          <w:rFonts w:hint="eastAsia"/>
          <w:b w:val="0"/>
        </w:rPr>
        <w:t>Thing</w:t>
      </w:r>
      <w:r w:rsidRPr="006D1C46">
        <w:rPr>
          <w:rFonts w:hint="eastAsia"/>
          <w:b w:val="0"/>
        </w:rPr>
        <w:t>がどのように使用され得るかを決定する基本的な特性である。【</w:t>
      </w:r>
      <w:r w:rsidRPr="006D1C46">
        <w:rPr>
          <w:rFonts w:hint="eastAsia"/>
          <w:b w:val="0"/>
        </w:rPr>
        <w:t>NORMAN</w:t>
      </w:r>
      <w:r w:rsidRPr="006D1C46">
        <w:rPr>
          <w:rFonts w:hint="eastAsia"/>
          <w:b w:val="0"/>
        </w:rPr>
        <w:t>】</w:t>
      </w:r>
    </w:p>
    <w:p w14:paraId="05907098" w14:textId="77777777" w:rsidR="00311295" w:rsidRPr="006D1C46" w:rsidRDefault="00311295" w:rsidP="006D1C46">
      <w:pPr>
        <w:pStyle w:val="afa"/>
        <w:jc w:val="both"/>
        <w:rPr>
          <w:b w:val="0"/>
        </w:rPr>
      </w:pPr>
      <w:r w:rsidRPr="006D1C46">
        <w:rPr>
          <w:rFonts w:hint="eastAsia"/>
          <w:b w:val="0"/>
        </w:rPr>
        <w:t>例としては、ハンドルのついたドアである。ドアハンドルはアフォーダンスであり、ドアを開けることができることを示唆している。人間にとって、ドアハンドルは、通常、ドアをどのように開くことができるかを示唆する。アメリカのノブは回すように、ヨーロッパのレバーハンドルは押し下げるということを示唆する。</w:t>
      </w:r>
    </w:p>
    <w:p w14:paraId="113C2262" w14:textId="77777777" w:rsidR="00311295" w:rsidRPr="006D1C46" w:rsidRDefault="00311295" w:rsidP="006D1C46">
      <w:pPr>
        <w:pStyle w:val="afa"/>
        <w:jc w:val="both"/>
        <w:rPr>
          <w:b w:val="0"/>
        </w:rPr>
      </w:pPr>
      <w:r w:rsidRPr="006D1C46">
        <w:rPr>
          <w:rFonts w:hint="eastAsia"/>
          <w:b w:val="0"/>
        </w:rPr>
        <w:t>REST</w:t>
      </w:r>
      <w:r w:rsidRPr="006D1C46">
        <w:rPr>
          <w:rFonts w:hint="eastAsia"/>
          <w:b w:val="0"/>
        </w:rPr>
        <w:t>アーキテクチャスタイル</w:t>
      </w:r>
      <w:r w:rsidRPr="006D1C46">
        <w:rPr>
          <w:rFonts w:hint="eastAsia"/>
          <w:b w:val="0"/>
        </w:rPr>
        <w:t>[REST]</w:t>
      </w:r>
      <w:r w:rsidRPr="006D1C46">
        <w:rPr>
          <w:rFonts w:hint="eastAsia"/>
          <w:b w:val="0"/>
        </w:rPr>
        <w:t>の中核基盤の</w:t>
      </w:r>
      <w:r w:rsidRPr="006D1C46">
        <w:rPr>
          <w:rFonts w:hint="eastAsia"/>
          <w:b w:val="0"/>
        </w:rPr>
        <w:t>1</w:t>
      </w:r>
      <w:r w:rsidRPr="006D1C46">
        <w:rPr>
          <w:rFonts w:hint="eastAsia"/>
          <w:b w:val="0"/>
        </w:rPr>
        <w:t>つであるハイパーメディア原理は、情報のコンシューマがウェブのナビゲート方法とウェブアプリ制御方法について系統だった知識を入手できるように、ウェブ上で入手可能な情報を他の情報にリンクすることを要求する。ここで、情報と制御の同時表示</w:t>
      </w:r>
      <w:r w:rsidRPr="006D1C46">
        <w:rPr>
          <w:rFonts w:hint="eastAsia"/>
          <w:b w:val="0"/>
        </w:rPr>
        <w:t>(</w:t>
      </w:r>
      <w:r w:rsidRPr="006D1C46">
        <w:rPr>
          <w:rFonts w:hint="eastAsia"/>
          <w:b w:val="0"/>
        </w:rPr>
        <w:t>ハイパーリンク形式で提供される</w:t>
      </w:r>
      <w:r w:rsidRPr="006D1C46">
        <w:rPr>
          <w:rFonts w:hint="eastAsia"/>
          <w:b w:val="0"/>
        </w:rPr>
        <w:t>)</w:t>
      </w:r>
      <w:r w:rsidRPr="006D1C46">
        <w:rPr>
          <w:rFonts w:hint="eastAsia"/>
          <w:b w:val="0"/>
        </w:rPr>
        <w:t>は、ウェブアプリを駆動する手段をウェブクライアントに提供する機構である。この意味では、アフォーダンスは、ウェブクライアントがウェブアプリを駆動する手段を持てるようにするメカニズムである。どのようにナビゲートするか、おそらくはリンクされたリソースに対してどのようなアクションを取るかを示すハイパーリンク</w:t>
      </w:r>
      <w:r w:rsidRPr="006D1C46">
        <w:rPr>
          <w:rFonts w:hint="eastAsia"/>
          <w:b w:val="0"/>
        </w:rPr>
        <w:t>(</w:t>
      </w:r>
      <w:r w:rsidRPr="006D1C46">
        <w:rPr>
          <w:rFonts w:hint="eastAsia"/>
          <w:b w:val="0"/>
        </w:rPr>
        <w:t>例えば、リンク関係タイプとリンクターゲット属性を介する</w:t>
      </w:r>
      <w:r w:rsidRPr="006D1C46">
        <w:rPr>
          <w:rFonts w:hint="eastAsia"/>
          <w:b w:val="0"/>
        </w:rPr>
        <w:t>)</w:t>
      </w:r>
      <w:r w:rsidRPr="006D1C46">
        <w:rPr>
          <w:rFonts w:hint="eastAsia"/>
          <w:b w:val="0"/>
        </w:rPr>
        <w:t>の記述である。従って、リンクはナビゲーションアフォーダンスを提供している。</w:t>
      </w:r>
    </w:p>
    <w:p w14:paraId="4AFFBA30" w14:textId="77777777" w:rsidR="00311295" w:rsidRPr="006D1C46" w:rsidRDefault="00311295" w:rsidP="006D1C46">
      <w:pPr>
        <w:pStyle w:val="afa"/>
        <w:jc w:val="both"/>
        <w:rPr>
          <w:b w:val="0"/>
        </w:rPr>
      </w:pPr>
      <w:r w:rsidRPr="006D1C46">
        <w:rPr>
          <w:rFonts w:hint="eastAsia"/>
          <w:b w:val="0"/>
        </w:rPr>
        <w:t>このハイパーメディア原理からわかるように、</w:t>
      </w:r>
      <w:r w:rsidRPr="006D1C46">
        <w:rPr>
          <w:rFonts w:hint="eastAsia"/>
          <w:b w:val="0"/>
        </w:rPr>
        <w:t>WoT</w:t>
      </w:r>
      <w:r w:rsidRPr="006D1C46">
        <w:rPr>
          <w:rFonts w:hint="eastAsia"/>
          <w:b w:val="0"/>
        </w:rPr>
        <w:t>は、対話アフォーダンスをコンシューマに選択肢を示し説明する</w:t>
      </w:r>
      <w:r w:rsidR="00BF74FD">
        <w:rPr>
          <w:rFonts w:hint="eastAsia"/>
          <w:b w:val="0"/>
        </w:rPr>
        <w:t>Thing</w:t>
      </w:r>
      <w:r w:rsidRPr="006D1C46">
        <w:rPr>
          <w:rFonts w:hint="eastAsia"/>
          <w:b w:val="0"/>
        </w:rPr>
        <w:t>のメタデータとして定義しており、それによって、コンシューマが</w:t>
      </w:r>
      <w:r w:rsidR="00BF74FD">
        <w:rPr>
          <w:rFonts w:hint="eastAsia"/>
          <w:b w:val="0"/>
        </w:rPr>
        <w:t>Thing</w:t>
      </w:r>
      <w:r w:rsidRPr="006D1C46">
        <w:rPr>
          <w:rFonts w:hint="eastAsia"/>
          <w:b w:val="0"/>
        </w:rPr>
        <w:t>とどのように対話することができるかを提案する。一般的な対話アフォーダンスはナビゲーションであり、これは以下のリンクをたどることによってアクティブ化され、それによって、コンシューマは</w:t>
      </w:r>
      <w:r w:rsidR="00BF74FD">
        <w:rPr>
          <w:rFonts w:hint="eastAsia"/>
          <w:b w:val="0"/>
        </w:rPr>
        <w:t>Thing</w:t>
      </w:r>
      <w:r w:rsidRPr="006D1C46">
        <w:rPr>
          <w:rFonts w:hint="eastAsia"/>
          <w:b w:val="0"/>
        </w:rPr>
        <w:t>のウェブをブラ</w:t>
      </w:r>
      <w:r w:rsidRPr="006D1C46">
        <w:rPr>
          <w:rFonts w:hint="eastAsia"/>
          <w:b w:val="0"/>
        </w:rPr>
        <w:lastRenderedPageBreak/>
        <w:t>ウズすることをできる。第</w:t>
      </w:r>
      <w:r w:rsidRPr="006D1C46">
        <w:rPr>
          <w:rFonts w:hint="eastAsia"/>
          <w:b w:val="0"/>
        </w:rPr>
        <w:t xml:space="preserve">6.4 </w:t>
      </w:r>
      <w:r w:rsidRPr="006D1C46">
        <w:rPr>
          <w:rFonts w:hint="eastAsia"/>
          <w:b w:val="0"/>
        </w:rPr>
        <w:t>項対話モデルでは、</w:t>
      </w:r>
      <w:r w:rsidRPr="006D1C46">
        <w:rPr>
          <w:rFonts w:hint="eastAsia"/>
          <w:b w:val="0"/>
        </w:rPr>
        <w:t>W3C WoT</w:t>
      </w:r>
      <w:r w:rsidRPr="006D1C46">
        <w:rPr>
          <w:rFonts w:hint="eastAsia"/>
          <w:b w:val="0"/>
        </w:rPr>
        <w:t>用の更に３つの対話アフォーダンスタイプ、すなわち、プロパティ、アクション、およびイベントを定義する。</w:t>
      </w:r>
    </w:p>
    <w:p w14:paraId="4F96A0EE" w14:textId="77777777" w:rsidR="00311295" w:rsidRPr="006D1C46" w:rsidRDefault="00311295" w:rsidP="006D1C46">
      <w:pPr>
        <w:pStyle w:val="afa"/>
        <w:jc w:val="both"/>
        <w:rPr>
          <w:b w:val="0"/>
        </w:rPr>
      </w:pPr>
      <w:r w:rsidRPr="006D1C46">
        <w:rPr>
          <w:rFonts w:hint="eastAsia"/>
          <w:b w:val="0"/>
        </w:rPr>
        <w:t>全体として、この</w:t>
      </w:r>
      <w:r w:rsidRPr="006D1C46">
        <w:rPr>
          <w:rFonts w:hint="eastAsia"/>
          <w:b w:val="0"/>
        </w:rPr>
        <w:t>W3C WoT</w:t>
      </w:r>
      <w:r w:rsidRPr="006D1C46">
        <w:rPr>
          <w:rFonts w:hint="eastAsia"/>
          <w:b w:val="0"/>
        </w:rPr>
        <w:t>定義は、一般にウェブサービスに取り組んでいる</w:t>
      </w:r>
      <w:r w:rsidRPr="006D1C46">
        <w:rPr>
          <w:rFonts w:hint="eastAsia"/>
          <w:b w:val="0"/>
        </w:rPr>
        <w:t>REST</w:t>
      </w:r>
      <w:r w:rsidRPr="006D1C46">
        <w:rPr>
          <w:rFonts w:hint="eastAsia"/>
          <w:b w:val="0"/>
        </w:rPr>
        <w:t>およびマイクロサービスコミュニティは、もちろん物理的</w:t>
      </w:r>
      <w:r w:rsidR="00BF74FD">
        <w:rPr>
          <w:rFonts w:hint="eastAsia"/>
          <w:b w:val="0"/>
        </w:rPr>
        <w:t>Thing</w:t>
      </w:r>
      <w:r w:rsidRPr="006D1C46">
        <w:rPr>
          <w:rFonts w:hint="eastAsia"/>
          <w:b w:val="0"/>
        </w:rPr>
        <w:t>を作成する</w:t>
      </w:r>
      <w:r w:rsidRPr="006D1C46">
        <w:rPr>
          <w:rFonts w:hint="eastAsia"/>
          <w:b w:val="0"/>
        </w:rPr>
        <w:t>HCI</w:t>
      </w:r>
      <w:r w:rsidRPr="006D1C46">
        <w:rPr>
          <w:rFonts w:hint="eastAsia"/>
          <w:b w:val="0"/>
        </w:rPr>
        <w:t>や対話設計者と整合が取れている。</w:t>
      </w:r>
    </w:p>
    <w:p w14:paraId="60A8A02D" w14:textId="77777777" w:rsidR="00311295" w:rsidRPr="006D1C46" w:rsidRDefault="00311295" w:rsidP="00311295">
      <w:pPr>
        <w:pStyle w:val="afa"/>
        <w:jc w:val="both"/>
        <w:rPr>
          <w:b w:val="0"/>
        </w:rPr>
      </w:pPr>
    </w:p>
    <w:p w14:paraId="4015D6C2" w14:textId="77777777" w:rsidR="00311295" w:rsidRPr="006D1C46" w:rsidRDefault="00311295" w:rsidP="002B73F4">
      <w:pPr>
        <w:pStyle w:val="20"/>
      </w:pPr>
      <w:bookmarkStart w:id="297" w:name="_Toc28968955"/>
      <w:r w:rsidRPr="006D1C46">
        <w:t>6.</w:t>
      </w:r>
      <w:r w:rsidR="00F16346">
        <w:t>3</w:t>
      </w:r>
      <w:r w:rsidRPr="006D1C46">
        <w:t xml:space="preserve"> </w:t>
      </w:r>
      <w:r w:rsidRPr="006D1C46">
        <w:rPr>
          <w:rFonts w:hint="eastAsia"/>
        </w:rPr>
        <w:t>Web Thing</w:t>
      </w:r>
      <w:bookmarkEnd w:id="297"/>
    </w:p>
    <w:p w14:paraId="20DCA659" w14:textId="77777777" w:rsidR="00311295" w:rsidRPr="006D1C46" w:rsidRDefault="00311295" w:rsidP="00311295">
      <w:pPr>
        <w:pStyle w:val="afa"/>
        <w:jc w:val="both"/>
        <w:rPr>
          <w:b w:val="0"/>
        </w:rPr>
      </w:pPr>
      <w:r w:rsidRPr="002B73F4">
        <w:rPr>
          <w:rFonts w:hint="eastAsia"/>
          <w:b w:val="0"/>
        </w:rPr>
        <w:t>Web Thing</w:t>
      </w:r>
      <w:r w:rsidRPr="006D1C46">
        <w:rPr>
          <w:rFonts w:hint="eastAsia"/>
          <w:b w:val="0"/>
        </w:rPr>
        <w:t>には、図</w:t>
      </w:r>
      <w:r w:rsidRPr="006D1C46">
        <w:rPr>
          <w:rFonts w:hint="eastAsia"/>
          <w:b w:val="0"/>
        </w:rPr>
        <w:t>19</w:t>
      </w:r>
      <w:r w:rsidRPr="006D1C46">
        <w:rPr>
          <w:rFonts w:hint="eastAsia"/>
          <w:b w:val="0"/>
        </w:rPr>
        <w:t>に示すように、ビヘイビア、対話アフォーダンス、セキュリティ構成、およびプロトコルバインディングという</w:t>
      </w:r>
      <w:r w:rsidRPr="006D1C46">
        <w:rPr>
          <w:rFonts w:hint="eastAsia"/>
          <w:b w:val="0"/>
        </w:rPr>
        <w:t>4</w:t>
      </w:r>
      <w:r w:rsidRPr="006D1C46">
        <w:rPr>
          <w:rFonts w:hint="eastAsia"/>
          <w:b w:val="0"/>
        </w:rPr>
        <w:t>つのアーキテクチャ上の重要な側面がある。</w:t>
      </w:r>
      <w:r w:rsidR="00BF74FD">
        <w:rPr>
          <w:rFonts w:hint="eastAsia"/>
          <w:b w:val="0"/>
        </w:rPr>
        <w:t>Thing</w:t>
      </w:r>
      <w:r w:rsidRPr="006D1C46">
        <w:rPr>
          <w:rFonts w:hint="eastAsia"/>
          <w:b w:val="0"/>
        </w:rPr>
        <w:t>のビヘイビア側面には対話アフォーダンスのための自律的ビヘイビアとハンドラ両方が含まれる。対話アフォーダンスは、特定のネットワークプロトコルまたはデータ符号化を参照せずに、コンシューマが抽象操作を行うことによって</w:t>
      </w:r>
      <w:r w:rsidR="00BF74FD">
        <w:rPr>
          <w:rFonts w:hint="eastAsia"/>
          <w:b w:val="0"/>
        </w:rPr>
        <w:t>Thing</w:t>
      </w:r>
      <w:r w:rsidRPr="006D1C46">
        <w:rPr>
          <w:rFonts w:hint="eastAsia"/>
          <w:b w:val="0"/>
        </w:rPr>
        <w:t>とどのように対話することができるかのモデルを提供する。プロトコルバインディングは、各対話アフォーダンスを特定のプロトコルの具象メッセージにマッピングするのに必要な詳細を追加する。通常、単一の</w:t>
      </w:r>
      <w:r w:rsidR="00BF74FD">
        <w:rPr>
          <w:rFonts w:hint="eastAsia"/>
          <w:b w:val="0"/>
        </w:rPr>
        <w:t>Thing</w:t>
      </w:r>
      <w:r w:rsidRPr="006D1C46">
        <w:rPr>
          <w:rFonts w:hint="eastAsia"/>
          <w:b w:val="0"/>
        </w:rPr>
        <w:t>の中であっても、対話アフォーダンスの異なるサブセットをサポートするために、異なる具象プロトコルを使用することができる。</w:t>
      </w:r>
      <w:r w:rsidR="00BF74FD" w:rsidRPr="00DE62FD">
        <w:rPr>
          <w:rFonts w:hint="eastAsia"/>
          <w:b w:val="0"/>
          <w:highlight w:val="yellow"/>
        </w:rPr>
        <w:t>Thing</w:t>
      </w:r>
      <w:r w:rsidRPr="00DE62FD">
        <w:rPr>
          <w:rFonts w:hint="eastAsia"/>
          <w:b w:val="0"/>
          <w:highlight w:val="yellow"/>
        </w:rPr>
        <w:t>のセキュリティ構成側面は、対話アフォーダンスへ、および、関連するパブリックメタデータおよびプライベートメタデータの管理へのアクセスを制御するために使用されるメカニズムである。</w:t>
      </w:r>
    </w:p>
    <w:p w14:paraId="4BE65DF4" w14:textId="77777777" w:rsidR="00311295" w:rsidRPr="006D1C46" w:rsidRDefault="00311295" w:rsidP="00311295">
      <w:pPr>
        <w:pStyle w:val="afa"/>
        <w:jc w:val="both"/>
        <w:rPr>
          <w:b w:val="0"/>
        </w:rPr>
      </w:pPr>
    </w:p>
    <w:p w14:paraId="5FAF2744" w14:textId="77777777" w:rsidR="00311295" w:rsidRPr="006D1C46" w:rsidRDefault="00311295" w:rsidP="00311295">
      <w:pPr>
        <w:pStyle w:val="afa"/>
        <w:jc w:val="both"/>
        <w:rPr>
          <w:b w:val="0"/>
        </w:rPr>
      </w:pPr>
      <w:r w:rsidRPr="006D1C46">
        <w:rPr>
          <w:rFonts w:hint="eastAsia"/>
          <w:b w:val="0"/>
        </w:rPr>
        <w:t>図</w:t>
      </w:r>
      <w:r w:rsidRPr="006D1C46">
        <w:rPr>
          <w:rFonts w:hint="eastAsia"/>
          <w:b w:val="0"/>
        </w:rPr>
        <w:t>1</w:t>
      </w:r>
      <w:r w:rsidRPr="006D1C46">
        <w:rPr>
          <w:b w:val="0"/>
        </w:rPr>
        <w:t xml:space="preserve">9. </w:t>
      </w:r>
      <w:r w:rsidR="00BF74FD">
        <w:rPr>
          <w:rFonts w:hint="eastAsia"/>
          <w:b w:val="0"/>
        </w:rPr>
        <w:t>Thing</w:t>
      </w:r>
      <w:r w:rsidRPr="006D1C46">
        <w:rPr>
          <w:rFonts w:hint="eastAsia"/>
          <w:b w:val="0"/>
        </w:rPr>
        <w:t>のアーキテクチャ側面</w:t>
      </w:r>
    </w:p>
    <w:p w14:paraId="5D823C6F" w14:textId="77777777" w:rsidR="00311295" w:rsidRPr="006D1C46" w:rsidRDefault="00311295" w:rsidP="00311295">
      <w:pPr>
        <w:pStyle w:val="afa"/>
        <w:jc w:val="both"/>
        <w:rPr>
          <w:b w:val="0"/>
        </w:rPr>
      </w:pPr>
    </w:p>
    <w:p w14:paraId="68555B45" w14:textId="77777777" w:rsidR="00311295" w:rsidRPr="006D1C46" w:rsidRDefault="00311295" w:rsidP="002B73F4">
      <w:pPr>
        <w:pStyle w:val="20"/>
      </w:pPr>
      <w:bookmarkStart w:id="298" w:name="_Toc28968956"/>
      <w:r w:rsidRPr="006D1C46">
        <w:rPr>
          <w:rFonts w:hint="eastAsia"/>
        </w:rPr>
        <w:t xml:space="preserve">6.4 </w:t>
      </w:r>
      <w:r w:rsidRPr="006D1C46">
        <w:rPr>
          <w:rFonts w:hint="eastAsia"/>
        </w:rPr>
        <w:t>対話モデル</w:t>
      </w:r>
      <w:bookmarkEnd w:id="298"/>
    </w:p>
    <w:p w14:paraId="2D9B43F4" w14:textId="77777777" w:rsidR="00311295" w:rsidRPr="006D1C46" w:rsidRDefault="00311295" w:rsidP="006D1C46">
      <w:pPr>
        <w:pStyle w:val="afa"/>
        <w:jc w:val="both"/>
        <w:rPr>
          <w:b w:val="0"/>
        </w:rPr>
      </w:pPr>
      <w:r w:rsidRPr="002B73F4">
        <w:rPr>
          <w:rFonts w:hint="eastAsia"/>
          <w:b w:val="0"/>
        </w:rPr>
        <w:t>元来、ウェブリソースは、ウェブクライアントが簡単に取り出すことができる</w:t>
      </w:r>
      <w:r w:rsidRPr="006D1C46">
        <w:rPr>
          <w:rFonts w:hint="eastAsia"/>
          <w:b w:val="0"/>
        </w:rPr>
        <w:t>World Wide Web</w:t>
      </w:r>
      <w:r w:rsidRPr="006D1C46">
        <w:rPr>
          <w:rFonts w:hint="eastAsia"/>
          <w:b w:val="0"/>
        </w:rPr>
        <w:t>上のドキュメントを意味していた。ウェブサービスの導入により、リソースは、どのような種類のビヘイビアも実施することができるより総称的対話エンティティとなった。この非常に高いレベルのアブストラクションは、その多数の対話可能性ゆえに、アプリとリソース間の緩い結合を提供することが困難となっている。その結果、書込み時には、代表的な</w:t>
      </w:r>
      <w:r w:rsidRPr="006D1C46">
        <w:rPr>
          <w:rFonts w:hint="eastAsia"/>
          <w:b w:val="0"/>
        </w:rPr>
        <w:t>API</w:t>
      </w:r>
      <w:r w:rsidRPr="006D1C46">
        <w:rPr>
          <w:rFonts w:hint="eastAsia"/>
          <w:b w:val="0"/>
        </w:rPr>
        <w:t>記述は、アプリの意図からリソース・アドレス、メソッド、要求ペイロード構造、応答ペイロード構造、予想されるエラーまでの静的マッピングで構成される。このため、ウェブクライアントとウェブサービス間に緊密な結合が求められる。</w:t>
      </w:r>
    </w:p>
    <w:p w14:paraId="388AB1F8" w14:textId="77777777" w:rsidR="00311295" w:rsidRPr="006D1C46" w:rsidRDefault="00311295" w:rsidP="006D1C46">
      <w:pPr>
        <w:pStyle w:val="afa"/>
        <w:jc w:val="both"/>
        <w:rPr>
          <w:b w:val="0"/>
        </w:rPr>
      </w:pPr>
      <w:r w:rsidRPr="006D1C46">
        <w:rPr>
          <w:rFonts w:hint="eastAsia"/>
          <w:b w:val="0"/>
        </w:rPr>
        <w:t>この</w:t>
      </w:r>
      <w:r w:rsidRPr="006D1C46">
        <w:rPr>
          <w:rFonts w:hint="eastAsia"/>
          <w:b w:val="0"/>
        </w:rPr>
        <w:t>W3C WoT</w:t>
      </w:r>
      <w:r w:rsidRPr="006D1C46">
        <w:rPr>
          <w:rFonts w:hint="eastAsia"/>
          <w:b w:val="0"/>
        </w:rPr>
        <w:t>の対話モデルは、アプリの意図から具体的なプロトコル操作までのマッピングを形式化し、対話アフォーダンスをどのようにモデル化できるかの可能性を制限する中間抽象化を導入している。</w:t>
      </w:r>
    </w:p>
    <w:p w14:paraId="3BDA5820" w14:textId="77777777" w:rsidR="00311295" w:rsidRPr="006D1C46" w:rsidRDefault="00311295" w:rsidP="006D1C46">
      <w:pPr>
        <w:pStyle w:val="afa"/>
        <w:jc w:val="both"/>
        <w:rPr>
          <w:b w:val="0"/>
        </w:rPr>
      </w:pPr>
      <w:r w:rsidRPr="006D1C46">
        <w:rPr>
          <w:rFonts w:hint="eastAsia"/>
          <w:b w:val="0"/>
        </w:rPr>
        <w:t>ナビゲーションアフォーダンス</w:t>
      </w:r>
      <w:r w:rsidRPr="006D1C46">
        <w:rPr>
          <w:rFonts w:hint="eastAsia"/>
          <w:b w:val="0"/>
        </w:rPr>
        <w:t>(</w:t>
      </w:r>
      <w:r w:rsidRPr="006D1C46">
        <w:rPr>
          <w:rFonts w:hint="eastAsia"/>
          <w:b w:val="0"/>
        </w:rPr>
        <w:t>すなわち、ウェブリンク</w:t>
      </w:r>
      <w:r w:rsidRPr="006D1C46">
        <w:rPr>
          <w:rFonts w:hint="eastAsia"/>
          <w:b w:val="0"/>
        </w:rPr>
        <w:t>)</w:t>
      </w:r>
      <w:r w:rsidRPr="006D1C46">
        <w:rPr>
          <w:rFonts w:hint="eastAsia"/>
          <w:b w:val="0"/>
        </w:rPr>
        <w:t>に加えて、</w:t>
      </w:r>
      <w:r w:rsidR="00BF74FD">
        <w:rPr>
          <w:rFonts w:hint="eastAsia"/>
          <w:b w:val="0"/>
        </w:rPr>
        <w:t>Thing</w:t>
      </w:r>
      <w:r w:rsidRPr="006D1C46">
        <w:rPr>
          <w:rFonts w:hint="eastAsia"/>
          <w:b w:val="0"/>
        </w:rPr>
        <w:t>は、本仕様によって定義される</w:t>
      </w:r>
      <w:r w:rsidRPr="006D1C46">
        <w:rPr>
          <w:rFonts w:hint="eastAsia"/>
          <w:b w:val="0"/>
        </w:rPr>
        <w:t>3</w:t>
      </w:r>
      <w:r w:rsidRPr="006D1C46">
        <w:rPr>
          <w:rFonts w:hint="eastAsia"/>
          <w:b w:val="0"/>
        </w:rPr>
        <w:t>つの他のタイプの対話アフォーダンス、すなわち、プロパティ、アクション、およびイベントを提供することもできる。この範囲の狭さが、コンシューマと</w:t>
      </w:r>
      <w:r w:rsidR="00BF74FD">
        <w:rPr>
          <w:rFonts w:hint="eastAsia"/>
          <w:b w:val="0"/>
        </w:rPr>
        <w:t>Thing</w:t>
      </w:r>
      <w:r w:rsidRPr="006D1C46">
        <w:rPr>
          <w:rFonts w:hint="eastAsia"/>
          <w:b w:val="0"/>
        </w:rPr>
        <w:t>を分離することを可能にするが、これらの</w:t>
      </w:r>
      <w:r w:rsidRPr="006D1C46">
        <w:rPr>
          <w:rFonts w:hint="eastAsia"/>
          <w:b w:val="0"/>
        </w:rPr>
        <w:t>4</w:t>
      </w:r>
      <w:r w:rsidRPr="006D1C46">
        <w:rPr>
          <w:rFonts w:hint="eastAsia"/>
          <w:b w:val="0"/>
        </w:rPr>
        <w:t>つのタイプの対話アフォーダンスは、事実上、</w:t>
      </w:r>
      <w:r w:rsidRPr="006D1C46">
        <w:rPr>
          <w:rFonts w:hint="eastAsia"/>
          <w:b w:val="0"/>
        </w:rPr>
        <w:t>IoT</w:t>
      </w:r>
      <w:r w:rsidRPr="006D1C46">
        <w:rPr>
          <w:rFonts w:hint="eastAsia"/>
          <w:b w:val="0"/>
        </w:rPr>
        <w:t>デバイスおよびサービスに見られるすべての対話可能性をモデル化することもやはり可能である。</w:t>
      </w:r>
    </w:p>
    <w:p w14:paraId="4273A615" w14:textId="77777777" w:rsidR="00311295" w:rsidRPr="006D1C46" w:rsidRDefault="00311295" w:rsidP="00311295">
      <w:pPr>
        <w:pStyle w:val="afa"/>
        <w:jc w:val="both"/>
        <w:rPr>
          <w:b w:val="0"/>
        </w:rPr>
      </w:pPr>
    </w:p>
    <w:p w14:paraId="69B74107" w14:textId="77777777" w:rsidR="00311295" w:rsidRPr="006D1C46" w:rsidRDefault="00311295" w:rsidP="002B73F4">
      <w:pPr>
        <w:pStyle w:val="30"/>
      </w:pPr>
      <w:bookmarkStart w:id="299" w:name="_Toc28968957"/>
      <w:r w:rsidRPr="006D1C46">
        <w:t xml:space="preserve">6.4.1 </w:t>
      </w:r>
      <w:r w:rsidRPr="006D1C46">
        <w:rPr>
          <w:rFonts w:hint="eastAsia"/>
        </w:rPr>
        <w:t>プロパティ</w:t>
      </w:r>
      <w:bookmarkEnd w:id="299"/>
    </w:p>
    <w:p w14:paraId="36469BBC" w14:textId="77777777" w:rsidR="00311295" w:rsidRPr="006D1C46" w:rsidRDefault="00311295" w:rsidP="006D1C46">
      <w:pPr>
        <w:pStyle w:val="afa"/>
        <w:jc w:val="both"/>
        <w:rPr>
          <w:b w:val="0"/>
        </w:rPr>
      </w:pPr>
      <w:r w:rsidRPr="002B73F4">
        <w:rPr>
          <w:rFonts w:hint="eastAsia"/>
          <w:b w:val="0"/>
        </w:rPr>
        <w:t>プロパティとは、</w:t>
      </w:r>
      <w:r w:rsidR="00BF74FD">
        <w:rPr>
          <w:rFonts w:hint="eastAsia"/>
          <w:b w:val="0"/>
        </w:rPr>
        <w:t>Thing</w:t>
      </w:r>
      <w:r w:rsidRPr="002B73F4">
        <w:rPr>
          <w:rFonts w:hint="eastAsia"/>
          <w:b w:val="0"/>
        </w:rPr>
        <w:t>の状態を公開する対話アフォーダンスである。プロパティによって公開される状態は、検索可能</w:t>
      </w:r>
      <w:r w:rsidRPr="006D1C46">
        <w:rPr>
          <w:rFonts w:hint="eastAsia"/>
          <w:b w:val="0"/>
        </w:rPr>
        <w:t>(</w:t>
      </w:r>
      <w:r w:rsidRPr="006D1C46">
        <w:rPr>
          <w:rFonts w:hint="eastAsia"/>
          <w:b w:val="0"/>
        </w:rPr>
        <w:t>読み取り可能</w:t>
      </w:r>
      <w:r w:rsidRPr="006D1C46">
        <w:rPr>
          <w:rFonts w:hint="eastAsia"/>
          <w:b w:val="0"/>
        </w:rPr>
        <w:t>)</w:t>
      </w:r>
      <w:r w:rsidRPr="006D1C46">
        <w:rPr>
          <w:rFonts w:hint="eastAsia"/>
          <w:b w:val="0"/>
        </w:rPr>
        <w:t>でなければならない。プロパティによって公開される状態は更新することができる</w:t>
      </w:r>
      <w:r w:rsidRPr="006D1C46">
        <w:rPr>
          <w:rFonts w:hint="eastAsia"/>
          <w:b w:val="0"/>
        </w:rPr>
        <w:t>(</w:t>
      </w:r>
      <w:r w:rsidRPr="006D1C46">
        <w:rPr>
          <w:rFonts w:hint="eastAsia"/>
          <w:b w:val="0"/>
        </w:rPr>
        <w:t>書き込み可能</w:t>
      </w:r>
      <w:r w:rsidRPr="006D1C46">
        <w:rPr>
          <w:rFonts w:hint="eastAsia"/>
          <w:b w:val="0"/>
        </w:rPr>
        <w:t>)</w:t>
      </w:r>
      <w:r w:rsidRPr="006D1C46">
        <w:rPr>
          <w:rFonts w:hint="eastAsia"/>
          <w:b w:val="0"/>
        </w:rPr>
        <w:t>。</w:t>
      </w:r>
      <w:r w:rsidR="00BF74FD">
        <w:rPr>
          <w:rFonts w:hint="eastAsia"/>
          <w:b w:val="0"/>
        </w:rPr>
        <w:t>Thing</w:t>
      </w:r>
      <w:r w:rsidRPr="006D1C46">
        <w:rPr>
          <w:rFonts w:hint="eastAsia"/>
          <w:b w:val="0"/>
        </w:rPr>
        <w:t>は、変更後に新しい状態をプッシュして、プロパティを観察可能にする選</w:t>
      </w:r>
      <w:r w:rsidRPr="006D1C46">
        <w:rPr>
          <w:rFonts w:hint="eastAsia"/>
          <w:b w:val="0"/>
        </w:rPr>
        <w:lastRenderedPageBreak/>
        <w:t>択もできる</w:t>
      </w:r>
      <w:r w:rsidRPr="006D1C46">
        <w:rPr>
          <w:rFonts w:hint="eastAsia"/>
          <w:b w:val="0"/>
        </w:rPr>
        <w:t>(</w:t>
      </w:r>
      <w:r w:rsidRPr="006D1C46">
        <w:rPr>
          <w:rFonts w:hint="eastAsia"/>
          <w:b w:val="0"/>
        </w:rPr>
        <w:t>リソースの観察</w:t>
      </w:r>
      <w:r w:rsidRPr="006D1C46">
        <w:rPr>
          <w:rFonts w:hint="eastAsia"/>
          <w:b w:val="0"/>
        </w:rPr>
        <w:t xml:space="preserve"> [RFC7641]</w:t>
      </w:r>
      <w:r w:rsidRPr="006D1C46">
        <w:rPr>
          <w:rFonts w:hint="eastAsia"/>
          <w:b w:val="0"/>
        </w:rPr>
        <w:t>参照</w:t>
      </w:r>
      <w:r w:rsidRPr="006D1C46">
        <w:rPr>
          <w:rFonts w:hint="eastAsia"/>
          <w:b w:val="0"/>
        </w:rPr>
        <w:t>)</w:t>
      </w:r>
      <w:r w:rsidRPr="006D1C46">
        <w:rPr>
          <w:rFonts w:hint="eastAsia"/>
          <w:b w:val="0"/>
        </w:rPr>
        <w:t>。書き込み専用状態は、アクションを介して更新されるべきである。</w:t>
      </w:r>
    </w:p>
    <w:p w14:paraId="4DD14E3E" w14:textId="77777777" w:rsidR="00311295" w:rsidRPr="006D1C46" w:rsidRDefault="00311295" w:rsidP="006D1C46">
      <w:pPr>
        <w:pStyle w:val="afa"/>
        <w:jc w:val="both"/>
        <w:rPr>
          <w:b w:val="0"/>
        </w:rPr>
      </w:pPr>
      <w:r w:rsidRPr="006D1C46">
        <w:rPr>
          <w:rFonts w:hint="eastAsia"/>
          <w:b w:val="0"/>
        </w:rPr>
        <w:t>データが使用されるプロトコルバインディングによって</w:t>
      </w:r>
      <w:r w:rsidRPr="006D1C46">
        <w:rPr>
          <w:rFonts w:hint="eastAsia"/>
          <w:b w:val="0"/>
        </w:rPr>
        <w:t>(</w:t>
      </w:r>
      <w:r w:rsidRPr="006D1C46">
        <w:rPr>
          <w:rFonts w:hint="eastAsia"/>
          <w:b w:val="0"/>
        </w:rPr>
        <w:t>例えば、メディアタイプを介して</w:t>
      </w:r>
      <w:r w:rsidRPr="006D1C46">
        <w:rPr>
          <w:rFonts w:hint="eastAsia"/>
          <w:b w:val="0"/>
        </w:rPr>
        <w:t>)</w:t>
      </w:r>
      <w:r w:rsidRPr="006D1C46">
        <w:rPr>
          <w:rFonts w:hint="eastAsia"/>
          <w:b w:val="0"/>
        </w:rPr>
        <w:t>十分に指定されていない場合、プロパティは公開された状態のために</w:t>
      </w:r>
      <w:r w:rsidRPr="006D1C46">
        <w:rPr>
          <w:rFonts w:hint="eastAsia"/>
          <w:b w:val="0"/>
        </w:rPr>
        <w:t>1</w:t>
      </w:r>
      <w:r w:rsidRPr="006D1C46">
        <w:rPr>
          <w:rFonts w:hint="eastAsia"/>
          <w:b w:val="0"/>
        </w:rPr>
        <w:t>つのデータスキーマを持つことができる。</w:t>
      </w:r>
    </w:p>
    <w:p w14:paraId="71B37D48" w14:textId="77777777" w:rsidR="00311295" w:rsidRPr="006D1C46" w:rsidRDefault="00311295" w:rsidP="006D1C46">
      <w:pPr>
        <w:pStyle w:val="afa"/>
        <w:jc w:val="both"/>
        <w:rPr>
          <w:b w:val="0"/>
        </w:rPr>
      </w:pPr>
      <w:r w:rsidRPr="006D1C46">
        <w:rPr>
          <w:rFonts w:hint="eastAsia"/>
          <w:b w:val="0"/>
        </w:rPr>
        <w:t>プロパティの例としては、センサ値</w:t>
      </w:r>
      <w:r w:rsidRPr="006D1C46">
        <w:rPr>
          <w:b w:val="0"/>
        </w:rPr>
        <w:t>(</w:t>
      </w:r>
      <w:r w:rsidRPr="006D1C46">
        <w:rPr>
          <w:rFonts w:hint="eastAsia"/>
          <w:b w:val="0"/>
        </w:rPr>
        <w:t>読み取り専用</w:t>
      </w:r>
      <w:r w:rsidRPr="006D1C46">
        <w:rPr>
          <w:b w:val="0"/>
        </w:rPr>
        <w:t>)</w:t>
      </w:r>
      <w:r w:rsidRPr="006D1C46">
        <w:rPr>
          <w:rFonts w:hint="eastAsia"/>
          <w:b w:val="0"/>
        </w:rPr>
        <w:t>、ステートフルアクチュエータ</w:t>
      </w:r>
      <w:r w:rsidRPr="006D1C46">
        <w:rPr>
          <w:b w:val="0"/>
        </w:rPr>
        <w:t>(</w:t>
      </w:r>
      <w:r w:rsidRPr="006D1C46">
        <w:rPr>
          <w:rFonts w:hint="eastAsia"/>
          <w:b w:val="0"/>
        </w:rPr>
        <w:t>読み取り</w:t>
      </w:r>
      <w:r w:rsidRPr="006D1C46">
        <w:rPr>
          <w:b w:val="0"/>
        </w:rPr>
        <w:t>−</w:t>
      </w:r>
      <w:r w:rsidRPr="006D1C46">
        <w:rPr>
          <w:rFonts w:hint="eastAsia"/>
          <w:b w:val="0"/>
        </w:rPr>
        <w:t>書き込み</w:t>
      </w:r>
      <w:r w:rsidRPr="006D1C46">
        <w:rPr>
          <w:b w:val="0"/>
        </w:rPr>
        <w:t>)</w:t>
      </w:r>
      <w:r w:rsidRPr="006D1C46">
        <w:rPr>
          <w:rFonts w:hint="eastAsia"/>
          <w:b w:val="0"/>
        </w:rPr>
        <w:t>、構成パラメータ</w:t>
      </w:r>
      <w:r w:rsidRPr="006D1C46">
        <w:rPr>
          <w:b w:val="0"/>
        </w:rPr>
        <w:t>(</w:t>
      </w:r>
      <w:r w:rsidRPr="006D1C46">
        <w:rPr>
          <w:rFonts w:hint="eastAsia"/>
          <w:b w:val="0"/>
        </w:rPr>
        <w:t>読み取り</w:t>
      </w:r>
      <w:r w:rsidRPr="006D1C46">
        <w:rPr>
          <w:b w:val="0"/>
        </w:rPr>
        <w:t>−</w:t>
      </w:r>
      <w:r w:rsidRPr="006D1C46">
        <w:rPr>
          <w:rFonts w:hint="eastAsia"/>
          <w:b w:val="0"/>
        </w:rPr>
        <w:t>書き込み</w:t>
      </w:r>
      <w:r w:rsidRPr="006D1C46">
        <w:rPr>
          <w:b w:val="0"/>
        </w:rPr>
        <w:t>)</w:t>
      </w:r>
      <w:r w:rsidRPr="006D1C46">
        <w:rPr>
          <w:rFonts w:hint="eastAsia"/>
          <w:b w:val="0"/>
        </w:rPr>
        <w:t>、</w:t>
      </w:r>
      <w:r w:rsidR="00BF74FD">
        <w:rPr>
          <w:rFonts w:hint="eastAsia"/>
          <w:b w:val="0"/>
        </w:rPr>
        <w:t>Thing</w:t>
      </w:r>
      <w:r w:rsidRPr="006D1C46">
        <w:rPr>
          <w:rFonts w:hint="eastAsia"/>
          <w:b w:val="0"/>
        </w:rPr>
        <w:t>のステータス</w:t>
      </w:r>
      <w:r w:rsidRPr="006D1C46">
        <w:rPr>
          <w:b w:val="0"/>
        </w:rPr>
        <w:t>(</w:t>
      </w:r>
      <w:r w:rsidRPr="006D1C46">
        <w:rPr>
          <w:rFonts w:hint="eastAsia"/>
          <w:b w:val="0"/>
        </w:rPr>
        <w:t>読み取り専用または読み取り</w:t>
      </w:r>
      <w:r w:rsidRPr="006D1C46">
        <w:rPr>
          <w:b w:val="0"/>
        </w:rPr>
        <w:t>−</w:t>
      </w:r>
      <w:r w:rsidRPr="006D1C46">
        <w:rPr>
          <w:rFonts w:hint="eastAsia"/>
          <w:b w:val="0"/>
        </w:rPr>
        <w:t>書き込み</w:t>
      </w:r>
      <w:r w:rsidRPr="006D1C46">
        <w:rPr>
          <w:b w:val="0"/>
        </w:rPr>
        <w:t>)</w:t>
      </w:r>
      <w:r w:rsidRPr="006D1C46">
        <w:rPr>
          <w:rFonts w:hint="eastAsia"/>
          <w:b w:val="0"/>
        </w:rPr>
        <w:t>、または、計算結果</w:t>
      </w:r>
      <w:r w:rsidRPr="006D1C46">
        <w:rPr>
          <w:b w:val="0"/>
        </w:rPr>
        <w:t>(</w:t>
      </w:r>
      <w:r w:rsidRPr="006D1C46">
        <w:rPr>
          <w:rFonts w:hint="eastAsia"/>
          <w:b w:val="0"/>
        </w:rPr>
        <w:t>読み取り専用</w:t>
      </w:r>
      <w:r w:rsidRPr="006D1C46">
        <w:rPr>
          <w:b w:val="0"/>
        </w:rPr>
        <w:t>)</w:t>
      </w:r>
      <w:r w:rsidRPr="006D1C46">
        <w:rPr>
          <w:rFonts w:hint="eastAsia"/>
          <w:b w:val="0"/>
        </w:rPr>
        <w:t>が挙げられる。</w:t>
      </w:r>
    </w:p>
    <w:p w14:paraId="0DDA2E6B" w14:textId="77777777" w:rsidR="00311295" w:rsidRPr="006D1C46" w:rsidRDefault="00311295" w:rsidP="00311295">
      <w:pPr>
        <w:pStyle w:val="afa"/>
        <w:jc w:val="both"/>
        <w:rPr>
          <w:b w:val="0"/>
        </w:rPr>
      </w:pPr>
    </w:p>
    <w:p w14:paraId="06336AB5" w14:textId="77777777" w:rsidR="00311295" w:rsidRPr="006D1C46" w:rsidRDefault="00311295" w:rsidP="002B73F4">
      <w:pPr>
        <w:pStyle w:val="30"/>
      </w:pPr>
      <w:bookmarkStart w:id="300" w:name="_Toc28968958"/>
      <w:r w:rsidRPr="006D1C46">
        <w:rPr>
          <w:rFonts w:hint="eastAsia"/>
        </w:rPr>
        <w:t>6</w:t>
      </w:r>
      <w:r w:rsidRPr="006D1C46">
        <w:t xml:space="preserve">.4.2 </w:t>
      </w:r>
      <w:r w:rsidRPr="006D1C46">
        <w:rPr>
          <w:rFonts w:hint="eastAsia"/>
        </w:rPr>
        <w:t>アクション</w:t>
      </w:r>
      <w:bookmarkEnd w:id="300"/>
    </w:p>
    <w:p w14:paraId="7D915F31" w14:textId="77777777" w:rsidR="00311295" w:rsidRPr="006D1C46" w:rsidRDefault="00311295" w:rsidP="006D1C46">
      <w:pPr>
        <w:pStyle w:val="afa"/>
        <w:jc w:val="both"/>
        <w:rPr>
          <w:b w:val="0"/>
        </w:rPr>
      </w:pPr>
      <w:r w:rsidRPr="002B73F4">
        <w:rPr>
          <w:rFonts w:hint="eastAsia"/>
          <w:b w:val="0"/>
        </w:rPr>
        <w:t>アクションは、</w:t>
      </w:r>
      <w:r w:rsidR="00BF74FD">
        <w:rPr>
          <w:rFonts w:hint="eastAsia"/>
          <w:b w:val="0"/>
        </w:rPr>
        <w:t>Thing</w:t>
      </w:r>
      <w:r w:rsidRPr="002B73F4">
        <w:rPr>
          <w:rFonts w:hint="eastAsia"/>
          <w:b w:val="0"/>
        </w:rPr>
        <w:t>の関数を呼び出すことを可能にする対話</w:t>
      </w:r>
      <w:r w:rsidRPr="006D1C46">
        <w:rPr>
          <w:rFonts w:hint="eastAsia"/>
          <w:b w:val="0"/>
        </w:rPr>
        <w:t>アフォーダンスである。アクションは、直接公開されていない状態（“プロパティ”参照</w:t>
      </w:r>
      <w:r w:rsidRPr="006D1C46">
        <w:rPr>
          <w:rFonts w:hint="eastAsia"/>
          <w:b w:val="0"/>
        </w:rPr>
        <w:t>)</w:t>
      </w:r>
      <w:r w:rsidRPr="006D1C46">
        <w:rPr>
          <w:rFonts w:hint="eastAsia"/>
          <w:b w:val="0"/>
        </w:rPr>
        <w:t>の操作、一度に複数のプロパティの操作、内部ロジック</w:t>
      </w:r>
      <w:r w:rsidRPr="006D1C46">
        <w:rPr>
          <w:rFonts w:hint="eastAsia"/>
          <w:b w:val="0"/>
        </w:rPr>
        <w:t>(</w:t>
      </w:r>
      <w:r w:rsidRPr="006D1C46">
        <w:rPr>
          <w:rFonts w:hint="eastAsia"/>
          <w:b w:val="0"/>
        </w:rPr>
        <w:t>例：トグル</w:t>
      </w:r>
      <w:r w:rsidRPr="006D1C46">
        <w:rPr>
          <w:rFonts w:hint="eastAsia"/>
          <w:b w:val="0"/>
        </w:rPr>
        <w:t>)</w:t>
      </w:r>
      <w:r w:rsidRPr="006D1C46">
        <w:rPr>
          <w:rFonts w:hint="eastAsia"/>
          <w:b w:val="0"/>
        </w:rPr>
        <w:t>に基づいたプロパティの操作を行うこともできる。アクションを呼び出しにより、時間の経過とともに状態</w:t>
      </w:r>
      <w:r w:rsidRPr="006D1C46">
        <w:rPr>
          <w:rFonts w:hint="eastAsia"/>
          <w:b w:val="0"/>
        </w:rPr>
        <w:t>(</w:t>
      </w:r>
      <w:r w:rsidRPr="006D1C46">
        <w:rPr>
          <w:rFonts w:hint="eastAsia"/>
          <w:b w:val="0"/>
        </w:rPr>
        <w:t>アクチュエータによる物理的状態を含む</w:t>
      </w:r>
      <w:r w:rsidRPr="006D1C46">
        <w:rPr>
          <w:rFonts w:hint="eastAsia"/>
          <w:b w:val="0"/>
        </w:rPr>
        <w:t>)</w:t>
      </w:r>
      <w:r w:rsidRPr="006D1C46">
        <w:rPr>
          <w:rFonts w:hint="eastAsia"/>
          <w:b w:val="0"/>
        </w:rPr>
        <w:t>を操作する</w:t>
      </w:r>
      <w:r w:rsidR="00BF74FD">
        <w:rPr>
          <w:rFonts w:hint="eastAsia"/>
          <w:b w:val="0"/>
        </w:rPr>
        <w:t>Thing</w:t>
      </w:r>
      <w:r w:rsidRPr="006D1C46">
        <w:rPr>
          <w:rFonts w:hint="eastAsia"/>
          <w:b w:val="0"/>
        </w:rPr>
        <w:t>の上でプロセスをトリガーすることもできる。</w:t>
      </w:r>
    </w:p>
    <w:p w14:paraId="4CFDD8E8" w14:textId="77777777" w:rsidR="00311295" w:rsidRPr="006D1C46" w:rsidRDefault="00311295" w:rsidP="006D1C46">
      <w:pPr>
        <w:pStyle w:val="afa"/>
        <w:jc w:val="both"/>
        <w:rPr>
          <w:b w:val="0"/>
        </w:rPr>
      </w:pPr>
      <w:r w:rsidRPr="006D1C46">
        <w:rPr>
          <w:rFonts w:hint="eastAsia"/>
          <w:b w:val="0"/>
        </w:rPr>
        <w:t>データが、使用されるプロトコルバインディングによって</w:t>
      </w:r>
      <w:r w:rsidRPr="006D1C46">
        <w:rPr>
          <w:rFonts w:hint="eastAsia"/>
          <w:b w:val="0"/>
        </w:rPr>
        <w:t>(</w:t>
      </w:r>
      <w:r w:rsidRPr="006D1C46">
        <w:rPr>
          <w:rFonts w:hint="eastAsia"/>
          <w:b w:val="0"/>
        </w:rPr>
        <w:t>例えば、メディアタイプを介して</w:t>
      </w:r>
      <w:r w:rsidRPr="006D1C46">
        <w:rPr>
          <w:rFonts w:hint="eastAsia"/>
          <w:b w:val="0"/>
        </w:rPr>
        <w:t>)</w:t>
      </w:r>
      <w:r w:rsidRPr="006D1C46">
        <w:rPr>
          <w:rFonts w:hint="eastAsia"/>
          <w:b w:val="0"/>
        </w:rPr>
        <w:t>十分に指定されていない場合、アクションは、オプションの入力パラメータおよび出力結果のためのデータスキーマを持っても差し支えない。</w:t>
      </w:r>
    </w:p>
    <w:p w14:paraId="41770ABB" w14:textId="77777777" w:rsidR="00311295" w:rsidRPr="006D1C46" w:rsidRDefault="00311295" w:rsidP="006D1C46">
      <w:pPr>
        <w:pStyle w:val="afa"/>
        <w:jc w:val="both"/>
        <w:rPr>
          <w:b w:val="0"/>
        </w:rPr>
      </w:pPr>
      <w:r w:rsidRPr="006D1C46">
        <w:rPr>
          <w:rFonts w:hint="eastAsia"/>
          <w:b w:val="0"/>
        </w:rPr>
        <w:t>アクションの例としては、複数のプロパティを同時に変更、光の明るさを落とす</w:t>
      </w:r>
      <w:r w:rsidRPr="006D1C46">
        <w:rPr>
          <w:rFonts w:hint="eastAsia"/>
          <w:b w:val="0"/>
        </w:rPr>
        <w:t>(</w:t>
      </w:r>
      <w:r w:rsidRPr="006D1C46">
        <w:rPr>
          <w:rFonts w:hint="eastAsia"/>
          <w:b w:val="0"/>
        </w:rPr>
        <w:t>薄暗くする</w:t>
      </w:r>
      <w:r w:rsidRPr="006D1C46">
        <w:rPr>
          <w:rFonts w:hint="eastAsia"/>
          <w:b w:val="0"/>
        </w:rPr>
        <w:t>)</w:t>
      </w:r>
      <w:r w:rsidRPr="006D1C46">
        <w:rPr>
          <w:rFonts w:hint="eastAsia"/>
          <w:b w:val="0"/>
        </w:rPr>
        <w:t>など時間とともに、また、独自の制御ループアルゴリズムなど開示されないプロセスでのプロパティ変更、または文書印刷など長期にわたるプロセス呼び出しが挙げられる。</w:t>
      </w:r>
    </w:p>
    <w:p w14:paraId="0EE38898" w14:textId="77777777" w:rsidR="00311295" w:rsidRPr="006D1C46" w:rsidRDefault="00311295" w:rsidP="00311295">
      <w:pPr>
        <w:pStyle w:val="afa"/>
        <w:jc w:val="both"/>
        <w:rPr>
          <w:b w:val="0"/>
        </w:rPr>
      </w:pPr>
    </w:p>
    <w:p w14:paraId="49FBEED5" w14:textId="77777777" w:rsidR="00311295" w:rsidRPr="006D1C46" w:rsidRDefault="00311295" w:rsidP="002B73F4">
      <w:pPr>
        <w:pStyle w:val="30"/>
      </w:pPr>
      <w:bookmarkStart w:id="301" w:name="_Toc28968959"/>
      <w:r w:rsidRPr="006D1C46">
        <w:rPr>
          <w:rFonts w:hint="eastAsia"/>
        </w:rPr>
        <w:t>6</w:t>
      </w:r>
      <w:r w:rsidRPr="006D1C46">
        <w:t xml:space="preserve">.4.3 </w:t>
      </w:r>
      <w:r w:rsidRPr="006D1C46">
        <w:rPr>
          <w:rFonts w:hint="eastAsia"/>
        </w:rPr>
        <w:t>イベント</w:t>
      </w:r>
      <w:bookmarkEnd w:id="301"/>
    </w:p>
    <w:p w14:paraId="61064362" w14:textId="77777777" w:rsidR="00311295" w:rsidRPr="006D1C46" w:rsidRDefault="00311295" w:rsidP="006D1C46">
      <w:pPr>
        <w:pStyle w:val="afa"/>
        <w:jc w:val="both"/>
        <w:rPr>
          <w:b w:val="0"/>
        </w:rPr>
      </w:pPr>
      <w:r w:rsidRPr="002B73F4">
        <w:rPr>
          <w:rFonts w:hint="eastAsia"/>
          <w:b w:val="0"/>
        </w:rPr>
        <w:t>イベント対話アフォーダンスは、</w:t>
      </w:r>
      <w:r w:rsidR="00BF74FD">
        <w:rPr>
          <w:rFonts w:hint="eastAsia"/>
          <w:b w:val="0"/>
        </w:rPr>
        <w:t>Thing</w:t>
      </w:r>
      <w:r w:rsidRPr="002B73F4">
        <w:rPr>
          <w:rFonts w:hint="eastAsia"/>
          <w:b w:val="0"/>
        </w:rPr>
        <w:t>からコンシューマへ非同期にデータをプッシュするイベントソースを記述する。ここでは、状態ではなく、状態遷移</w:t>
      </w:r>
      <w:r w:rsidRPr="006D1C46">
        <w:rPr>
          <w:rFonts w:hint="eastAsia"/>
          <w:b w:val="0"/>
        </w:rPr>
        <w:t>(</w:t>
      </w:r>
      <w:r w:rsidRPr="006D1C46">
        <w:rPr>
          <w:rFonts w:hint="eastAsia"/>
          <w:b w:val="0"/>
        </w:rPr>
        <w:t>すなわち、イベント</w:t>
      </w:r>
      <w:r w:rsidRPr="006D1C46">
        <w:rPr>
          <w:rFonts w:hint="eastAsia"/>
          <w:b w:val="0"/>
        </w:rPr>
        <w:t>)</w:t>
      </w:r>
      <w:r w:rsidRPr="006D1C46">
        <w:rPr>
          <w:rFonts w:hint="eastAsia"/>
          <w:b w:val="0"/>
        </w:rPr>
        <w:t>が通信される。イベントは、プロパティとして公開されていない条件によってトリガーされ得る。</w:t>
      </w:r>
    </w:p>
    <w:p w14:paraId="4853F6EB" w14:textId="77777777" w:rsidR="00311295" w:rsidRPr="006D1C46" w:rsidRDefault="00311295" w:rsidP="006D1C46">
      <w:pPr>
        <w:pStyle w:val="afa"/>
        <w:jc w:val="both"/>
        <w:rPr>
          <w:b w:val="0"/>
        </w:rPr>
      </w:pPr>
      <w:r w:rsidRPr="006D1C46">
        <w:rPr>
          <w:rFonts w:hint="eastAsia"/>
          <w:b w:val="0"/>
        </w:rPr>
        <w:t>使用されるプロトコルバインディングによって</w:t>
      </w:r>
      <w:r w:rsidRPr="006D1C46">
        <w:rPr>
          <w:rFonts w:hint="eastAsia"/>
          <w:b w:val="0"/>
        </w:rPr>
        <w:t>(</w:t>
      </w:r>
      <w:r w:rsidRPr="006D1C46">
        <w:rPr>
          <w:rFonts w:hint="eastAsia"/>
          <w:b w:val="0"/>
        </w:rPr>
        <w:t>例えば、メディアタイプを介して</w:t>
      </w:r>
      <w:r w:rsidRPr="006D1C46">
        <w:rPr>
          <w:rFonts w:hint="eastAsia"/>
          <w:b w:val="0"/>
        </w:rPr>
        <w:t xml:space="preserve">) </w:t>
      </w:r>
      <w:r w:rsidRPr="006D1C46">
        <w:rPr>
          <w:rFonts w:hint="eastAsia"/>
          <w:b w:val="0"/>
        </w:rPr>
        <w:t>データが十分に指定されていない場合、イベントは、イベントデータおよび可能なサブスクリプション制御メッセージ</w:t>
      </w:r>
      <w:r w:rsidRPr="006D1C46">
        <w:rPr>
          <w:rFonts w:hint="eastAsia"/>
          <w:b w:val="0"/>
        </w:rPr>
        <w:t>(</w:t>
      </w:r>
      <w:r w:rsidRPr="006D1C46">
        <w:rPr>
          <w:rFonts w:hint="eastAsia"/>
          <w:b w:val="0"/>
        </w:rPr>
        <w:t>例えば、</w:t>
      </w:r>
      <w:r w:rsidRPr="006D1C46">
        <w:rPr>
          <w:rFonts w:hint="eastAsia"/>
          <w:b w:val="0"/>
        </w:rPr>
        <w:t>Webhook</w:t>
      </w:r>
      <w:r w:rsidRPr="006D1C46">
        <w:rPr>
          <w:rFonts w:hint="eastAsia"/>
          <w:b w:val="0"/>
        </w:rPr>
        <w:t>コールバック</w:t>
      </w:r>
      <w:r w:rsidRPr="006D1C46">
        <w:rPr>
          <w:rFonts w:hint="eastAsia"/>
          <w:b w:val="0"/>
        </w:rPr>
        <w:t>URI</w:t>
      </w:r>
      <w:r w:rsidRPr="006D1C46">
        <w:rPr>
          <w:rFonts w:hint="eastAsia"/>
          <w:b w:val="0"/>
        </w:rPr>
        <w:t>でサブスクライブする</w:t>
      </w:r>
      <w:r w:rsidRPr="006D1C46">
        <w:rPr>
          <w:rFonts w:hint="eastAsia"/>
          <w:b w:val="0"/>
        </w:rPr>
        <w:t>)</w:t>
      </w:r>
      <w:r w:rsidRPr="006D1C46">
        <w:rPr>
          <w:rFonts w:hint="eastAsia"/>
          <w:b w:val="0"/>
        </w:rPr>
        <w:t>のためのデータスキーマを含むことができる。</w:t>
      </w:r>
    </w:p>
    <w:p w14:paraId="583479EC" w14:textId="77777777" w:rsidR="00311295" w:rsidRPr="006D1C46" w:rsidRDefault="00311295" w:rsidP="006D1C46">
      <w:pPr>
        <w:pStyle w:val="afa"/>
        <w:jc w:val="both"/>
        <w:rPr>
          <w:b w:val="0"/>
        </w:rPr>
      </w:pPr>
      <w:r w:rsidRPr="006D1C46">
        <w:rPr>
          <w:rFonts w:hint="eastAsia"/>
          <w:b w:val="0"/>
        </w:rPr>
        <w:t>イベントの例としては、定期的にプッシュされるアラーム又は時系列のサンプルのような不連続なイベントがある。</w:t>
      </w:r>
    </w:p>
    <w:p w14:paraId="703649CB" w14:textId="77777777" w:rsidR="00311295" w:rsidRPr="006D1C46" w:rsidRDefault="00311295" w:rsidP="00311295">
      <w:pPr>
        <w:pStyle w:val="afa"/>
        <w:jc w:val="both"/>
        <w:rPr>
          <w:b w:val="0"/>
        </w:rPr>
      </w:pPr>
    </w:p>
    <w:p w14:paraId="6DB9E2A2" w14:textId="77777777" w:rsidR="00311295" w:rsidRPr="006D1C46" w:rsidRDefault="00311295" w:rsidP="002B73F4">
      <w:pPr>
        <w:pStyle w:val="20"/>
      </w:pPr>
      <w:bookmarkStart w:id="302" w:name="_Toc28968960"/>
      <w:r w:rsidRPr="006D1C46">
        <w:rPr>
          <w:rFonts w:hint="eastAsia"/>
        </w:rPr>
        <w:t>6</w:t>
      </w:r>
      <w:r w:rsidRPr="006D1C46">
        <w:t xml:space="preserve">.5 </w:t>
      </w:r>
      <w:r w:rsidRPr="006D1C46">
        <w:rPr>
          <w:rFonts w:hint="eastAsia"/>
        </w:rPr>
        <w:t>ハイパーメディアコントロール</w:t>
      </w:r>
      <w:bookmarkEnd w:id="302"/>
    </w:p>
    <w:p w14:paraId="0F3864A7" w14:textId="77777777" w:rsidR="00311295" w:rsidRPr="006D1C46" w:rsidRDefault="00311295" w:rsidP="006D1C46">
      <w:pPr>
        <w:pStyle w:val="afa"/>
        <w:jc w:val="both"/>
        <w:rPr>
          <w:b w:val="0"/>
        </w:rPr>
      </w:pPr>
      <w:r w:rsidRPr="002B73F4">
        <w:rPr>
          <w:rFonts w:hint="eastAsia"/>
          <w:b w:val="0"/>
        </w:rPr>
        <w:t>ウェブ上では、アフォーダ</w:t>
      </w:r>
      <w:r w:rsidRPr="006D1C46">
        <w:rPr>
          <w:rFonts w:hint="eastAsia"/>
          <w:b w:val="0"/>
        </w:rPr>
        <w:t>ンスは、情報と制御の同時提示であり、その結果、ユーザがその情報を使って選択肢を取得するアフォーダンスになる。人間にとって、その情報は、通常、ハイパーリンクを記述または装飾するテキストあるいは画像である。制御はウェブリンクであり、そこには少なくともターゲット・リソースの</w:t>
      </w:r>
      <w:r w:rsidRPr="006D1C46">
        <w:rPr>
          <w:rFonts w:hint="eastAsia"/>
          <w:b w:val="0"/>
        </w:rPr>
        <w:t>URI</w:t>
      </w:r>
      <w:r w:rsidRPr="006D1C46">
        <w:rPr>
          <w:rFonts w:hint="eastAsia"/>
          <w:b w:val="0"/>
        </w:rPr>
        <w:t>が入っており、ウェブブラウザによって参照解除することができる</w:t>
      </w:r>
      <w:r w:rsidRPr="006D1C46">
        <w:rPr>
          <w:rFonts w:hint="eastAsia"/>
          <w:b w:val="0"/>
        </w:rPr>
        <w:t>(</w:t>
      </w:r>
      <w:r w:rsidRPr="006D1C46">
        <w:rPr>
          <w:rFonts w:hint="eastAsia"/>
          <w:b w:val="0"/>
        </w:rPr>
        <w:t>すなわち、リンクをたどることができる</w:t>
      </w:r>
      <w:r w:rsidRPr="006D1C46">
        <w:rPr>
          <w:rFonts w:hint="eastAsia"/>
          <w:b w:val="0"/>
        </w:rPr>
        <w:t>)</w:t>
      </w:r>
      <w:r w:rsidRPr="006D1C46">
        <w:rPr>
          <w:rFonts w:hint="eastAsia"/>
          <w:b w:val="0"/>
        </w:rPr>
        <w:t>。しかし、マシンも、リレーションタイプおよびターゲット属性によってウェブリンクがさらに記述されていれば、意味のある方法でリンクをたどることもできる。ハイパーメディア制御は、アフォーダンスをどのようにアクティブ化するかに関するマシン理解可能な記述である。ハイパーメディ</w:t>
      </w:r>
      <w:r w:rsidRPr="006D1C46">
        <w:rPr>
          <w:rFonts w:hint="eastAsia"/>
          <w:b w:val="0"/>
        </w:rPr>
        <w:lastRenderedPageBreak/>
        <w:t>ア制御は、通常、</w:t>
      </w:r>
      <w:r w:rsidRPr="006D1C46">
        <w:rPr>
          <w:b w:val="0"/>
        </w:rPr>
        <w:t>Web</w:t>
      </w:r>
      <w:r w:rsidRPr="006D1C46">
        <w:rPr>
          <w:rFonts w:hint="eastAsia"/>
          <w:b w:val="0"/>
        </w:rPr>
        <w:t>サーバから出されており、ウェブクライアントがサーバと対話している間に帯域内で検出される。このように、</w:t>
      </w:r>
      <w:r w:rsidRPr="006D1C46">
        <w:rPr>
          <w:b w:val="0"/>
        </w:rPr>
        <w:t>Web</w:t>
      </w:r>
      <w:r w:rsidRPr="006D1C46">
        <w:rPr>
          <w:rFonts w:hint="eastAsia"/>
          <w:b w:val="0"/>
        </w:rPr>
        <w:t>サーバは、クライアントの現在の状態および認可など他のファクターを考慮して、クライアントをダイナミックにウェブアプリ上で活動させることができる。これは、クライアント</w:t>
      </w:r>
      <w:r w:rsidRPr="006D1C46">
        <w:rPr>
          <w:b w:val="0"/>
        </w:rPr>
        <w:t>(</w:t>
      </w:r>
      <w:r w:rsidRPr="006D1C46">
        <w:rPr>
          <w:rFonts w:hint="eastAsia"/>
          <w:b w:val="0"/>
        </w:rPr>
        <w:t>例えば、</w:t>
      </w:r>
      <w:r w:rsidRPr="006D1C46">
        <w:rPr>
          <w:b w:val="0"/>
        </w:rPr>
        <w:t>RPC</w:t>
      </w:r>
      <w:r w:rsidRPr="006D1C46">
        <w:rPr>
          <w:rFonts w:hint="eastAsia"/>
          <w:b w:val="0"/>
        </w:rPr>
        <w:t>、</w:t>
      </w:r>
      <w:r w:rsidRPr="006D1C46">
        <w:rPr>
          <w:b w:val="0"/>
        </w:rPr>
        <w:t>WS−*</w:t>
      </w:r>
      <w:r w:rsidRPr="006D1C46">
        <w:rPr>
          <w:rFonts w:hint="eastAsia"/>
          <w:b w:val="0"/>
        </w:rPr>
        <w:t>、ウェブサービス、固定</w:t>
      </w:r>
      <w:r w:rsidRPr="006D1C46">
        <w:rPr>
          <w:b w:val="0"/>
        </w:rPr>
        <w:t>URI</w:t>
      </w:r>
      <w:r w:rsidRPr="006D1C46">
        <w:rPr>
          <w:rFonts w:hint="eastAsia"/>
          <w:b w:val="0"/>
        </w:rPr>
        <w:t>メソッド応答定義を持つ</w:t>
      </w:r>
      <w:r w:rsidRPr="006D1C46">
        <w:rPr>
          <w:rFonts w:hint="eastAsia"/>
          <w:b w:val="0"/>
        </w:rPr>
        <w:t>HTTP</w:t>
      </w:r>
      <w:r w:rsidRPr="006D1C46">
        <w:rPr>
          <w:rFonts w:hint="eastAsia"/>
          <w:b w:val="0"/>
        </w:rPr>
        <w:t>サービス</w:t>
      </w:r>
      <w:r w:rsidRPr="006D1C46">
        <w:rPr>
          <w:rFonts w:hint="eastAsia"/>
          <w:b w:val="0"/>
        </w:rPr>
        <w:t>)</w:t>
      </w:r>
      <w:r w:rsidRPr="006D1C46">
        <w:rPr>
          <w:rFonts w:hint="eastAsia"/>
          <w:b w:val="0"/>
        </w:rPr>
        <w:t>にプリインストールまたはハードコードする必要がある帯域外インターフェース記述とは対照的である。</w:t>
      </w:r>
    </w:p>
    <w:p w14:paraId="017A21A1" w14:textId="77777777" w:rsidR="00311295" w:rsidRPr="006D1C46" w:rsidRDefault="00311295" w:rsidP="006D1C46">
      <w:pPr>
        <w:pStyle w:val="afa"/>
        <w:jc w:val="both"/>
        <w:rPr>
          <w:b w:val="0"/>
        </w:rPr>
      </w:pPr>
      <w:r w:rsidRPr="006D1C46">
        <w:rPr>
          <w:rFonts w:hint="eastAsia"/>
          <w:b w:val="0"/>
        </w:rPr>
        <w:t>W3C WoT</w:t>
      </w:r>
      <w:r w:rsidRPr="006D1C46">
        <w:rPr>
          <w:rFonts w:hint="eastAsia"/>
          <w:b w:val="0"/>
        </w:rPr>
        <w:t>では、ウェブをナビゲートするための確立した制御であるウェブリンク</w:t>
      </w:r>
      <w:r w:rsidRPr="006D1C46">
        <w:rPr>
          <w:rFonts w:hint="eastAsia"/>
          <w:b w:val="0"/>
        </w:rPr>
        <w:t>[RFC8288]</w:t>
      </w:r>
      <w:r w:rsidRPr="006D1C46">
        <w:rPr>
          <w:rFonts w:hint="eastAsia"/>
          <w:b w:val="0"/>
        </w:rPr>
        <w:t>とあらゆる種類の操作を可能にするためのより強力な制御としてのウェブフォームという</w:t>
      </w:r>
      <w:r w:rsidRPr="006D1C46">
        <w:rPr>
          <w:rFonts w:hint="eastAsia"/>
          <w:b w:val="0"/>
        </w:rPr>
        <w:t>2</w:t>
      </w:r>
      <w:r w:rsidRPr="006D1C46">
        <w:rPr>
          <w:rFonts w:hint="eastAsia"/>
          <w:b w:val="0"/>
        </w:rPr>
        <w:t>種類のハイパーメディアコントロールを利用している。リンクは、</w:t>
      </w:r>
      <w:r w:rsidRPr="006D1C46">
        <w:rPr>
          <w:rFonts w:hint="eastAsia"/>
          <w:b w:val="0"/>
        </w:rPr>
        <w:t>CoRE</w:t>
      </w:r>
      <w:r w:rsidRPr="006D1C46">
        <w:rPr>
          <w:rFonts w:hint="eastAsia"/>
          <w:b w:val="0"/>
        </w:rPr>
        <w:t>リンクフォーマット</w:t>
      </w:r>
      <w:r w:rsidRPr="006D1C46">
        <w:rPr>
          <w:rFonts w:hint="eastAsia"/>
          <w:b w:val="0"/>
        </w:rPr>
        <w:t>[RFC6690]</w:t>
      </w:r>
      <w:r w:rsidRPr="006D1C46">
        <w:rPr>
          <w:rFonts w:hint="eastAsia"/>
          <w:b w:val="0"/>
        </w:rPr>
        <w:t>、</w:t>
      </w:r>
      <w:r w:rsidRPr="006D1C46">
        <w:rPr>
          <w:rFonts w:hint="eastAsia"/>
          <w:b w:val="0"/>
        </w:rPr>
        <w:t>OMA LWM2M [LWM2M]</w:t>
      </w:r>
      <w:r w:rsidRPr="006D1C46">
        <w:rPr>
          <w:rFonts w:hint="eastAsia"/>
          <w:b w:val="0"/>
        </w:rPr>
        <w:t>、</w:t>
      </w:r>
      <w:r w:rsidRPr="006D1C46">
        <w:rPr>
          <w:rFonts w:hint="eastAsia"/>
          <w:b w:val="0"/>
        </w:rPr>
        <w:t>OCF [OCF]</w:t>
      </w:r>
      <w:r w:rsidRPr="006D1C46">
        <w:rPr>
          <w:rFonts w:hint="eastAsia"/>
          <w:b w:val="0"/>
        </w:rPr>
        <w:t>など他の</w:t>
      </w:r>
      <w:r w:rsidRPr="006D1C46">
        <w:rPr>
          <w:rFonts w:hint="eastAsia"/>
          <w:b w:val="0"/>
        </w:rPr>
        <w:t>IoT</w:t>
      </w:r>
      <w:r w:rsidRPr="006D1C46">
        <w:rPr>
          <w:rFonts w:hint="eastAsia"/>
          <w:b w:val="0"/>
        </w:rPr>
        <w:t>規格および</w:t>
      </w:r>
      <w:r w:rsidRPr="006D1C46">
        <w:rPr>
          <w:rFonts w:hint="eastAsia"/>
          <w:b w:val="0"/>
        </w:rPr>
        <w:t>IoT</w:t>
      </w:r>
      <w:r w:rsidRPr="006D1C46">
        <w:rPr>
          <w:rFonts w:hint="eastAsia"/>
          <w:b w:val="0"/>
        </w:rPr>
        <w:t>プラットフォームで既に使用されている。フォームは、</w:t>
      </w:r>
      <w:r w:rsidRPr="006D1C46">
        <w:rPr>
          <w:rFonts w:hint="eastAsia"/>
          <w:b w:val="0"/>
        </w:rPr>
        <w:t>W3C WoT</w:t>
      </w:r>
      <w:r w:rsidRPr="006D1C46">
        <w:rPr>
          <w:rFonts w:hint="eastAsia"/>
          <w:b w:val="0"/>
        </w:rPr>
        <w:t>に加えて、</w:t>
      </w:r>
      <w:r w:rsidRPr="006D1C46">
        <w:rPr>
          <w:rFonts w:hint="eastAsia"/>
          <w:b w:val="0"/>
        </w:rPr>
        <w:t>IETF</w:t>
      </w:r>
      <w:r w:rsidRPr="006D1C46">
        <w:rPr>
          <w:rFonts w:hint="eastAsia"/>
          <w:b w:val="0"/>
        </w:rPr>
        <w:t>によって定義された</w:t>
      </w:r>
      <w:r w:rsidRPr="006D1C46">
        <w:rPr>
          <w:rFonts w:hint="eastAsia"/>
          <w:b w:val="0"/>
        </w:rPr>
        <w:t>Constrained RESTful Application Language (CoRAL) [CoRAL]</w:t>
      </w:r>
      <w:r w:rsidRPr="006D1C46">
        <w:rPr>
          <w:rFonts w:hint="eastAsia"/>
          <w:b w:val="0"/>
        </w:rPr>
        <w:t>も導入している新しい概念である。</w:t>
      </w:r>
    </w:p>
    <w:p w14:paraId="4568D17D" w14:textId="77777777" w:rsidR="00311295" w:rsidRPr="006D1C46" w:rsidRDefault="00311295" w:rsidP="00311295">
      <w:pPr>
        <w:pStyle w:val="afa"/>
        <w:jc w:val="both"/>
        <w:rPr>
          <w:b w:val="0"/>
        </w:rPr>
      </w:pPr>
    </w:p>
    <w:p w14:paraId="6139847F" w14:textId="77777777" w:rsidR="00311295" w:rsidRPr="006D1C46" w:rsidRDefault="00311295" w:rsidP="002B73F4">
      <w:pPr>
        <w:pStyle w:val="30"/>
      </w:pPr>
      <w:bookmarkStart w:id="303" w:name="_Toc28968961"/>
      <w:r w:rsidRPr="006D1C46">
        <w:rPr>
          <w:rFonts w:hint="eastAsia"/>
        </w:rPr>
        <w:t>6</w:t>
      </w:r>
      <w:r w:rsidRPr="006D1C46">
        <w:t xml:space="preserve">.5.1 </w:t>
      </w:r>
      <w:r w:rsidRPr="006D1C46">
        <w:rPr>
          <w:rFonts w:hint="eastAsia"/>
        </w:rPr>
        <w:t>リンク</w:t>
      </w:r>
      <w:bookmarkEnd w:id="303"/>
    </w:p>
    <w:p w14:paraId="769CEA81" w14:textId="77777777" w:rsidR="00311295" w:rsidRPr="006D1C46" w:rsidRDefault="00311295" w:rsidP="006D1C46">
      <w:pPr>
        <w:pStyle w:val="afa"/>
        <w:jc w:val="both"/>
        <w:rPr>
          <w:b w:val="0"/>
        </w:rPr>
      </w:pPr>
      <w:r w:rsidRPr="002B73F4">
        <w:rPr>
          <w:rFonts w:hint="eastAsia"/>
          <w:b w:val="0"/>
        </w:rPr>
        <w:t>リンクは、コンシューマ</w:t>
      </w:r>
      <w:r w:rsidRPr="006D1C46">
        <w:rPr>
          <w:rFonts w:hint="eastAsia"/>
          <w:b w:val="0"/>
        </w:rPr>
        <w:t>(</w:t>
      </w:r>
      <w:r w:rsidRPr="006D1C46">
        <w:rPr>
          <w:rFonts w:hint="eastAsia"/>
          <w:b w:val="0"/>
        </w:rPr>
        <w:t>または広義のウェブクライアント</w:t>
      </w:r>
      <w:r w:rsidRPr="006D1C46">
        <w:rPr>
          <w:rFonts w:hint="eastAsia"/>
          <w:b w:val="0"/>
        </w:rPr>
        <w:t>)</w:t>
      </w:r>
      <w:r w:rsidRPr="006D1C46">
        <w:rPr>
          <w:rFonts w:hint="eastAsia"/>
          <w:b w:val="0"/>
        </w:rPr>
        <w:t>による、コンテキストとリンクターゲットとの関係に応じて、現在のコンテキスト</w:t>
      </w:r>
      <w:r w:rsidRPr="006D1C46">
        <w:rPr>
          <w:rFonts w:hint="eastAsia"/>
          <w:b w:val="0"/>
        </w:rPr>
        <w:t>(</w:t>
      </w:r>
      <w:r w:rsidRPr="006D1C46">
        <w:rPr>
          <w:rFonts w:hint="eastAsia"/>
          <w:b w:val="0"/>
        </w:rPr>
        <w:t>ウェブブラウザで現在レンダリングされているリソース表現参照。</w:t>
      </w:r>
      <w:r w:rsidRPr="006D1C46">
        <w:rPr>
          <w:rFonts w:hint="eastAsia"/>
          <w:b w:val="0"/>
        </w:rPr>
        <w:t>)</w:t>
      </w:r>
      <w:r w:rsidRPr="006D1C46">
        <w:rPr>
          <w:rFonts w:hint="eastAsia"/>
          <w:b w:val="0"/>
        </w:rPr>
        <w:t xml:space="preserve">　変更、あるいは、現在のコンテキストへのリソース追加を可能にする。コンシューマは、ターゲット</w:t>
      </w:r>
      <w:r w:rsidRPr="006D1C46">
        <w:rPr>
          <w:rFonts w:hint="eastAsia"/>
          <w:b w:val="0"/>
        </w:rPr>
        <w:t>URI</w:t>
      </w:r>
      <w:r w:rsidRPr="006D1C46">
        <w:rPr>
          <w:rFonts w:hint="eastAsia"/>
          <w:b w:val="0"/>
        </w:rPr>
        <w:t>を参照解除することによって、すなわち、リンクをたどりリソース表現をフェッチすることによって行うことができる。</w:t>
      </w:r>
    </w:p>
    <w:p w14:paraId="7CDD460E" w14:textId="77777777" w:rsidR="00311295" w:rsidRPr="006D1C46" w:rsidRDefault="00311295" w:rsidP="006D1C46">
      <w:pPr>
        <w:pStyle w:val="afa"/>
        <w:jc w:val="both"/>
        <w:rPr>
          <w:b w:val="0"/>
        </w:rPr>
      </w:pPr>
      <w:r w:rsidRPr="006D1C46">
        <w:rPr>
          <w:rFonts w:hint="eastAsia"/>
          <w:b w:val="0"/>
        </w:rPr>
        <w:t>W3C WoT</w:t>
      </w:r>
      <w:r w:rsidRPr="006D1C46">
        <w:rPr>
          <w:rFonts w:hint="eastAsia"/>
          <w:b w:val="0"/>
        </w:rPr>
        <w:t>は、</w:t>
      </w:r>
      <w:r w:rsidRPr="006D1C46">
        <w:rPr>
          <w:rFonts w:hint="eastAsia"/>
          <w:b w:val="0"/>
        </w:rPr>
        <w:t>Web Linking [RFC8288]</w:t>
      </w:r>
      <w:r w:rsidRPr="006D1C46">
        <w:rPr>
          <w:rFonts w:hint="eastAsia"/>
          <w:b w:val="0"/>
        </w:rPr>
        <w:t>の定義に従う。ここで、リンクは以下のものでから構成される。</w:t>
      </w:r>
    </w:p>
    <w:p w14:paraId="4FD57634" w14:textId="77777777" w:rsidR="00311295" w:rsidRPr="006D1C46" w:rsidRDefault="00311295" w:rsidP="00DE62FD">
      <w:pPr>
        <w:pStyle w:val="afa"/>
        <w:numPr>
          <w:ilvl w:val="0"/>
          <w:numId w:val="31"/>
        </w:numPr>
        <w:jc w:val="both"/>
        <w:rPr>
          <w:b w:val="0"/>
        </w:rPr>
      </w:pPr>
      <w:r w:rsidRPr="006D1C46">
        <w:rPr>
          <w:rFonts w:hint="eastAsia"/>
          <w:b w:val="0"/>
        </w:rPr>
        <w:t>リンクコンテキスト、</w:t>
      </w:r>
    </w:p>
    <w:p w14:paraId="4B24911E" w14:textId="77777777" w:rsidR="00311295" w:rsidRPr="006D1C46" w:rsidRDefault="00311295" w:rsidP="00DE62FD">
      <w:pPr>
        <w:pStyle w:val="afa"/>
        <w:numPr>
          <w:ilvl w:val="0"/>
          <w:numId w:val="31"/>
        </w:numPr>
        <w:jc w:val="both"/>
        <w:rPr>
          <w:b w:val="0"/>
        </w:rPr>
      </w:pPr>
      <w:r w:rsidRPr="006D1C46">
        <w:rPr>
          <w:rFonts w:hint="eastAsia"/>
          <w:b w:val="0"/>
        </w:rPr>
        <w:t>リレーションタイプ、</w:t>
      </w:r>
    </w:p>
    <w:p w14:paraId="54DFF8C6" w14:textId="77777777" w:rsidR="00311295" w:rsidRPr="006D1C46" w:rsidRDefault="00311295" w:rsidP="00DE62FD">
      <w:pPr>
        <w:pStyle w:val="afa"/>
        <w:numPr>
          <w:ilvl w:val="0"/>
          <w:numId w:val="31"/>
        </w:numPr>
        <w:jc w:val="both"/>
        <w:rPr>
          <w:b w:val="0"/>
        </w:rPr>
      </w:pPr>
      <w:r w:rsidRPr="006D1C46">
        <w:rPr>
          <w:rFonts w:hint="eastAsia"/>
          <w:b w:val="0"/>
        </w:rPr>
        <w:t>リンクターゲット、</w:t>
      </w:r>
    </w:p>
    <w:p w14:paraId="2F57ABB5" w14:textId="77777777" w:rsidR="00311295" w:rsidRPr="006D1C46" w:rsidRDefault="00F16346" w:rsidP="00DE62FD">
      <w:pPr>
        <w:pStyle w:val="afa"/>
        <w:numPr>
          <w:ilvl w:val="0"/>
          <w:numId w:val="31"/>
        </w:numPr>
        <w:jc w:val="both"/>
        <w:rPr>
          <w:b w:val="0"/>
        </w:rPr>
      </w:pPr>
      <w:r>
        <w:rPr>
          <w:rFonts w:hint="eastAsia"/>
          <w:b w:val="0"/>
        </w:rPr>
        <w:t>選択可能なものとして</w:t>
      </w:r>
      <w:r w:rsidR="00311295" w:rsidRPr="006D1C46">
        <w:rPr>
          <w:rFonts w:hint="eastAsia"/>
          <w:b w:val="0"/>
        </w:rPr>
        <w:t>、ターゲット属性</w:t>
      </w:r>
    </w:p>
    <w:p w14:paraId="5163082F" w14:textId="77777777" w:rsidR="00311295" w:rsidRPr="006D1C46" w:rsidRDefault="00311295" w:rsidP="006D1C46">
      <w:pPr>
        <w:pStyle w:val="afa"/>
        <w:jc w:val="both"/>
        <w:rPr>
          <w:b w:val="0"/>
        </w:rPr>
      </w:pPr>
      <w:r w:rsidRPr="00DE62FD">
        <w:rPr>
          <w:rFonts w:hint="eastAsia"/>
          <w:b w:val="0"/>
          <w:highlight w:val="yellow"/>
        </w:rPr>
        <w:t>リンク関係タイプは、</w:t>
      </w:r>
      <w:r w:rsidRPr="00DE62FD">
        <w:rPr>
          <w:rFonts w:hint="eastAsia"/>
          <w:b w:val="0"/>
          <w:highlight w:val="yellow"/>
        </w:rPr>
        <w:t>ABNF [RFC5234] LOALPHA * (LOALPHA / DIGIT / "." / "-") (</w:t>
      </w:r>
      <w:r w:rsidRPr="00DE62FD">
        <w:rPr>
          <w:rFonts w:hint="eastAsia"/>
          <w:b w:val="0"/>
          <w:highlight w:val="yellow"/>
        </w:rPr>
        <w:t>例</w:t>
      </w:r>
      <w:r w:rsidRPr="00DE62FD">
        <w:rPr>
          <w:rFonts w:hint="eastAsia"/>
          <w:b w:val="0"/>
          <w:highlight w:val="yellow"/>
        </w:rPr>
        <w:t xml:space="preserve">: stylesheet) </w:t>
      </w:r>
      <w:r w:rsidRPr="00DE62FD">
        <w:rPr>
          <w:rFonts w:hint="eastAsia"/>
          <w:b w:val="0"/>
          <w:highlight w:val="yellow"/>
        </w:rPr>
        <w:t>準拠の</w:t>
      </w:r>
      <w:r w:rsidRPr="00DE62FD">
        <w:rPr>
          <w:rFonts w:hint="eastAsia"/>
          <w:b w:val="0"/>
          <w:highlight w:val="yellow"/>
        </w:rPr>
        <w:t xml:space="preserve">IANA [IANA-RELATIONS] </w:t>
      </w:r>
      <w:r w:rsidRPr="00DE62FD">
        <w:rPr>
          <w:rFonts w:hint="eastAsia"/>
          <w:b w:val="0"/>
          <w:highlight w:val="yellow"/>
        </w:rPr>
        <w:t>に登録されているあらかじめ定義されているトークンか、</w:t>
      </w:r>
      <w:r w:rsidRPr="00DE62FD">
        <w:rPr>
          <w:rFonts w:hint="eastAsia"/>
          <w:b w:val="0"/>
          <w:highlight w:val="yellow"/>
        </w:rPr>
        <w:t xml:space="preserve">URI [RFC3986] </w:t>
      </w:r>
      <w:r w:rsidRPr="00DE62FD">
        <w:rPr>
          <w:rFonts w:hint="eastAsia"/>
          <w:b w:val="0"/>
          <w:highlight w:val="yellow"/>
        </w:rPr>
        <w:t>の形式の拡張タイプである。拡張関係型は、大文字小文字を区別することなく、文字列として比較されなければならない。</w:t>
      </w:r>
      <w:r w:rsidRPr="00DE62FD">
        <w:rPr>
          <w:rFonts w:hint="eastAsia"/>
          <w:b w:val="0"/>
          <w:highlight w:val="yellow"/>
        </w:rPr>
        <w:t>(</w:t>
      </w:r>
      <w:r w:rsidRPr="00DE62FD">
        <w:rPr>
          <w:rFonts w:hint="eastAsia"/>
          <w:b w:val="0"/>
          <w:highlight w:val="yellow"/>
        </w:rPr>
        <w:t>それらが異なるフォーマットでシリアル化されている場合は、</w:t>
      </w:r>
      <w:r w:rsidRPr="00DE62FD">
        <w:rPr>
          <w:rFonts w:hint="eastAsia"/>
          <w:b w:val="0"/>
          <w:highlight w:val="yellow"/>
        </w:rPr>
        <w:t>URI</w:t>
      </w:r>
      <w:r w:rsidRPr="00DE62FD">
        <w:rPr>
          <w:rFonts w:hint="eastAsia"/>
          <w:b w:val="0"/>
          <w:highlight w:val="yellow"/>
        </w:rPr>
        <w:t>に変換する。</w:t>
      </w:r>
      <w:r w:rsidRPr="00DE62FD">
        <w:rPr>
          <w:rFonts w:hint="eastAsia"/>
          <w:b w:val="0"/>
          <w:highlight w:val="yellow"/>
        </w:rPr>
        <w:t>)</w:t>
      </w:r>
      <w:r w:rsidRPr="00DE62FD">
        <w:rPr>
          <w:rFonts w:hint="eastAsia"/>
          <w:b w:val="0"/>
          <w:highlight w:val="yellow"/>
        </w:rPr>
        <w:t xml:space="preserve">　しかし、すべて小文字の</w:t>
      </w:r>
      <w:r w:rsidRPr="00DE62FD">
        <w:rPr>
          <w:rFonts w:hint="eastAsia"/>
          <w:b w:val="0"/>
          <w:highlight w:val="yellow"/>
        </w:rPr>
        <w:t>URI</w:t>
      </w:r>
      <w:r w:rsidRPr="00DE62FD">
        <w:rPr>
          <w:rFonts w:hint="eastAsia"/>
          <w:b w:val="0"/>
          <w:highlight w:val="yellow"/>
        </w:rPr>
        <w:t>が拡張リレーションタイプ用に使用されるべきである。</w:t>
      </w:r>
      <w:r w:rsidRPr="00DE62FD">
        <w:rPr>
          <w:rFonts w:hint="eastAsia"/>
          <w:b w:val="0"/>
          <w:highlight w:val="yellow"/>
        </w:rPr>
        <w:t>[RFC8288]</w:t>
      </w:r>
    </w:p>
    <w:p w14:paraId="5F3DCD36" w14:textId="77777777" w:rsidR="00311295" w:rsidRPr="006D1C46" w:rsidRDefault="00311295" w:rsidP="006D1C46">
      <w:pPr>
        <w:pStyle w:val="afa"/>
        <w:jc w:val="both"/>
        <w:rPr>
          <w:b w:val="0"/>
        </w:rPr>
      </w:pPr>
      <w:r w:rsidRPr="006D1C46">
        <w:rPr>
          <w:rFonts w:hint="eastAsia"/>
          <w:b w:val="0"/>
        </w:rPr>
        <w:t>WoT</w:t>
      </w:r>
      <w:r w:rsidRPr="006D1C46">
        <w:rPr>
          <w:rFonts w:hint="eastAsia"/>
          <w:b w:val="0"/>
        </w:rPr>
        <w:t>では、リンクは、検出のため、また、</w:t>
      </w:r>
      <w:r w:rsidR="00BF74FD">
        <w:rPr>
          <w:rFonts w:hint="eastAsia"/>
          <w:b w:val="0"/>
        </w:rPr>
        <w:t>Thing</w:t>
      </w:r>
      <w:r w:rsidRPr="006D1C46">
        <w:rPr>
          <w:rFonts w:hint="eastAsia"/>
          <w:b w:val="0"/>
        </w:rPr>
        <w:t>と</w:t>
      </w:r>
      <w:r w:rsidR="00BF74FD">
        <w:rPr>
          <w:rFonts w:hint="eastAsia"/>
          <w:b w:val="0"/>
        </w:rPr>
        <w:t>Thing</w:t>
      </w:r>
      <w:r w:rsidRPr="006D1C46">
        <w:rPr>
          <w:rFonts w:hint="eastAsia"/>
          <w:b w:val="0"/>
        </w:rPr>
        <w:t>の関係</w:t>
      </w:r>
      <w:r w:rsidRPr="006D1C46">
        <w:rPr>
          <w:rFonts w:hint="eastAsia"/>
          <w:b w:val="0"/>
        </w:rPr>
        <w:t>(</w:t>
      </w:r>
      <w:r w:rsidRPr="006D1C46">
        <w:rPr>
          <w:rFonts w:hint="eastAsia"/>
          <w:b w:val="0"/>
        </w:rPr>
        <w:t>例えば、階層または機能</w:t>
      </w:r>
      <w:r w:rsidRPr="006D1C46">
        <w:rPr>
          <w:rFonts w:hint="eastAsia"/>
          <w:b w:val="0"/>
        </w:rPr>
        <w:t>)</w:t>
      </w:r>
      <w:r w:rsidRPr="006D1C46">
        <w:rPr>
          <w:rFonts w:hint="eastAsia"/>
          <w:b w:val="0"/>
        </w:rPr>
        <w:t>と、ウェブ上の他の文書との関係</w:t>
      </w:r>
      <w:r w:rsidRPr="006D1C46">
        <w:rPr>
          <w:rFonts w:hint="eastAsia"/>
          <w:b w:val="0"/>
        </w:rPr>
        <w:t>(</w:t>
      </w:r>
      <w:r w:rsidRPr="006D1C46">
        <w:rPr>
          <w:rFonts w:hint="eastAsia"/>
          <w:b w:val="0"/>
        </w:rPr>
        <w:t>例えば、マニュアル、</w:t>
      </w:r>
      <w:r w:rsidRPr="006D1C46">
        <w:rPr>
          <w:rFonts w:hint="eastAsia"/>
          <w:b w:val="0"/>
        </w:rPr>
        <w:t>CAD</w:t>
      </w:r>
      <w:r w:rsidRPr="006D1C46">
        <w:rPr>
          <w:rFonts w:hint="eastAsia"/>
          <w:b w:val="0"/>
        </w:rPr>
        <w:t>モデルなどの代替表現</w:t>
      </w:r>
      <w:r w:rsidRPr="006D1C46">
        <w:rPr>
          <w:rFonts w:hint="eastAsia"/>
          <w:b w:val="0"/>
        </w:rPr>
        <w:t>)</w:t>
      </w:r>
      <w:r w:rsidRPr="006D1C46">
        <w:rPr>
          <w:rFonts w:hint="eastAsia"/>
          <w:b w:val="0"/>
        </w:rPr>
        <w:t>を表現するために使用される。</w:t>
      </w:r>
    </w:p>
    <w:p w14:paraId="60F67E29" w14:textId="77777777" w:rsidR="00311295" w:rsidRPr="006D1C46" w:rsidRDefault="00311295" w:rsidP="00311295">
      <w:pPr>
        <w:pStyle w:val="afa"/>
        <w:jc w:val="both"/>
        <w:rPr>
          <w:b w:val="0"/>
        </w:rPr>
      </w:pPr>
    </w:p>
    <w:p w14:paraId="6B52DA29" w14:textId="77777777" w:rsidR="00311295" w:rsidRPr="006D1C46" w:rsidRDefault="00311295" w:rsidP="002B73F4">
      <w:pPr>
        <w:pStyle w:val="30"/>
      </w:pPr>
      <w:bookmarkStart w:id="304" w:name="_Toc28968962"/>
      <w:r w:rsidRPr="006D1C46">
        <w:rPr>
          <w:rFonts w:hint="eastAsia"/>
        </w:rPr>
        <w:t>6</w:t>
      </w:r>
      <w:r w:rsidRPr="006D1C46">
        <w:t xml:space="preserve">.5.2 </w:t>
      </w:r>
      <w:r w:rsidRPr="006D1C46">
        <w:rPr>
          <w:rFonts w:hint="eastAsia"/>
        </w:rPr>
        <w:t>フォーム</w:t>
      </w:r>
      <w:bookmarkEnd w:id="304"/>
    </w:p>
    <w:p w14:paraId="64884CFB" w14:textId="77777777" w:rsidR="00311295" w:rsidRPr="006D1C46" w:rsidRDefault="00311295" w:rsidP="006D1C46">
      <w:pPr>
        <w:pStyle w:val="afa"/>
        <w:jc w:val="both"/>
        <w:rPr>
          <w:b w:val="0"/>
        </w:rPr>
      </w:pPr>
      <w:r w:rsidRPr="002B73F4">
        <w:rPr>
          <w:rFonts w:hint="eastAsia"/>
          <w:b w:val="0"/>
        </w:rPr>
        <w:t>フォームは、コンシューマ</w:t>
      </w:r>
      <w:r w:rsidRPr="006D1C46">
        <w:rPr>
          <w:rFonts w:hint="eastAsia"/>
          <w:b w:val="0"/>
        </w:rPr>
        <w:t>(</w:t>
      </w:r>
      <w:r w:rsidRPr="006D1C46">
        <w:rPr>
          <w:rFonts w:hint="eastAsia"/>
          <w:b w:val="0"/>
        </w:rPr>
        <w:t>または広義のウェブクライアント</w:t>
      </w:r>
      <w:r w:rsidRPr="006D1C46">
        <w:rPr>
          <w:rFonts w:hint="eastAsia"/>
          <w:b w:val="0"/>
        </w:rPr>
        <w:t>)</w:t>
      </w:r>
      <w:r w:rsidRPr="006D1C46">
        <w:rPr>
          <w:rFonts w:hint="eastAsia"/>
          <w:b w:val="0"/>
        </w:rPr>
        <w:t>が、</w:t>
      </w:r>
      <w:r w:rsidRPr="006D1C46">
        <w:rPr>
          <w:rFonts w:hint="eastAsia"/>
          <w:b w:val="0"/>
        </w:rPr>
        <w:t>URI</w:t>
      </w:r>
      <w:r w:rsidRPr="006D1C46">
        <w:rPr>
          <w:rFonts w:hint="eastAsia"/>
          <w:b w:val="0"/>
        </w:rPr>
        <w:t>の参照解除より上位の動作を実行する</w:t>
      </w:r>
      <w:r w:rsidRPr="006D1C46">
        <w:rPr>
          <w:rFonts w:hint="eastAsia"/>
          <w:b w:val="0"/>
        </w:rPr>
        <w:t>(</w:t>
      </w:r>
      <w:r w:rsidRPr="006D1C46">
        <w:rPr>
          <w:rFonts w:hint="eastAsia"/>
          <w:b w:val="0"/>
        </w:rPr>
        <w:t>例えば、</w:t>
      </w:r>
      <w:r w:rsidR="00BF74FD">
        <w:rPr>
          <w:rFonts w:hint="eastAsia"/>
          <w:b w:val="0"/>
        </w:rPr>
        <w:t>Thing</w:t>
      </w:r>
      <w:r w:rsidRPr="006D1C46">
        <w:rPr>
          <w:rFonts w:hint="eastAsia"/>
          <w:b w:val="0"/>
        </w:rPr>
        <w:t>の状態を操作する</w:t>
      </w:r>
      <w:r w:rsidRPr="006D1C46">
        <w:rPr>
          <w:rFonts w:hint="eastAsia"/>
          <w:b w:val="0"/>
        </w:rPr>
        <w:t>)</w:t>
      </w:r>
      <w:r w:rsidRPr="006D1C46">
        <w:rPr>
          <w:rFonts w:hint="eastAsia"/>
          <w:b w:val="0"/>
        </w:rPr>
        <w:t>ことを可能にする。コンシューマは、フォームに記入し、提出ターゲットに提出することによって上記の操作を行う。これには、通常、</w:t>
      </w:r>
      <w:r w:rsidRPr="006D1C46">
        <w:rPr>
          <w:rFonts w:hint="eastAsia"/>
          <w:b w:val="0"/>
        </w:rPr>
        <w:t>(</w:t>
      </w:r>
      <w:r w:rsidRPr="006D1C46">
        <w:rPr>
          <w:rFonts w:hint="eastAsia"/>
          <w:b w:val="0"/>
        </w:rPr>
        <w:t>要求</w:t>
      </w:r>
      <w:r w:rsidRPr="006D1C46">
        <w:rPr>
          <w:rFonts w:hint="eastAsia"/>
          <w:b w:val="0"/>
        </w:rPr>
        <w:t>)</w:t>
      </w:r>
      <w:r w:rsidRPr="006D1C46">
        <w:rPr>
          <w:rFonts w:hint="eastAsia"/>
          <w:b w:val="0"/>
        </w:rPr>
        <w:t>メッセージの内容について、リンクが提供できる以上の詳細な情報</w:t>
      </w:r>
      <w:r w:rsidRPr="006D1C46">
        <w:rPr>
          <w:rFonts w:hint="eastAsia"/>
          <w:b w:val="0"/>
        </w:rPr>
        <w:t>(</w:t>
      </w:r>
      <w:r w:rsidRPr="006D1C46">
        <w:rPr>
          <w:rFonts w:hint="eastAsia"/>
          <w:b w:val="0"/>
        </w:rPr>
        <w:t>例えば、メソッド、ヘッダフィールド、または他のプロトコルオプション</w:t>
      </w:r>
      <w:r w:rsidRPr="006D1C46">
        <w:rPr>
          <w:rFonts w:hint="eastAsia"/>
          <w:b w:val="0"/>
        </w:rPr>
        <w:t>)</w:t>
      </w:r>
      <w:r w:rsidRPr="006D1C46">
        <w:rPr>
          <w:rFonts w:hint="eastAsia"/>
          <w:b w:val="0"/>
        </w:rPr>
        <w:t>が要求される。</w:t>
      </w:r>
    </w:p>
    <w:p w14:paraId="5BFE1D36" w14:textId="77777777" w:rsidR="00311295" w:rsidRPr="006D1C46" w:rsidRDefault="00311295" w:rsidP="006D1C46">
      <w:pPr>
        <w:pStyle w:val="afa"/>
        <w:jc w:val="both"/>
        <w:rPr>
          <w:b w:val="0"/>
        </w:rPr>
      </w:pPr>
      <w:r w:rsidRPr="006D1C46">
        <w:rPr>
          <w:rFonts w:hint="eastAsia"/>
          <w:b w:val="0"/>
        </w:rPr>
        <w:t>W3C WoT</w:t>
      </w:r>
      <w:r w:rsidRPr="006D1C46">
        <w:rPr>
          <w:rFonts w:hint="eastAsia"/>
          <w:b w:val="0"/>
        </w:rPr>
        <w:t>は、フォームを新しいハイパーメディア制御として定義する。</w:t>
      </w:r>
      <w:r w:rsidRPr="006D1C46">
        <w:rPr>
          <w:rFonts w:hint="eastAsia"/>
          <w:b w:val="0"/>
        </w:rPr>
        <w:t>CoRAL</w:t>
      </w:r>
      <w:r w:rsidRPr="006D1C46">
        <w:rPr>
          <w:rFonts w:hint="eastAsia"/>
          <w:b w:val="0"/>
        </w:rPr>
        <w:t>における定義は、実質的に同一であり、したがって互換性がある</w:t>
      </w:r>
      <w:r w:rsidRPr="006D1C46">
        <w:rPr>
          <w:rFonts w:hint="eastAsia"/>
          <w:b w:val="0"/>
        </w:rPr>
        <w:t>[CoRAL]</w:t>
      </w:r>
      <w:r w:rsidRPr="006D1C46">
        <w:rPr>
          <w:rFonts w:hint="eastAsia"/>
          <w:b w:val="0"/>
        </w:rPr>
        <w:t>ということに留意されたい。フォームは、以下のもので</w:t>
      </w:r>
      <w:r w:rsidRPr="006D1C46">
        <w:rPr>
          <w:rFonts w:hint="eastAsia"/>
          <w:b w:val="0"/>
        </w:rPr>
        <w:lastRenderedPageBreak/>
        <w:t>構成される。</w:t>
      </w:r>
    </w:p>
    <w:p w14:paraId="3EB38D43" w14:textId="77777777" w:rsidR="00311295" w:rsidRPr="006D1C46" w:rsidRDefault="00311295" w:rsidP="00DE62FD">
      <w:pPr>
        <w:pStyle w:val="afa"/>
        <w:numPr>
          <w:ilvl w:val="0"/>
          <w:numId w:val="32"/>
        </w:numPr>
        <w:jc w:val="both"/>
        <w:rPr>
          <w:b w:val="0"/>
        </w:rPr>
      </w:pPr>
      <w:r w:rsidRPr="006D1C46">
        <w:rPr>
          <w:rFonts w:hint="eastAsia"/>
          <w:b w:val="0"/>
        </w:rPr>
        <w:t>フォームコンテキスト</w:t>
      </w:r>
    </w:p>
    <w:p w14:paraId="093F2BB8" w14:textId="77777777" w:rsidR="00311295" w:rsidRPr="006D1C46" w:rsidRDefault="00311295" w:rsidP="00DE62FD">
      <w:pPr>
        <w:pStyle w:val="afa"/>
        <w:numPr>
          <w:ilvl w:val="0"/>
          <w:numId w:val="32"/>
        </w:numPr>
        <w:jc w:val="both"/>
        <w:rPr>
          <w:b w:val="0"/>
        </w:rPr>
      </w:pPr>
      <w:r w:rsidRPr="006D1C46">
        <w:rPr>
          <w:rFonts w:hint="eastAsia"/>
          <w:b w:val="0"/>
        </w:rPr>
        <w:t>操作タイプ</w:t>
      </w:r>
    </w:p>
    <w:p w14:paraId="577CE64B" w14:textId="77777777" w:rsidR="00311295" w:rsidRPr="006D1C46" w:rsidRDefault="00311295" w:rsidP="00DE62FD">
      <w:pPr>
        <w:pStyle w:val="afa"/>
        <w:numPr>
          <w:ilvl w:val="0"/>
          <w:numId w:val="32"/>
        </w:numPr>
        <w:jc w:val="both"/>
        <w:rPr>
          <w:b w:val="0"/>
        </w:rPr>
      </w:pPr>
      <w:r w:rsidRPr="006D1C46">
        <w:rPr>
          <w:rFonts w:hint="eastAsia"/>
          <w:b w:val="0"/>
        </w:rPr>
        <w:t>サブミット・ターゲット</w:t>
      </w:r>
    </w:p>
    <w:p w14:paraId="6D9BAAC7" w14:textId="77777777" w:rsidR="00311295" w:rsidRPr="006D1C46" w:rsidRDefault="00311295" w:rsidP="00DE62FD">
      <w:pPr>
        <w:pStyle w:val="afa"/>
        <w:numPr>
          <w:ilvl w:val="0"/>
          <w:numId w:val="32"/>
        </w:numPr>
        <w:jc w:val="both"/>
        <w:rPr>
          <w:b w:val="0"/>
        </w:rPr>
      </w:pPr>
      <w:r w:rsidRPr="006D1C46">
        <w:rPr>
          <w:rFonts w:hint="eastAsia"/>
          <w:b w:val="0"/>
        </w:rPr>
        <w:t>要求メソッド、および</w:t>
      </w:r>
    </w:p>
    <w:p w14:paraId="07F384D7" w14:textId="77777777" w:rsidR="00311295" w:rsidRPr="006D1C46" w:rsidRDefault="00311295" w:rsidP="00DE62FD">
      <w:pPr>
        <w:pStyle w:val="afa"/>
        <w:numPr>
          <w:ilvl w:val="0"/>
          <w:numId w:val="32"/>
        </w:numPr>
        <w:jc w:val="both"/>
        <w:rPr>
          <w:b w:val="0"/>
        </w:rPr>
      </w:pPr>
      <w:r w:rsidRPr="006D1C46">
        <w:rPr>
          <w:rFonts w:hint="eastAsia"/>
          <w:b w:val="0"/>
        </w:rPr>
        <w:t>任意で、フォーフィールド</w:t>
      </w:r>
    </w:p>
    <w:p w14:paraId="243BD8FD" w14:textId="77777777" w:rsidR="00311295" w:rsidRPr="006D1C46" w:rsidRDefault="00311295" w:rsidP="006D1C46">
      <w:pPr>
        <w:pStyle w:val="afa"/>
        <w:jc w:val="both"/>
        <w:rPr>
          <w:b w:val="0"/>
        </w:rPr>
      </w:pPr>
      <w:r w:rsidRPr="006D1C46">
        <w:rPr>
          <w:rFonts w:hint="eastAsia"/>
          <w:b w:val="0"/>
        </w:rPr>
        <w:t>フォームは、オプションのフォームフィールドが求められる要求をさらに記述する場合に、フォームコンテキスト上のオペレーションタイプの操作を実行する、サブミッションターゲットに要求メソッド要求を発行する」というステートメントとして表示することができる。</w:t>
      </w:r>
    </w:p>
    <w:p w14:paraId="2700342F" w14:textId="77777777" w:rsidR="00311295" w:rsidRPr="006D1C46" w:rsidRDefault="00311295" w:rsidP="006D1C46">
      <w:pPr>
        <w:pStyle w:val="afa"/>
        <w:jc w:val="both"/>
        <w:rPr>
          <w:b w:val="0"/>
        </w:rPr>
      </w:pPr>
      <w:r w:rsidRPr="006D1C46">
        <w:rPr>
          <w:rFonts w:hint="eastAsia"/>
          <w:b w:val="0"/>
        </w:rPr>
        <w:t>フォームコンテキストとサブミッションターゲットは、両方とも国際化リソース識別子</w:t>
      </w:r>
      <w:r w:rsidRPr="006D1C46">
        <w:rPr>
          <w:rFonts w:hint="eastAsia"/>
          <w:b w:val="0"/>
        </w:rPr>
        <w:t>(IRI)[RFC3987]</w:t>
      </w:r>
      <w:r w:rsidRPr="006D1C46">
        <w:rPr>
          <w:rFonts w:hint="eastAsia"/>
          <w:b w:val="0"/>
        </w:rPr>
        <w:t>でなければならない。しかし、多くのプロトコル</w:t>
      </w:r>
      <w:r w:rsidRPr="006D1C46">
        <w:rPr>
          <w:rFonts w:hint="eastAsia"/>
          <w:b w:val="0"/>
        </w:rPr>
        <w:t>(HTTP</w:t>
      </w:r>
      <w:r w:rsidRPr="006D1C46">
        <w:rPr>
          <w:rFonts w:hint="eastAsia"/>
          <w:b w:val="0"/>
        </w:rPr>
        <w:t>など</w:t>
      </w:r>
      <w:r w:rsidRPr="006D1C46">
        <w:rPr>
          <w:rFonts w:hint="eastAsia"/>
          <w:b w:val="0"/>
        </w:rPr>
        <w:t>)</w:t>
      </w:r>
      <w:r w:rsidRPr="006D1C46">
        <w:rPr>
          <w:rFonts w:hint="eastAsia"/>
          <w:b w:val="0"/>
        </w:rPr>
        <w:t>は</w:t>
      </w:r>
      <w:r w:rsidRPr="006D1C46">
        <w:rPr>
          <w:rFonts w:hint="eastAsia"/>
          <w:b w:val="0"/>
        </w:rPr>
        <w:t>IRI</w:t>
      </w:r>
      <w:r w:rsidRPr="006D1C46">
        <w:rPr>
          <w:rFonts w:hint="eastAsia"/>
          <w:b w:val="0"/>
        </w:rPr>
        <w:t>をサポートしていないため、一般的には、</w:t>
      </w:r>
      <w:r w:rsidRPr="006D1C46">
        <w:rPr>
          <w:rFonts w:hint="eastAsia"/>
          <w:b w:val="0"/>
        </w:rPr>
        <w:t>URI[RFC3986]</w:t>
      </w:r>
      <w:r w:rsidRPr="006D1C46">
        <w:rPr>
          <w:rFonts w:hint="eastAsia"/>
          <w:b w:val="0"/>
        </w:rPr>
        <w:t>でもある。</w:t>
      </w:r>
    </w:p>
    <w:p w14:paraId="4DDEB37C" w14:textId="77777777" w:rsidR="00311295" w:rsidRPr="006D1C46" w:rsidRDefault="00311295" w:rsidP="006D1C46">
      <w:pPr>
        <w:pStyle w:val="afa"/>
        <w:jc w:val="both"/>
        <w:rPr>
          <w:b w:val="0"/>
        </w:rPr>
      </w:pPr>
      <w:r w:rsidRPr="006D1C46">
        <w:rPr>
          <w:rFonts w:hint="eastAsia"/>
          <w:b w:val="0"/>
        </w:rPr>
        <w:t>フォームコンテキストおよびサブミッションターゲットは、同じリソースまたは異なるリソースを指す可能性があり、サブミッションターゲットリソースは、コンテキストの操作を実行する。</w:t>
      </w:r>
    </w:p>
    <w:p w14:paraId="73986FAA" w14:textId="77777777" w:rsidR="00311295" w:rsidRPr="006D1C46" w:rsidRDefault="00311295" w:rsidP="006D1C46">
      <w:pPr>
        <w:pStyle w:val="afa"/>
        <w:jc w:val="both"/>
        <w:rPr>
          <w:b w:val="0"/>
        </w:rPr>
      </w:pPr>
      <w:r w:rsidRPr="006D1C46">
        <w:rPr>
          <w:rFonts w:hint="eastAsia"/>
          <w:b w:val="0"/>
        </w:rPr>
        <w:t>オペレーションタイプは、オペレーションのセマンティクスを識別する。操作タイプはリンク関係タイプと同様に表示される。</w:t>
      </w:r>
    </w:p>
    <w:p w14:paraId="3A00C1DF" w14:textId="77777777" w:rsidR="00311295" w:rsidRPr="006D1C46" w:rsidRDefault="00311295" w:rsidP="00DE62FD">
      <w:pPr>
        <w:pStyle w:val="afa"/>
        <w:numPr>
          <w:ilvl w:val="0"/>
          <w:numId w:val="33"/>
        </w:numPr>
        <w:jc w:val="both"/>
        <w:rPr>
          <w:b w:val="0"/>
        </w:rPr>
      </w:pPr>
      <w:r w:rsidRPr="006D1C46">
        <w:rPr>
          <w:rFonts w:hint="eastAsia"/>
          <w:b w:val="0"/>
        </w:rPr>
        <w:t>周知の操作タイプは、</w:t>
      </w:r>
      <w:r w:rsidRPr="006D1C46">
        <w:rPr>
          <w:b w:val="0"/>
        </w:rPr>
        <w:t>ABNF ALLOPHA * (LOALPHA / DIGIT / "." / "-")</w:t>
      </w:r>
      <w:r w:rsidRPr="006D1C46">
        <w:rPr>
          <w:rFonts w:hint="eastAsia"/>
          <w:b w:val="0"/>
        </w:rPr>
        <w:t>に従わなければならない。周知の演算タイプは、大文字小文字を区別しないで比較しなければならない。本仕様で定義されている</w:t>
      </w:r>
      <w:r w:rsidRPr="006D1C46">
        <w:rPr>
          <w:b w:val="0"/>
        </w:rPr>
        <w:t>WoT</w:t>
      </w:r>
      <w:r w:rsidRPr="006D1C46">
        <w:rPr>
          <w:rFonts w:hint="eastAsia"/>
          <w:b w:val="0"/>
        </w:rPr>
        <w:t>の周知の操作タイプを表</w:t>
      </w:r>
      <w:r w:rsidRPr="006D1C46">
        <w:rPr>
          <w:b w:val="0"/>
        </w:rPr>
        <w:t>1</w:t>
      </w:r>
      <w:r w:rsidRPr="006D1C46">
        <w:rPr>
          <w:rFonts w:hint="eastAsia"/>
          <w:b w:val="0"/>
        </w:rPr>
        <w:t>のとおり。</w:t>
      </w:r>
    </w:p>
    <w:p w14:paraId="4A1A5E41" w14:textId="77777777" w:rsidR="00311295" w:rsidRPr="006D1C46" w:rsidRDefault="00311295" w:rsidP="00DE62FD">
      <w:pPr>
        <w:pStyle w:val="afa"/>
        <w:numPr>
          <w:ilvl w:val="0"/>
          <w:numId w:val="33"/>
        </w:numPr>
        <w:jc w:val="both"/>
        <w:rPr>
          <w:b w:val="0"/>
        </w:rPr>
      </w:pPr>
      <w:r w:rsidRPr="006D1C46">
        <w:rPr>
          <w:rFonts w:hint="eastAsia"/>
          <w:b w:val="0"/>
        </w:rPr>
        <w:t>あらかじめ定義された操作タイプは、アプリによって選択された拡張操作タイプによって増補することができる。拡張操作タイプは、そのタイプのみを識別する</w:t>
      </w:r>
      <w:r w:rsidRPr="006D1C46">
        <w:rPr>
          <w:b w:val="0"/>
        </w:rPr>
        <w:t>URI[RFC3986]</w:t>
      </w:r>
      <w:r w:rsidRPr="006D1C46">
        <w:rPr>
          <w:rFonts w:hint="eastAsia"/>
          <w:b w:val="0"/>
        </w:rPr>
        <w:t>でなければならない。拡張操作タイプは、大文字小文字を区別せずに文字列として比較しなければならない。しかしながら、すべて小文字の</w:t>
      </w:r>
      <w:r w:rsidRPr="006D1C46">
        <w:rPr>
          <w:b w:val="0"/>
        </w:rPr>
        <w:t>URI</w:t>
      </w:r>
      <w:r w:rsidRPr="006D1C46">
        <w:rPr>
          <w:rFonts w:hint="eastAsia"/>
          <w:b w:val="0"/>
        </w:rPr>
        <w:t>が拡張操作タイプ用として使われるべきである。</w:t>
      </w:r>
    </w:p>
    <w:p w14:paraId="709EC012" w14:textId="77777777" w:rsidR="00311295" w:rsidRPr="006D1C46" w:rsidRDefault="00311295" w:rsidP="006D1C46">
      <w:pPr>
        <w:pStyle w:val="afa"/>
        <w:jc w:val="both"/>
        <w:rPr>
          <w:b w:val="0"/>
        </w:rPr>
      </w:pPr>
      <w:r w:rsidRPr="006D1C46">
        <w:rPr>
          <w:rFonts w:hint="eastAsia"/>
          <w:b w:val="0"/>
        </w:rPr>
        <w:t>要求メソッドは、サブミッションターゲット</w:t>
      </w:r>
      <w:r w:rsidRPr="006D1C46">
        <w:rPr>
          <w:rFonts w:hint="eastAsia"/>
          <w:b w:val="0"/>
        </w:rPr>
        <w:t>URI</w:t>
      </w:r>
      <w:r w:rsidRPr="006D1C46">
        <w:rPr>
          <w:rFonts w:hint="eastAsia"/>
          <w:b w:val="0"/>
        </w:rPr>
        <w:t>スキームによって識別される標準プロトコルの</w:t>
      </w:r>
      <w:r w:rsidRPr="006D1C46">
        <w:rPr>
          <w:rFonts w:hint="eastAsia"/>
          <w:b w:val="0"/>
        </w:rPr>
        <w:t>1</w:t>
      </w:r>
      <w:r w:rsidRPr="006D1C46">
        <w:rPr>
          <w:rFonts w:hint="eastAsia"/>
          <w:b w:val="0"/>
        </w:rPr>
        <w:t>つのメソッドを識別しなければならない。</w:t>
      </w:r>
    </w:p>
    <w:p w14:paraId="153B784A" w14:textId="77777777" w:rsidR="00311295" w:rsidRPr="006D1C46" w:rsidRDefault="00311295" w:rsidP="006D1C46">
      <w:pPr>
        <w:pStyle w:val="afa"/>
        <w:jc w:val="both"/>
        <w:rPr>
          <w:b w:val="0"/>
        </w:rPr>
      </w:pPr>
      <w:r w:rsidRPr="00DE62FD">
        <w:rPr>
          <w:rFonts w:hint="eastAsia"/>
          <w:b w:val="0"/>
          <w:highlight w:val="yellow"/>
        </w:rPr>
        <w:t>フォームフィールドはオプションであり、さらに、与えられた操作のために期待されるリクエストメッセージを指定してもよい。これは、ペイロードに限定されず、プロトコルヘッダにも影響し得るということに留意されたい。フォームフィールドは、</w:t>
      </w:r>
      <w:r w:rsidRPr="00DE62FD">
        <w:rPr>
          <w:rFonts w:hint="eastAsia"/>
          <w:b w:val="0"/>
          <w:highlight w:val="yellow"/>
        </w:rPr>
        <w:t>URI</w:t>
      </w:r>
      <w:r w:rsidRPr="00DE62FD">
        <w:rPr>
          <w:rFonts w:hint="eastAsia"/>
          <w:b w:val="0"/>
          <w:highlight w:val="yellow"/>
        </w:rPr>
        <w:t>スキームで指定されているように、サブミッションターゲットに使用されているプロトコルに依存してもよい。例としては、</w:t>
      </w:r>
      <w:r w:rsidRPr="00DE62FD">
        <w:rPr>
          <w:rFonts w:hint="eastAsia"/>
          <w:b w:val="0"/>
          <w:highlight w:val="yellow"/>
        </w:rPr>
        <w:t>HTTP</w:t>
      </w:r>
      <w:r w:rsidRPr="00DE62FD">
        <w:rPr>
          <w:rFonts w:hint="eastAsia"/>
          <w:b w:val="0"/>
          <w:highlight w:val="yellow"/>
        </w:rPr>
        <w:t>ヘッダフィールド、</w:t>
      </w:r>
      <w:r w:rsidRPr="00DE62FD">
        <w:rPr>
          <w:rFonts w:hint="eastAsia"/>
          <w:b w:val="0"/>
          <w:highlight w:val="yellow"/>
        </w:rPr>
        <w:t>CoAP</w:t>
      </w:r>
      <w:r w:rsidRPr="00DE62FD">
        <w:rPr>
          <w:rFonts w:hint="eastAsia"/>
          <w:b w:val="0"/>
          <w:highlight w:val="yellow"/>
        </w:rPr>
        <w:t>オプション、要求ペイロードのためのパラメータ</w:t>
      </w:r>
      <w:r w:rsidRPr="00DE62FD">
        <w:rPr>
          <w:rFonts w:hint="eastAsia"/>
          <w:b w:val="0"/>
          <w:highlight w:val="yellow"/>
        </w:rPr>
        <w:t>(</w:t>
      </w:r>
      <w:r w:rsidRPr="00DE62FD">
        <w:rPr>
          <w:rFonts w:hint="eastAsia"/>
          <w:b w:val="0"/>
          <w:highlight w:val="yellow"/>
        </w:rPr>
        <w:t>すなわち、フルコンテンツタイプ</w:t>
      </w:r>
      <w:r w:rsidRPr="00DE62FD">
        <w:rPr>
          <w:rFonts w:hint="eastAsia"/>
          <w:b w:val="0"/>
          <w:highlight w:val="yellow"/>
        </w:rPr>
        <w:t>)</w:t>
      </w:r>
      <w:r w:rsidRPr="00DE62FD">
        <w:rPr>
          <w:rFonts w:hint="eastAsia"/>
          <w:b w:val="0"/>
          <w:highlight w:val="yellow"/>
        </w:rPr>
        <w:t>を含むプロトコル非依存メディアタイプ、または予想される応答に関する情報などである。</w:t>
      </w:r>
    </w:p>
    <w:p w14:paraId="25826B34" w14:textId="77777777" w:rsidR="00311295" w:rsidRPr="006D1C46" w:rsidRDefault="00311295" w:rsidP="00311295">
      <w:pPr>
        <w:pStyle w:val="afa"/>
        <w:jc w:val="both"/>
        <w:rPr>
          <w:b w:val="0"/>
        </w:rPr>
      </w:pPr>
    </w:p>
    <w:p w14:paraId="175765D6" w14:textId="77777777" w:rsidR="00311295" w:rsidRPr="006D1C46" w:rsidRDefault="00311295" w:rsidP="00311295">
      <w:pPr>
        <w:pStyle w:val="afa"/>
        <w:jc w:val="both"/>
        <w:rPr>
          <w:b w:val="0"/>
        </w:rPr>
      </w:pPr>
      <w:r w:rsidRPr="006D1C46">
        <w:rPr>
          <w:rFonts w:hint="eastAsia"/>
          <w:b w:val="0"/>
        </w:rPr>
        <w:t>表</w:t>
      </w:r>
      <w:r w:rsidRPr="006D1C46">
        <w:rPr>
          <w:rFonts w:hint="eastAsia"/>
          <w:b w:val="0"/>
        </w:rPr>
        <w:t>1</w:t>
      </w:r>
      <w:r w:rsidRPr="006D1C46">
        <w:rPr>
          <w:b w:val="0"/>
        </w:rPr>
        <w:t xml:space="preserve">. </w:t>
      </w:r>
      <w:r w:rsidRPr="006D1C46">
        <w:rPr>
          <w:rFonts w:hint="eastAsia"/>
          <w:b w:val="0"/>
        </w:rPr>
        <w:t>Web of Things</w:t>
      </w:r>
      <w:r w:rsidRPr="006D1C46">
        <w:rPr>
          <w:rFonts w:hint="eastAsia"/>
          <w:b w:val="0"/>
        </w:rPr>
        <w:t>の周知操作タイプ</w:t>
      </w:r>
    </w:p>
    <w:p w14:paraId="0EEA8236" w14:textId="77777777" w:rsidR="00311295" w:rsidRPr="006D1C46" w:rsidRDefault="00311295" w:rsidP="00311295">
      <w:pPr>
        <w:pStyle w:val="afa"/>
        <w:jc w:val="both"/>
        <w:rPr>
          <w:b w:val="0"/>
        </w:rPr>
      </w:pPr>
      <w:r w:rsidRPr="006D1C46">
        <w:rPr>
          <w:rFonts w:hint="eastAsia"/>
          <w:b w:val="0"/>
        </w:rPr>
        <w:t>（表は別途作成）</w:t>
      </w:r>
    </w:p>
    <w:p w14:paraId="5591FF53" w14:textId="77777777" w:rsidR="00311295" w:rsidRPr="006D1C46" w:rsidRDefault="00311295" w:rsidP="00311295">
      <w:pPr>
        <w:pStyle w:val="afa"/>
        <w:jc w:val="both"/>
        <w:rPr>
          <w:b w:val="0"/>
        </w:rPr>
      </w:pPr>
    </w:p>
    <w:p w14:paraId="5CFCE559" w14:textId="77777777" w:rsidR="00311295" w:rsidRPr="006D1C46" w:rsidRDefault="00311295" w:rsidP="00311295">
      <w:pPr>
        <w:pStyle w:val="afa"/>
        <w:jc w:val="both"/>
        <w:rPr>
          <w:b w:val="0"/>
        </w:rPr>
      </w:pPr>
      <w:r w:rsidRPr="006D1C46">
        <w:rPr>
          <w:rFonts w:hint="eastAsia"/>
          <w:b w:val="0"/>
        </w:rPr>
        <w:t>Editor</w:t>
      </w:r>
      <w:r w:rsidRPr="006D1C46">
        <w:rPr>
          <w:b w:val="0"/>
        </w:rPr>
        <w:t>’</w:t>
      </w:r>
      <w:r w:rsidRPr="006D1C46">
        <w:rPr>
          <w:rFonts w:hint="eastAsia"/>
          <w:b w:val="0"/>
        </w:rPr>
        <w:t>s note</w:t>
      </w:r>
    </w:p>
    <w:p w14:paraId="6CF76B22" w14:textId="77777777" w:rsidR="00311295" w:rsidRPr="006D1C46" w:rsidRDefault="00311295" w:rsidP="00311295">
      <w:pPr>
        <w:pStyle w:val="afa"/>
        <w:jc w:val="both"/>
        <w:rPr>
          <w:b w:val="0"/>
        </w:rPr>
      </w:pPr>
      <w:r w:rsidRPr="006D1C46">
        <w:rPr>
          <w:rFonts w:hint="eastAsia"/>
          <w:b w:val="0"/>
        </w:rPr>
        <w:t>本仕様のように、周知の操作タイプは、</w:t>
      </w:r>
      <w:r w:rsidRPr="006D1C46">
        <w:rPr>
          <w:rFonts w:hint="eastAsia"/>
          <w:b w:val="0"/>
        </w:rPr>
        <w:t>WoT</w:t>
      </w:r>
      <w:r w:rsidRPr="006D1C46">
        <w:rPr>
          <w:rFonts w:hint="eastAsia"/>
          <w:b w:val="0"/>
        </w:rPr>
        <w:t>対話モデルから生じる固定セットである。他の仕様は、それぞれのドキュメントフォーマットまたはフォームシリアライゼーションに有効な周知のオペレーションタイプを更に定義するかもしれない。本仕様の後のバージョンまたは別の仕様は、</w:t>
      </w:r>
      <w:r w:rsidRPr="006D1C46">
        <w:rPr>
          <w:rFonts w:hint="eastAsia"/>
          <w:b w:val="0"/>
        </w:rPr>
        <w:t>WoT</w:t>
      </w:r>
      <w:r w:rsidRPr="006D1C46">
        <w:rPr>
          <w:rFonts w:hint="eastAsia"/>
          <w:b w:val="0"/>
        </w:rPr>
        <w:t>仕様を超えて適用</w:t>
      </w:r>
      <w:r w:rsidRPr="006D1C46">
        <w:rPr>
          <w:rFonts w:hint="eastAsia"/>
          <w:b w:val="0"/>
        </w:rPr>
        <w:lastRenderedPageBreak/>
        <w:t>され得る拡張およびより包括的なウェブフォームモデルを可能にするために、将来、</w:t>
      </w:r>
      <w:r w:rsidRPr="006D1C46">
        <w:rPr>
          <w:rFonts w:hint="eastAsia"/>
          <w:b w:val="0"/>
        </w:rPr>
        <w:t>IANA</w:t>
      </w:r>
      <w:r w:rsidRPr="006D1C46">
        <w:rPr>
          <w:rFonts w:hint="eastAsia"/>
          <w:b w:val="0"/>
        </w:rPr>
        <w:t>レジストリを設定することがあるかもしれない。</w:t>
      </w:r>
    </w:p>
    <w:p w14:paraId="6AD5F574" w14:textId="77777777" w:rsidR="00311295" w:rsidRPr="006D1C46" w:rsidRDefault="00311295" w:rsidP="00311295">
      <w:pPr>
        <w:pStyle w:val="afa"/>
        <w:jc w:val="both"/>
        <w:rPr>
          <w:b w:val="0"/>
        </w:rPr>
      </w:pPr>
    </w:p>
    <w:p w14:paraId="2D3657F5" w14:textId="77777777" w:rsidR="00311295" w:rsidRPr="006D1C46" w:rsidRDefault="00311295" w:rsidP="002B73F4">
      <w:pPr>
        <w:pStyle w:val="20"/>
      </w:pPr>
      <w:bookmarkStart w:id="305" w:name="_Toc28968963"/>
      <w:r w:rsidRPr="006D1C46">
        <w:t xml:space="preserve">6.6 </w:t>
      </w:r>
      <w:r w:rsidRPr="006D1C46">
        <w:rPr>
          <w:rFonts w:hint="eastAsia"/>
        </w:rPr>
        <w:t>プロトコルバインディング</w:t>
      </w:r>
      <w:bookmarkEnd w:id="305"/>
    </w:p>
    <w:p w14:paraId="18D90C60" w14:textId="77777777" w:rsidR="00311295" w:rsidRPr="006D1C46" w:rsidRDefault="00311295" w:rsidP="006D1C46">
      <w:pPr>
        <w:pStyle w:val="afa"/>
        <w:jc w:val="both"/>
        <w:rPr>
          <w:b w:val="0"/>
        </w:rPr>
      </w:pPr>
      <w:r w:rsidRPr="002B73F4">
        <w:rPr>
          <w:rFonts w:hint="eastAsia"/>
          <w:b w:val="0"/>
        </w:rPr>
        <w:t>プロトコルバイ</w:t>
      </w:r>
      <w:r w:rsidRPr="006D1C46">
        <w:rPr>
          <w:rFonts w:hint="eastAsia"/>
          <w:b w:val="0"/>
        </w:rPr>
        <w:t>ンディングは、対話アフォーダンスから、</w:t>
      </w:r>
      <w:r w:rsidRPr="006D1C46">
        <w:rPr>
          <w:rFonts w:hint="eastAsia"/>
          <w:b w:val="0"/>
        </w:rPr>
        <w:t>HTTP [RFC7231]</w:t>
      </w:r>
      <w:r w:rsidRPr="006D1C46">
        <w:rPr>
          <w:rFonts w:hint="eastAsia"/>
          <w:b w:val="0"/>
        </w:rPr>
        <w:t>、</w:t>
      </w:r>
      <w:r w:rsidRPr="006D1C46">
        <w:rPr>
          <w:rFonts w:hint="eastAsia"/>
          <w:b w:val="0"/>
        </w:rPr>
        <w:t>CoAP [RFC7252]</w:t>
      </w:r>
      <w:r w:rsidRPr="006D1C46">
        <w:rPr>
          <w:rFonts w:hint="eastAsia"/>
          <w:b w:val="0"/>
        </w:rPr>
        <w:t>、</w:t>
      </w:r>
      <w:r w:rsidRPr="006D1C46">
        <w:rPr>
          <w:rFonts w:hint="eastAsia"/>
          <w:b w:val="0"/>
        </w:rPr>
        <w:t xml:space="preserve">MQTT </w:t>
      </w:r>
    </w:p>
    <w:p w14:paraId="59BC8575" w14:textId="77777777" w:rsidR="00311295" w:rsidRPr="006D1C46" w:rsidRDefault="00311295" w:rsidP="006D1C46">
      <w:pPr>
        <w:pStyle w:val="afa"/>
        <w:jc w:val="both"/>
        <w:rPr>
          <w:b w:val="0"/>
        </w:rPr>
      </w:pPr>
      <w:r w:rsidRPr="006D1C46">
        <w:rPr>
          <w:rFonts w:hint="eastAsia"/>
          <w:b w:val="0"/>
        </w:rPr>
        <w:t>[MQTT]</w:t>
      </w:r>
      <w:r w:rsidRPr="006D1C46">
        <w:rPr>
          <w:rFonts w:hint="eastAsia"/>
          <w:b w:val="0"/>
        </w:rPr>
        <w:t>などの特定のプロトコルの具象メッセージまでのマッピングである。これは、ネットワークインタ</w:t>
      </w:r>
    </w:p>
    <w:p w14:paraId="3058B764" w14:textId="77777777" w:rsidR="00311295" w:rsidRPr="006D1C46" w:rsidRDefault="00311295" w:rsidP="006D1C46">
      <w:pPr>
        <w:pStyle w:val="afa"/>
        <w:jc w:val="both"/>
        <w:rPr>
          <w:b w:val="0"/>
        </w:rPr>
      </w:pPr>
      <w:r w:rsidRPr="006D1C46">
        <w:rPr>
          <w:rFonts w:hint="eastAsia"/>
          <w:b w:val="0"/>
        </w:rPr>
        <w:t>ーフェースを介して、対話アフォーダンスをどのようにアクティブ化するかという情報をコンシューマ与えるものである。プロトコルバインディングは、相互</w:t>
      </w:r>
      <w:r w:rsidR="00575900">
        <w:rPr>
          <w:rFonts w:hint="eastAsia"/>
          <w:b w:val="0"/>
        </w:rPr>
        <w:t>接続</w:t>
      </w:r>
      <w:r w:rsidRPr="006D1C46">
        <w:rPr>
          <w:rFonts w:hint="eastAsia"/>
          <w:b w:val="0"/>
        </w:rPr>
        <w:t>性をサポートするために、</w:t>
      </w:r>
      <w:r w:rsidRPr="006D1C46">
        <w:rPr>
          <w:rFonts w:hint="eastAsia"/>
          <w:b w:val="0"/>
        </w:rPr>
        <w:t>REST [REST]</w:t>
      </w:r>
      <w:r w:rsidRPr="006D1C46">
        <w:rPr>
          <w:rFonts w:hint="eastAsia"/>
          <w:b w:val="0"/>
        </w:rPr>
        <w:t>の統一インターフェース制約を遵守している。したがって、すべての通信プロトコルが</w:t>
      </w:r>
      <w:r w:rsidRPr="006D1C46">
        <w:rPr>
          <w:rFonts w:hint="eastAsia"/>
          <w:b w:val="0"/>
        </w:rPr>
        <w:t>W3C WoT</w:t>
      </w:r>
      <w:r w:rsidRPr="006D1C46">
        <w:rPr>
          <w:rFonts w:hint="eastAsia"/>
          <w:b w:val="0"/>
        </w:rPr>
        <w:t>のためのプロトコルバインディングを実行する資格を有するわけではなく、本要件は以下のアサーションにより提示されている。</w:t>
      </w:r>
    </w:p>
    <w:p w14:paraId="568041A8" w14:textId="77777777" w:rsidR="00311295" w:rsidRPr="006D1C46" w:rsidRDefault="00311295" w:rsidP="00311295">
      <w:pPr>
        <w:pStyle w:val="afa"/>
        <w:jc w:val="both"/>
        <w:rPr>
          <w:b w:val="0"/>
        </w:rPr>
      </w:pPr>
      <w:r w:rsidRPr="006D1C46">
        <w:rPr>
          <w:rFonts w:hint="eastAsia"/>
          <w:b w:val="0"/>
        </w:rPr>
        <w:t>第</w:t>
      </w:r>
      <w:r w:rsidRPr="006D1C46">
        <w:rPr>
          <w:rFonts w:hint="eastAsia"/>
          <w:b w:val="0"/>
        </w:rPr>
        <w:t>6.2</w:t>
      </w:r>
      <w:r w:rsidRPr="006D1C46">
        <w:rPr>
          <w:rFonts w:hint="eastAsia"/>
          <w:b w:val="0"/>
        </w:rPr>
        <w:t>項アフォーダンスでドアを使った例では、ノブ対レバーのレベルでドアハンドルとプロトコルバインディングを対応させ、ドアはどのように開けられるのかを示唆している。</w:t>
      </w:r>
    </w:p>
    <w:p w14:paraId="1163AB11" w14:textId="77777777" w:rsidR="00311295" w:rsidRPr="006D1C46" w:rsidRDefault="00311295" w:rsidP="00311295">
      <w:pPr>
        <w:pStyle w:val="afa"/>
        <w:jc w:val="both"/>
        <w:rPr>
          <w:b w:val="0"/>
        </w:rPr>
      </w:pPr>
    </w:p>
    <w:p w14:paraId="37A66745" w14:textId="77777777" w:rsidR="00136C50" w:rsidRPr="006D1C46" w:rsidRDefault="00136C50" w:rsidP="002B73F4">
      <w:pPr>
        <w:pStyle w:val="30"/>
      </w:pPr>
      <w:bookmarkStart w:id="306" w:name="_Toc28968964"/>
      <w:r w:rsidRPr="006D1C46">
        <w:rPr>
          <w:rFonts w:hint="eastAsia"/>
        </w:rPr>
        <w:t>6</w:t>
      </w:r>
      <w:r w:rsidRPr="006D1C46">
        <w:t>.6.1</w:t>
      </w:r>
      <w:r w:rsidRPr="006D1C46">
        <w:rPr>
          <w:rFonts w:hint="eastAsia"/>
        </w:rPr>
        <w:t xml:space="preserve"> </w:t>
      </w:r>
      <w:r w:rsidRPr="006D1C46">
        <w:rPr>
          <w:rFonts w:hint="eastAsia"/>
        </w:rPr>
        <w:t>ハイパーメディア主導（ドリブン）</w:t>
      </w:r>
      <w:bookmarkEnd w:id="306"/>
    </w:p>
    <w:p w14:paraId="05D48F79" w14:textId="77777777" w:rsidR="00136C50" w:rsidRPr="006D1C46" w:rsidRDefault="00136C50" w:rsidP="006D1C46">
      <w:pPr>
        <w:pStyle w:val="afa"/>
        <w:jc w:val="both"/>
        <w:rPr>
          <w:b w:val="0"/>
        </w:rPr>
      </w:pPr>
      <w:r w:rsidRPr="002B73F4">
        <w:rPr>
          <w:rFonts w:hint="eastAsia"/>
          <w:b w:val="0"/>
        </w:rPr>
        <w:t>対話アフォーダンスは、</w:t>
      </w:r>
      <w:r w:rsidRPr="006D1C46">
        <w:rPr>
          <w:rFonts w:hint="eastAsia"/>
          <w:b w:val="0"/>
        </w:rPr>
        <w:t>1</w:t>
      </w:r>
      <w:r w:rsidRPr="006D1C46">
        <w:rPr>
          <w:rFonts w:hint="eastAsia"/>
          <w:b w:val="0"/>
        </w:rPr>
        <w:t>つあるいは複数のプロトコルバインディングを持っていなければならない。プロトコルバインディングは、対話アフォーダンスの起動方法に関し自己記述的であるために、ハイパーメディア制御としてシリアル化されなければならない</w:t>
      </w:r>
      <w:r w:rsidRPr="006D1C46">
        <w:rPr>
          <w:rFonts w:hint="eastAsia"/>
          <w:b w:val="0"/>
        </w:rPr>
        <w:t>(</w:t>
      </w:r>
      <w:r w:rsidRPr="006D1C46">
        <w:rPr>
          <w:rFonts w:hint="eastAsia"/>
          <w:b w:val="0"/>
        </w:rPr>
        <w:t>第</w:t>
      </w:r>
      <w:r w:rsidRPr="006D1C46">
        <w:rPr>
          <w:rFonts w:hint="eastAsia"/>
          <w:b w:val="0"/>
        </w:rPr>
        <w:t>6.5</w:t>
      </w:r>
      <w:r w:rsidRPr="006D1C46">
        <w:rPr>
          <w:rFonts w:hint="eastAsia"/>
          <w:b w:val="0"/>
        </w:rPr>
        <w:t>項ハイパーメディア制御参照</w:t>
      </w:r>
      <w:r w:rsidRPr="006D1C46">
        <w:rPr>
          <w:rFonts w:hint="eastAsia"/>
          <w:b w:val="0"/>
        </w:rPr>
        <w:t>)</w:t>
      </w:r>
      <w:r w:rsidRPr="006D1C46">
        <w:rPr>
          <w:rFonts w:hint="eastAsia"/>
          <w:b w:val="0"/>
        </w:rPr>
        <w:t>。ハイパーメディア制御は、対応する対話アフォーダンスを提供している</w:t>
      </w:r>
      <w:r w:rsidR="00BF74FD">
        <w:rPr>
          <w:rFonts w:hint="eastAsia"/>
          <w:b w:val="0"/>
        </w:rPr>
        <w:t>Thing</w:t>
      </w:r>
      <w:r w:rsidRPr="006D1C46">
        <w:rPr>
          <w:rFonts w:hint="eastAsia"/>
          <w:b w:val="0"/>
        </w:rPr>
        <w:t>を管理するオーソリティのものでなければならない。オーソリティは、実行時に</w:t>
      </w:r>
      <w:r w:rsidRPr="006D1C46">
        <w:rPr>
          <w:rFonts w:hint="eastAsia"/>
          <w:b w:val="0"/>
        </w:rPr>
        <w:t>TD</w:t>
      </w:r>
      <w:r w:rsidRPr="006D1C46">
        <w:rPr>
          <w:rFonts w:hint="eastAsia"/>
          <w:b w:val="0"/>
        </w:rPr>
        <w:t>ドキュメントを生成する</w:t>
      </w:r>
      <w:r w:rsidRPr="006D1C46">
        <w:rPr>
          <w:rFonts w:hint="eastAsia"/>
          <w:b w:val="0"/>
        </w:rPr>
        <w:t>(</w:t>
      </w:r>
      <w:r w:rsidRPr="006D1C46">
        <w:rPr>
          <w:rFonts w:hint="eastAsia"/>
          <w:b w:val="0"/>
        </w:rPr>
        <w:t>その現在の状態に基づいて、その</w:t>
      </w:r>
      <w:r w:rsidRPr="006D1C46">
        <w:rPr>
          <w:rFonts w:hint="eastAsia"/>
          <w:b w:val="0"/>
        </w:rPr>
        <w:t>IP</w:t>
      </w:r>
      <w:r w:rsidRPr="006D1C46">
        <w:rPr>
          <w:rFonts w:hint="eastAsia"/>
          <w:b w:val="0"/>
        </w:rPr>
        <w:t>アドレスなどのネットワークパラメータを含む</w:t>
      </w:r>
      <w:r w:rsidRPr="006D1C46">
        <w:rPr>
          <w:rFonts w:hint="eastAsia"/>
          <w:b w:val="0"/>
        </w:rPr>
        <w:t>)</w:t>
      </w:r>
      <w:r w:rsidRPr="006D1C46">
        <w:rPr>
          <w:rFonts w:hint="eastAsia"/>
          <w:b w:val="0"/>
        </w:rPr>
        <w:t>か、または現在のネットワークパラメータのみが挿入された状態でメモリからそれを供給する、</w:t>
      </w:r>
      <w:r w:rsidR="00BF74FD">
        <w:rPr>
          <w:rFonts w:hint="eastAsia"/>
          <w:b w:val="0"/>
        </w:rPr>
        <w:t>Thing</w:t>
      </w:r>
      <w:r w:rsidRPr="006D1C46">
        <w:rPr>
          <w:rFonts w:hint="eastAsia"/>
          <w:b w:val="0"/>
        </w:rPr>
        <w:t>自体とすることができる。オーソリティはまた、そのネットワークパラメータおよび内部構造</w:t>
      </w:r>
      <w:r w:rsidRPr="006D1C46">
        <w:rPr>
          <w:rFonts w:hint="eastAsia"/>
          <w:b w:val="0"/>
        </w:rPr>
        <w:t>(</w:t>
      </w:r>
      <w:r w:rsidRPr="006D1C46">
        <w:rPr>
          <w:rFonts w:hint="eastAsia"/>
          <w:b w:val="0"/>
        </w:rPr>
        <w:t>例えば、ソフトウェアスタック</w:t>
      </w:r>
      <w:r w:rsidRPr="006D1C46">
        <w:rPr>
          <w:rFonts w:hint="eastAsia"/>
          <w:b w:val="0"/>
        </w:rPr>
        <w:t>)</w:t>
      </w:r>
    </w:p>
    <w:p w14:paraId="4690BA6C" w14:textId="77777777" w:rsidR="00136C50" w:rsidRPr="006D1C46" w:rsidRDefault="00136C50" w:rsidP="006D1C46">
      <w:pPr>
        <w:pStyle w:val="afa"/>
        <w:jc w:val="both"/>
        <w:rPr>
          <w:b w:val="0"/>
        </w:rPr>
      </w:pPr>
      <w:r w:rsidRPr="006D1C46">
        <w:rPr>
          <w:rFonts w:hint="eastAsia"/>
          <w:b w:val="0"/>
        </w:rPr>
        <w:t>を含む</w:t>
      </w:r>
      <w:r w:rsidR="00BF74FD">
        <w:rPr>
          <w:rFonts w:hint="eastAsia"/>
          <w:b w:val="0"/>
        </w:rPr>
        <w:t>Thing</w:t>
      </w:r>
      <w:r w:rsidRPr="006D1C46">
        <w:rPr>
          <w:rFonts w:hint="eastAsia"/>
          <w:b w:val="0"/>
        </w:rPr>
        <w:t>の完全かつ最新の知識を有する外部エンティティとすることができる。これは、</w:t>
      </w:r>
      <w:r w:rsidR="00BF74FD">
        <w:rPr>
          <w:rFonts w:hint="eastAsia"/>
          <w:b w:val="0"/>
        </w:rPr>
        <w:t>Thing</w:t>
      </w:r>
      <w:r w:rsidRPr="006D1C46">
        <w:rPr>
          <w:rFonts w:hint="eastAsia"/>
          <w:b w:val="0"/>
        </w:rPr>
        <w:t>とコンシューマとの間の緩い結合を可能にし、独立したライフサイクルおよび進化を可能にする。ハイパーメディアコントロールは、</w:t>
      </w:r>
      <w:r w:rsidR="00BF74FD">
        <w:rPr>
          <w:rFonts w:hint="eastAsia"/>
          <w:b w:val="0"/>
        </w:rPr>
        <w:t>Thing</w:t>
      </w:r>
      <w:r w:rsidRPr="006D1C46">
        <w:rPr>
          <w:rFonts w:hint="eastAsia"/>
          <w:b w:val="0"/>
        </w:rPr>
        <w:t>の外部にキャッシュもでき、最新性を決定するためにキャッシュメタデータが利用可能である場合、オフライン処理のために使用もできる。</w:t>
      </w:r>
    </w:p>
    <w:p w14:paraId="394C942E" w14:textId="77777777" w:rsidR="00136C50" w:rsidRPr="006D1C46" w:rsidRDefault="00136C50" w:rsidP="00136C50">
      <w:pPr>
        <w:pStyle w:val="afa"/>
        <w:jc w:val="both"/>
        <w:rPr>
          <w:b w:val="0"/>
        </w:rPr>
      </w:pPr>
    </w:p>
    <w:p w14:paraId="49DD8579" w14:textId="77777777" w:rsidR="00136C50" w:rsidRPr="006D1C46" w:rsidRDefault="00136C50" w:rsidP="002B73F4">
      <w:pPr>
        <w:pStyle w:val="30"/>
      </w:pPr>
      <w:bookmarkStart w:id="307" w:name="_Toc28968965"/>
      <w:r w:rsidRPr="006D1C46">
        <w:rPr>
          <w:rFonts w:hint="eastAsia"/>
        </w:rPr>
        <w:t>6</w:t>
      </w:r>
      <w:r w:rsidRPr="006D1C46">
        <w:t xml:space="preserve">.6.2 </w:t>
      </w:r>
      <w:r w:rsidRPr="006D1C46">
        <w:rPr>
          <w:rFonts w:hint="eastAsia"/>
        </w:rPr>
        <w:t>URIs</w:t>
      </w:r>
      <w:bookmarkEnd w:id="307"/>
    </w:p>
    <w:p w14:paraId="525647DA" w14:textId="77777777" w:rsidR="00136C50" w:rsidRPr="006D1C46" w:rsidRDefault="00136C50" w:rsidP="00136C50">
      <w:pPr>
        <w:pStyle w:val="afa"/>
        <w:jc w:val="both"/>
        <w:rPr>
          <w:b w:val="0"/>
        </w:rPr>
      </w:pPr>
      <w:r w:rsidRPr="00DE62FD">
        <w:rPr>
          <w:rFonts w:hint="eastAsia"/>
          <w:b w:val="0"/>
          <w:highlight w:val="yellow"/>
        </w:rPr>
        <w:t>W3C WoT</w:t>
      </w:r>
      <w:r w:rsidRPr="00DE62FD">
        <w:rPr>
          <w:rFonts w:hint="eastAsia"/>
          <w:b w:val="0"/>
          <w:highlight w:val="yellow"/>
        </w:rPr>
        <w:t>の適格なプロトコルは、</w:t>
      </w:r>
      <w:r w:rsidRPr="00DE62FD">
        <w:rPr>
          <w:rFonts w:hint="eastAsia"/>
          <w:b w:val="0"/>
          <w:highlight w:val="yellow"/>
        </w:rPr>
        <w:t>IANA [RFC4395]</w:t>
      </w:r>
      <w:r w:rsidRPr="00DE62FD">
        <w:rPr>
          <w:rFonts w:hint="eastAsia"/>
          <w:b w:val="0"/>
          <w:highlight w:val="yellow"/>
        </w:rPr>
        <w:t>に登録された関連</w:t>
      </w:r>
      <w:r w:rsidRPr="00DE62FD">
        <w:rPr>
          <w:rFonts w:hint="eastAsia"/>
          <w:b w:val="0"/>
          <w:highlight w:val="yellow"/>
        </w:rPr>
        <w:t>URI</w:t>
      </w:r>
      <w:r w:rsidRPr="00DE62FD">
        <w:rPr>
          <w:rFonts w:hint="eastAsia"/>
          <w:b w:val="0"/>
          <w:highlight w:val="yellow"/>
        </w:rPr>
        <w:t>スキームを持たなければならない。ハイパーメディアコントロールは、リンクおよびサブミッションターゲットを識別するために</w:t>
      </w:r>
      <w:r w:rsidRPr="00DE62FD">
        <w:rPr>
          <w:rFonts w:hint="eastAsia"/>
          <w:b w:val="0"/>
          <w:highlight w:val="yellow"/>
        </w:rPr>
        <w:t>URI</w:t>
      </w:r>
      <w:r w:rsidRPr="00DE62FD">
        <w:rPr>
          <w:rFonts w:hint="eastAsia"/>
          <w:b w:val="0"/>
          <w:highlight w:val="yellow"/>
        </w:rPr>
        <w:t>に依存する。これにより、</w:t>
      </w:r>
      <w:r w:rsidRPr="00DE62FD">
        <w:rPr>
          <w:rFonts w:hint="eastAsia"/>
          <w:b w:val="0"/>
          <w:highlight w:val="yellow"/>
        </w:rPr>
        <w:t>URI</w:t>
      </w:r>
      <w:r w:rsidRPr="00DE62FD">
        <w:rPr>
          <w:rFonts w:hint="eastAsia"/>
          <w:b w:val="0"/>
          <w:highlight w:val="yellow"/>
        </w:rPr>
        <w:t>スキーム</w:t>
      </w:r>
      <w:r w:rsidRPr="00DE62FD">
        <w:rPr>
          <w:rFonts w:hint="eastAsia"/>
          <w:b w:val="0"/>
          <w:highlight w:val="yellow"/>
        </w:rPr>
        <w:t>(</w:t>
      </w:r>
      <w:r w:rsidRPr="00DE62FD">
        <w:rPr>
          <w:rFonts w:hint="eastAsia"/>
          <w:b w:val="0"/>
          <w:highlight w:val="yellow"/>
        </w:rPr>
        <w:t>「</w:t>
      </w:r>
      <w:r w:rsidRPr="00DE62FD">
        <w:rPr>
          <w:rFonts w:hint="eastAsia"/>
          <w:b w:val="0"/>
          <w:highlight w:val="yellow"/>
        </w:rPr>
        <w:t>:</w:t>
      </w:r>
      <w:r w:rsidRPr="00DE62FD">
        <w:rPr>
          <w:rFonts w:hint="eastAsia"/>
          <w:b w:val="0"/>
          <w:highlight w:val="yellow"/>
        </w:rPr>
        <w:t>」までの第</w:t>
      </w:r>
      <w:r w:rsidRPr="00DE62FD">
        <w:rPr>
          <w:rFonts w:hint="eastAsia"/>
          <w:b w:val="0"/>
          <w:highlight w:val="yellow"/>
        </w:rPr>
        <w:t>1</w:t>
      </w:r>
      <w:r w:rsidRPr="00DE62FD">
        <w:rPr>
          <w:rFonts w:hint="eastAsia"/>
          <w:b w:val="0"/>
          <w:highlight w:val="yellow"/>
        </w:rPr>
        <w:t>のコンポーネント</w:t>
      </w:r>
      <w:r w:rsidRPr="00DE62FD">
        <w:rPr>
          <w:rFonts w:hint="eastAsia"/>
          <w:b w:val="0"/>
          <w:highlight w:val="yellow"/>
        </w:rPr>
        <w:t>)</w:t>
      </w:r>
      <w:r w:rsidRPr="00DE62FD">
        <w:rPr>
          <w:rFonts w:hint="eastAsia"/>
          <w:b w:val="0"/>
          <w:highlight w:val="yellow"/>
        </w:rPr>
        <w:t>は、</w:t>
      </w:r>
      <w:r w:rsidR="00BF74FD" w:rsidRPr="00DE62FD">
        <w:rPr>
          <w:rFonts w:hint="eastAsia"/>
          <w:b w:val="0"/>
          <w:highlight w:val="yellow"/>
        </w:rPr>
        <w:t>Thing</w:t>
      </w:r>
      <w:r w:rsidRPr="00DE62FD">
        <w:rPr>
          <w:rFonts w:hint="eastAsia"/>
          <w:b w:val="0"/>
          <w:highlight w:val="yellow"/>
        </w:rPr>
        <w:t>との対話アフォーダンスのために使用される通信プロトコルを識別する。</w:t>
      </w:r>
      <w:r w:rsidRPr="00DE62FD">
        <w:rPr>
          <w:rFonts w:hint="eastAsia"/>
          <w:b w:val="0"/>
          <w:highlight w:val="yellow"/>
        </w:rPr>
        <w:t>W3C WoT</w:t>
      </w:r>
      <w:r w:rsidRPr="00DE62FD">
        <w:rPr>
          <w:rFonts w:hint="eastAsia"/>
          <w:b w:val="0"/>
          <w:highlight w:val="yellow"/>
        </w:rPr>
        <w:t>は、これらのプロトコルを転送プロトコルと呼ぶ。</w:t>
      </w:r>
    </w:p>
    <w:p w14:paraId="530F4851" w14:textId="77777777" w:rsidR="00311295" w:rsidRPr="006D1C46" w:rsidRDefault="00311295" w:rsidP="00311295">
      <w:pPr>
        <w:pStyle w:val="afa"/>
        <w:jc w:val="both"/>
        <w:rPr>
          <w:b w:val="0"/>
        </w:rPr>
      </w:pPr>
    </w:p>
    <w:p w14:paraId="0C562844" w14:textId="77777777" w:rsidR="00136C50" w:rsidRPr="006D1C46" w:rsidRDefault="00136C50" w:rsidP="002B73F4">
      <w:pPr>
        <w:pStyle w:val="30"/>
      </w:pPr>
      <w:bookmarkStart w:id="308" w:name="_Toc28968966"/>
      <w:r w:rsidRPr="006D1C46">
        <w:t xml:space="preserve">6.6.3 </w:t>
      </w:r>
      <w:r w:rsidRPr="006D1C46">
        <w:rPr>
          <w:rFonts w:hint="eastAsia"/>
        </w:rPr>
        <w:t>メソッドの標準セット</w:t>
      </w:r>
      <w:bookmarkEnd w:id="308"/>
    </w:p>
    <w:p w14:paraId="60536E33" w14:textId="77777777" w:rsidR="00136C50" w:rsidRPr="006D1C46" w:rsidRDefault="00136C50" w:rsidP="00311295">
      <w:pPr>
        <w:pStyle w:val="afa"/>
        <w:jc w:val="both"/>
        <w:rPr>
          <w:b w:val="0"/>
        </w:rPr>
      </w:pPr>
      <w:r w:rsidRPr="002B73F4">
        <w:rPr>
          <w:rFonts w:hint="eastAsia"/>
          <w:b w:val="0"/>
        </w:rPr>
        <w:t>W3C WoT</w:t>
      </w:r>
      <w:r w:rsidRPr="006D1C46">
        <w:rPr>
          <w:rFonts w:hint="eastAsia"/>
          <w:b w:val="0"/>
        </w:rPr>
        <w:t>の適格なプロトコルは、演繹的に知られている標準的なメソッドセットに基づいていなければならない。メソッドの標準セットは、メッセージを自己記述的にして、例えばプロキシによる対話アフォ</w:t>
      </w:r>
      <w:r w:rsidRPr="006D1C46">
        <w:rPr>
          <w:rFonts w:hint="eastAsia"/>
          <w:b w:val="0"/>
        </w:rPr>
        <w:lastRenderedPageBreak/>
        <w:t>ーダンスの中間処理を可能にし、またはプロトコルバインディング</w:t>
      </w:r>
      <w:r w:rsidRPr="006D1C46">
        <w:rPr>
          <w:rFonts w:hint="eastAsia"/>
          <w:b w:val="0"/>
        </w:rPr>
        <w:t>[REST]</w:t>
      </w:r>
      <w:r w:rsidRPr="006D1C46">
        <w:rPr>
          <w:rFonts w:hint="eastAsia"/>
          <w:b w:val="0"/>
        </w:rPr>
        <w:t>間の変換を可能にする。さらに、コンシューマは、</w:t>
      </w:r>
      <w:r w:rsidRPr="006D1C46">
        <w:rPr>
          <w:rFonts w:hint="eastAsia"/>
          <w:b w:val="0"/>
        </w:rPr>
        <w:t>HTTP</w:t>
      </w:r>
      <w:r w:rsidRPr="006D1C46">
        <w:rPr>
          <w:rFonts w:hint="eastAsia"/>
          <w:b w:val="0"/>
        </w:rPr>
        <w:t>、</w:t>
      </w:r>
      <w:r w:rsidRPr="006D1C46">
        <w:rPr>
          <w:rFonts w:hint="eastAsia"/>
          <w:b w:val="0"/>
        </w:rPr>
        <w:t>CoAP</w:t>
      </w:r>
      <w:r w:rsidRPr="006D1C46">
        <w:rPr>
          <w:rFonts w:hint="eastAsia"/>
          <w:b w:val="0"/>
        </w:rPr>
        <w:t>、または</w:t>
      </w:r>
      <w:r w:rsidRPr="006D1C46">
        <w:rPr>
          <w:rFonts w:hint="eastAsia"/>
          <w:b w:val="0"/>
        </w:rPr>
        <w:t>MQTT</w:t>
      </w:r>
      <w:r w:rsidRPr="006D1C46">
        <w:rPr>
          <w:rFonts w:hint="eastAsia"/>
          <w:b w:val="0"/>
        </w:rPr>
        <w:t>などの共通転送プロトコルの再使用可能なプロトコルスタックを持つことができ、コンシューマのための特定のコードまたはプラグインを避ける。</w:t>
      </w:r>
    </w:p>
    <w:p w14:paraId="7BB78EE3" w14:textId="77777777" w:rsidR="00136C50" w:rsidRPr="006D1C46" w:rsidRDefault="00136C50" w:rsidP="00311295">
      <w:pPr>
        <w:pStyle w:val="afa"/>
        <w:jc w:val="both"/>
        <w:rPr>
          <w:b w:val="0"/>
        </w:rPr>
      </w:pPr>
    </w:p>
    <w:p w14:paraId="4BF19E0A" w14:textId="77777777" w:rsidR="00136C50" w:rsidRPr="006D1C46" w:rsidRDefault="00136C50" w:rsidP="002B73F4">
      <w:pPr>
        <w:pStyle w:val="30"/>
      </w:pPr>
      <w:bookmarkStart w:id="309" w:name="_Toc28968967"/>
      <w:r w:rsidRPr="006D1C46">
        <w:rPr>
          <w:rFonts w:hint="eastAsia"/>
        </w:rPr>
        <w:t>6</w:t>
      </w:r>
      <w:r w:rsidRPr="006D1C46">
        <w:t>.6.</w:t>
      </w:r>
      <w:r w:rsidRPr="006D1C46">
        <w:rPr>
          <w:rFonts w:hint="eastAsia"/>
        </w:rPr>
        <w:t>4</w:t>
      </w:r>
      <w:r w:rsidRPr="006D1C46">
        <w:t xml:space="preserve"> </w:t>
      </w:r>
      <w:r w:rsidRPr="006D1C46">
        <w:rPr>
          <w:rFonts w:hint="eastAsia"/>
        </w:rPr>
        <w:t>メディアタイプ</w:t>
      </w:r>
      <w:bookmarkEnd w:id="309"/>
    </w:p>
    <w:p w14:paraId="0F48BDFA" w14:textId="77777777" w:rsidR="00136C50" w:rsidRPr="006D1C46" w:rsidRDefault="00136C50" w:rsidP="00311295">
      <w:pPr>
        <w:pStyle w:val="afa"/>
        <w:jc w:val="both"/>
        <w:rPr>
          <w:b w:val="0"/>
        </w:rPr>
      </w:pPr>
      <w:r w:rsidRPr="00DE62FD">
        <w:rPr>
          <w:rFonts w:hint="eastAsia"/>
          <w:b w:val="0"/>
          <w:highlight w:val="yellow"/>
        </w:rPr>
        <w:t>対話アフォーダンスをアクティブ化する際に交換されるすべてのデータ</w:t>
      </w:r>
      <w:r w:rsidRPr="00DE62FD">
        <w:rPr>
          <w:rFonts w:hint="eastAsia"/>
          <w:b w:val="0"/>
          <w:highlight w:val="yellow"/>
        </w:rPr>
        <w:t>(</w:t>
      </w:r>
      <w:r w:rsidRPr="00DE62FD">
        <w:rPr>
          <w:rFonts w:hint="eastAsia"/>
          <w:b w:val="0"/>
          <w:highlight w:val="yellow"/>
        </w:rPr>
        <w:t>別名コンテンツ</w:t>
      </w:r>
      <w:r w:rsidRPr="00DE62FD">
        <w:rPr>
          <w:rFonts w:hint="eastAsia"/>
          <w:b w:val="0"/>
          <w:highlight w:val="yellow"/>
        </w:rPr>
        <w:t>)</w:t>
      </w:r>
      <w:r w:rsidRPr="00DE62FD">
        <w:rPr>
          <w:rFonts w:hint="eastAsia"/>
          <w:b w:val="0"/>
          <w:highlight w:val="yellow"/>
        </w:rPr>
        <w:t>は、プロトコルバインディング中のメディアタイプ</w:t>
      </w:r>
      <w:r w:rsidRPr="00DE62FD">
        <w:rPr>
          <w:rFonts w:hint="eastAsia"/>
          <w:b w:val="0"/>
          <w:highlight w:val="yellow"/>
        </w:rPr>
        <w:t xml:space="preserve"> [RFC6838]</w:t>
      </w:r>
      <w:r w:rsidRPr="00DE62FD">
        <w:rPr>
          <w:rFonts w:hint="eastAsia"/>
          <w:b w:val="0"/>
          <w:highlight w:val="yellow"/>
        </w:rPr>
        <w:t>によって識別されなければならない。メディアタイプは、表現フォーマットを識別するためのラベルであり、例えば、</w:t>
      </w:r>
      <w:r w:rsidRPr="00DE62FD">
        <w:rPr>
          <w:rFonts w:hint="eastAsia"/>
          <w:b w:val="0"/>
          <w:highlight w:val="yellow"/>
        </w:rPr>
        <w:t>JSON [RFC8259]</w:t>
      </w:r>
      <w:r w:rsidRPr="00DE62FD">
        <w:rPr>
          <w:rFonts w:hint="eastAsia"/>
          <w:b w:val="0"/>
          <w:highlight w:val="yellow"/>
        </w:rPr>
        <w:t>の場合は</w:t>
      </w:r>
      <w:r w:rsidRPr="00DE62FD">
        <w:rPr>
          <w:rFonts w:hint="eastAsia"/>
          <w:b w:val="0"/>
          <w:highlight w:val="yellow"/>
        </w:rPr>
        <w:t>application/json</w:t>
      </w:r>
      <w:r w:rsidRPr="00DE62FD">
        <w:rPr>
          <w:rFonts w:hint="eastAsia"/>
          <w:b w:val="0"/>
          <w:highlight w:val="yellow"/>
        </w:rPr>
        <w:t>、</w:t>
      </w:r>
      <w:r w:rsidRPr="00DE62FD">
        <w:rPr>
          <w:rFonts w:hint="eastAsia"/>
          <w:b w:val="0"/>
          <w:highlight w:val="yellow"/>
        </w:rPr>
        <w:t>CBOR [RFC7049]</w:t>
      </w:r>
      <w:r w:rsidRPr="00DE62FD">
        <w:rPr>
          <w:rFonts w:hint="eastAsia"/>
          <w:b w:val="0"/>
          <w:highlight w:val="yellow"/>
        </w:rPr>
        <w:t>の場合は</w:t>
      </w:r>
      <w:r w:rsidRPr="00DE62FD">
        <w:rPr>
          <w:rFonts w:hint="eastAsia"/>
          <w:b w:val="0"/>
          <w:highlight w:val="yellow"/>
        </w:rPr>
        <w:t>application/cbor</w:t>
      </w:r>
      <w:r w:rsidRPr="00DE62FD">
        <w:rPr>
          <w:rFonts w:hint="eastAsia"/>
          <w:b w:val="0"/>
          <w:highlight w:val="yellow"/>
        </w:rPr>
        <w:t>である。それらは</w:t>
      </w:r>
      <w:r w:rsidRPr="00DE62FD">
        <w:rPr>
          <w:rFonts w:hint="eastAsia"/>
          <w:b w:val="0"/>
          <w:highlight w:val="yellow"/>
        </w:rPr>
        <w:t>IANA</w:t>
      </w:r>
      <w:r w:rsidRPr="00DE62FD">
        <w:rPr>
          <w:rFonts w:hint="eastAsia"/>
          <w:b w:val="0"/>
          <w:highlight w:val="yellow"/>
        </w:rPr>
        <w:t>によって管理される。</w:t>
      </w:r>
    </w:p>
    <w:p w14:paraId="74ACD936" w14:textId="77777777" w:rsidR="00136C50" w:rsidRPr="00DE62FD" w:rsidRDefault="00136C50" w:rsidP="00311295">
      <w:pPr>
        <w:pStyle w:val="afa"/>
        <w:jc w:val="both"/>
        <w:rPr>
          <w:b w:val="0"/>
          <w:highlight w:val="yellow"/>
        </w:rPr>
      </w:pPr>
      <w:r w:rsidRPr="00DE62FD">
        <w:rPr>
          <w:rFonts w:hint="eastAsia"/>
          <w:b w:val="0"/>
          <w:highlight w:val="yellow"/>
        </w:rPr>
        <w:t>いくつかのメディアタイプは、使用される表現フォーマットを完全に指定するために追加のパラメータを必要とする場合がある。例として、</w:t>
      </w:r>
      <w:r w:rsidRPr="00DE62FD">
        <w:rPr>
          <w:rFonts w:hint="eastAsia"/>
          <w:b w:val="0"/>
          <w:highlight w:val="yellow"/>
        </w:rPr>
        <w:t xml:space="preserve">text/plain; charset=utf-8 </w:t>
      </w:r>
      <w:r w:rsidRPr="00DE62FD">
        <w:rPr>
          <w:rFonts w:hint="eastAsia"/>
          <w:b w:val="0"/>
          <w:highlight w:val="yellow"/>
        </w:rPr>
        <w:t>または</w:t>
      </w:r>
      <w:r w:rsidRPr="00DE62FD">
        <w:rPr>
          <w:rFonts w:hint="eastAsia"/>
          <w:b w:val="0"/>
          <w:highlight w:val="yellow"/>
        </w:rPr>
        <w:t>application/ld+json; profile="http://www.w3.org/ns/json-ld#compacted"</w:t>
      </w:r>
      <w:r w:rsidRPr="00DE62FD">
        <w:rPr>
          <w:rFonts w:hint="eastAsia"/>
          <w:b w:val="0"/>
          <w:highlight w:val="yellow"/>
        </w:rPr>
        <w:t>がある。これは、特に、</w:t>
      </w:r>
      <w:r w:rsidR="00BF74FD" w:rsidRPr="00DE62FD">
        <w:rPr>
          <w:rFonts w:hint="eastAsia"/>
          <w:b w:val="0"/>
          <w:highlight w:val="yellow"/>
        </w:rPr>
        <w:t>Thing</w:t>
      </w:r>
      <w:r w:rsidRPr="00DE62FD">
        <w:rPr>
          <w:rFonts w:hint="eastAsia"/>
          <w:b w:val="0"/>
          <w:highlight w:val="yellow"/>
        </w:rPr>
        <w:t>に送信されるデータを記述するときに考慮される必要がある。また、コンテンツ符号化</w:t>
      </w:r>
      <w:r w:rsidRPr="00DE62FD">
        <w:rPr>
          <w:rFonts w:hint="eastAsia"/>
          <w:b w:val="0"/>
          <w:highlight w:val="yellow"/>
        </w:rPr>
        <w:t>[RFC7231]</w:t>
      </w:r>
      <w:r w:rsidRPr="00DE62FD">
        <w:rPr>
          <w:rFonts w:hint="eastAsia"/>
          <w:b w:val="0"/>
          <w:highlight w:val="yellow"/>
        </w:rPr>
        <w:t>など、データ上に標準化された変換が存在する可能性がある。プロトコルバインディングはメディアタイプ単独というよりも詳細な表現形式を指定する追加情報を持っている場合もある。</w:t>
      </w:r>
    </w:p>
    <w:p w14:paraId="2615F211" w14:textId="77777777" w:rsidR="00136C50" w:rsidRPr="006D1C46" w:rsidRDefault="00136C50" w:rsidP="00311295">
      <w:pPr>
        <w:pStyle w:val="afa"/>
        <w:jc w:val="both"/>
        <w:rPr>
          <w:b w:val="0"/>
        </w:rPr>
      </w:pPr>
      <w:r w:rsidRPr="00DE62FD">
        <w:rPr>
          <w:rFonts w:hint="eastAsia"/>
          <w:b w:val="0"/>
          <w:highlight w:val="yellow"/>
        </w:rPr>
        <w:t>多くのメディアタイプは、その要素</w:t>
      </w:r>
      <w:r w:rsidRPr="00DE62FD">
        <w:rPr>
          <w:rFonts w:hint="eastAsia"/>
          <w:b w:val="0"/>
          <w:highlight w:val="yellow"/>
        </w:rPr>
        <w:t>(</w:t>
      </w:r>
      <w:r w:rsidRPr="00DE62FD">
        <w:rPr>
          <w:rFonts w:hint="eastAsia"/>
          <w:b w:val="0"/>
          <w:highlight w:val="yellow"/>
        </w:rPr>
        <w:t>例えば、</w:t>
      </w:r>
      <w:r w:rsidRPr="00DE62FD">
        <w:rPr>
          <w:rFonts w:hint="eastAsia"/>
          <w:b w:val="0"/>
          <w:highlight w:val="yellow"/>
        </w:rPr>
        <w:t>XML</w:t>
      </w:r>
      <w:r w:rsidRPr="00DE62FD">
        <w:rPr>
          <w:rFonts w:hint="eastAsia"/>
          <w:b w:val="0"/>
          <w:highlight w:val="yellow"/>
        </w:rPr>
        <w:t>、</w:t>
      </w:r>
      <w:r w:rsidRPr="00DE62FD">
        <w:rPr>
          <w:rFonts w:hint="eastAsia"/>
          <w:b w:val="0"/>
          <w:highlight w:val="yellow"/>
        </w:rPr>
        <w:t>JSON</w:t>
      </w:r>
      <w:r w:rsidRPr="00DE62FD">
        <w:rPr>
          <w:rFonts w:hint="eastAsia"/>
          <w:b w:val="0"/>
          <w:highlight w:val="yellow"/>
        </w:rPr>
        <w:t>、</w:t>
      </w:r>
      <w:r w:rsidRPr="00DE62FD">
        <w:rPr>
          <w:rFonts w:hint="eastAsia"/>
          <w:b w:val="0"/>
          <w:highlight w:val="yellow"/>
        </w:rPr>
        <w:t>CBOR)</w:t>
      </w:r>
      <w:r w:rsidRPr="00DE62FD">
        <w:rPr>
          <w:rFonts w:hint="eastAsia"/>
          <w:b w:val="0"/>
          <w:highlight w:val="yellow"/>
        </w:rPr>
        <w:t>のためのさらなるセマンティクスを提供しない一般的なシリアライゼーションフォーマットを識別するだけであることに留意されたい。したがって、対応する対話アフォーダンスは、交換されるデータのより詳細な構文メタデータを提供するために、データスキーマを宣言すべきである。</w:t>
      </w:r>
    </w:p>
    <w:p w14:paraId="32F43CFC" w14:textId="77777777" w:rsidR="00136C50" w:rsidRPr="006D1C46" w:rsidRDefault="00136C50" w:rsidP="00311295">
      <w:pPr>
        <w:pStyle w:val="afa"/>
        <w:jc w:val="both"/>
        <w:rPr>
          <w:b w:val="0"/>
        </w:rPr>
      </w:pPr>
    </w:p>
    <w:p w14:paraId="5ED45BF9" w14:textId="77777777" w:rsidR="00136C50" w:rsidRPr="006D1C46" w:rsidRDefault="00136C50" w:rsidP="002B73F4">
      <w:pPr>
        <w:pStyle w:val="20"/>
      </w:pPr>
      <w:bookmarkStart w:id="310" w:name="_Toc28968968"/>
      <w:r w:rsidRPr="006D1C46">
        <w:rPr>
          <w:rFonts w:hint="eastAsia"/>
        </w:rPr>
        <w:t>6.7</w:t>
      </w:r>
      <w:r w:rsidRPr="006D1C46">
        <w:t xml:space="preserve"> WoT</w:t>
      </w:r>
      <w:r w:rsidRPr="006D1C46">
        <w:rPr>
          <w:rFonts w:hint="eastAsia"/>
        </w:rPr>
        <w:t>システムコンポーネントと相互接続性</w:t>
      </w:r>
      <w:bookmarkEnd w:id="310"/>
    </w:p>
    <w:p w14:paraId="13D943CA" w14:textId="77777777" w:rsidR="00136C50" w:rsidRPr="006D1C46" w:rsidRDefault="00136C50" w:rsidP="006D1C46">
      <w:pPr>
        <w:pStyle w:val="afa"/>
        <w:jc w:val="both"/>
        <w:rPr>
          <w:b w:val="0"/>
        </w:rPr>
      </w:pPr>
      <w:r w:rsidRPr="002B73F4">
        <w:rPr>
          <w:rFonts w:hint="eastAsia"/>
          <w:b w:val="0"/>
        </w:rPr>
        <w:t>第</w:t>
      </w:r>
      <w:r w:rsidRPr="006D1C46">
        <w:rPr>
          <w:rFonts w:hint="eastAsia"/>
          <w:b w:val="0"/>
        </w:rPr>
        <w:t>6.1</w:t>
      </w:r>
      <w:r w:rsidRPr="006D1C46">
        <w:rPr>
          <w:rFonts w:hint="eastAsia"/>
          <w:b w:val="0"/>
        </w:rPr>
        <w:t>項概要は、</w:t>
      </w:r>
      <w:r w:rsidR="00BF74FD">
        <w:rPr>
          <w:rFonts w:hint="eastAsia"/>
          <w:b w:val="0"/>
        </w:rPr>
        <w:t>Thing</w:t>
      </w:r>
      <w:r w:rsidRPr="006D1C46">
        <w:rPr>
          <w:rFonts w:hint="eastAsia"/>
          <w:b w:val="0"/>
        </w:rPr>
        <w:t>、コンシューマ、および仲介者などの抽象</w:t>
      </w:r>
      <w:r w:rsidRPr="006D1C46">
        <w:rPr>
          <w:rFonts w:hint="eastAsia"/>
          <w:b w:val="0"/>
        </w:rPr>
        <w:t>WoT</w:t>
      </w:r>
      <w:r w:rsidRPr="006D1C46">
        <w:rPr>
          <w:rFonts w:hint="eastAsia"/>
          <w:b w:val="0"/>
        </w:rPr>
        <w:t>アーキテクチャコンポーネントに関して</w:t>
      </w:r>
      <w:r w:rsidRPr="006D1C46">
        <w:rPr>
          <w:rFonts w:hint="eastAsia"/>
          <w:b w:val="0"/>
        </w:rPr>
        <w:t>WoT</w:t>
      </w:r>
      <w:r w:rsidRPr="006D1C46">
        <w:rPr>
          <w:rFonts w:hint="eastAsia"/>
          <w:b w:val="0"/>
        </w:rPr>
        <w:t>アーキテクチャを説明した。これらの抽象</w:t>
      </w:r>
      <w:r w:rsidRPr="006D1C46">
        <w:rPr>
          <w:rFonts w:hint="eastAsia"/>
          <w:b w:val="0"/>
        </w:rPr>
        <w:t>WoT</w:t>
      </w:r>
      <w:r w:rsidRPr="006D1C46">
        <w:rPr>
          <w:rFonts w:hint="eastAsia"/>
          <w:b w:val="0"/>
        </w:rPr>
        <w:t>アーキテクチャコンポーネントが、</w:t>
      </w:r>
      <w:r w:rsidRPr="006D1C46">
        <w:rPr>
          <w:rFonts w:hint="eastAsia"/>
          <w:b w:val="0"/>
        </w:rPr>
        <w:t>WoT</w:t>
      </w:r>
      <w:r w:rsidRPr="006D1C46">
        <w:rPr>
          <w:rFonts w:hint="eastAsia"/>
          <w:b w:val="0"/>
        </w:rPr>
        <w:t>アーキテクチャにおいて特定の役割を果たすソフトウェアスタックとして実装される場合、そのようなソフトウェアスタックは、サービアントと呼ばれる。</w:t>
      </w:r>
      <w:r w:rsidRPr="006D1C46">
        <w:rPr>
          <w:rFonts w:hint="eastAsia"/>
          <w:b w:val="0"/>
        </w:rPr>
        <w:t>WoT</w:t>
      </w:r>
      <w:r w:rsidRPr="006D1C46">
        <w:rPr>
          <w:rFonts w:hint="eastAsia"/>
          <w:b w:val="0"/>
        </w:rPr>
        <w:t>アーキテクチャのシステムは、システムの目標を達成するために互いに通信するサービアントを持っている。</w:t>
      </w:r>
    </w:p>
    <w:p w14:paraId="110A582E" w14:textId="77777777" w:rsidR="00136C50" w:rsidRPr="006D1C46" w:rsidRDefault="00136C50" w:rsidP="006D1C46">
      <w:pPr>
        <w:pStyle w:val="afa"/>
        <w:jc w:val="both"/>
        <w:rPr>
          <w:b w:val="0"/>
        </w:rPr>
      </w:pPr>
      <w:r w:rsidRPr="006D1C46">
        <w:rPr>
          <w:rFonts w:hint="eastAsia"/>
          <w:b w:val="0"/>
        </w:rPr>
        <w:t>本項では、システム構成図を使用して、</w:t>
      </w:r>
      <w:r w:rsidRPr="006D1C46">
        <w:rPr>
          <w:rFonts w:hint="eastAsia"/>
          <w:b w:val="0"/>
        </w:rPr>
        <w:t>WoT</w:t>
      </w:r>
      <w:r w:rsidRPr="006D1C46">
        <w:rPr>
          <w:rFonts w:hint="eastAsia"/>
          <w:b w:val="0"/>
        </w:rPr>
        <w:t>アーキテクチャのシステムを構築するためにサービアントがどのように協働するのかを説明する。</w:t>
      </w:r>
    </w:p>
    <w:p w14:paraId="54E58E3D" w14:textId="77777777" w:rsidR="00136C50" w:rsidRPr="006D1C46" w:rsidRDefault="00BF74FD" w:rsidP="006D1C46">
      <w:pPr>
        <w:pStyle w:val="afa"/>
        <w:jc w:val="both"/>
        <w:rPr>
          <w:b w:val="0"/>
        </w:rPr>
      </w:pPr>
      <w:r>
        <w:rPr>
          <w:rFonts w:hint="eastAsia"/>
          <w:b w:val="0"/>
        </w:rPr>
        <w:t>Thing</w:t>
      </w:r>
      <w:r w:rsidR="00136C50" w:rsidRPr="006D1C46">
        <w:rPr>
          <w:rFonts w:hint="eastAsia"/>
          <w:b w:val="0"/>
        </w:rPr>
        <w:t>は、サービアントによって実施することができる。</w:t>
      </w:r>
      <w:r>
        <w:rPr>
          <w:rFonts w:hint="eastAsia"/>
          <w:b w:val="0"/>
        </w:rPr>
        <w:t>Thing</w:t>
      </w:r>
      <w:r w:rsidR="00136C50" w:rsidRPr="006D1C46">
        <w:rPr>
          <w:rFonts w:hint="eastAsia"/>
          <w:b w:val="0"/>
        </w:rPr>
        <w:t>の中で、サービアントソフトウェアスタックは、公開された</w:t>
      </w:r>
      <w:r>
        <w:rPr>
          <w:rFonts w:hint="eastAsia"/>
          <w:b w:val="0"/>
        </w:rPr>
        <w:t>Thing</w:t>
      </w:r>
      <w:r w:rsidR="00136C50" w:rsidRPr="006D1C46">
        <w:rPr>
          <w:rFonts w:hint="eastAsia"/>
          <w:b w:val="0"/>
        </w:rPr>
        <w:t>と呼ばれる</w:t>
      </w:r>
      <w:r>
        <w:rPr>
          <w:rFonts w:hint="eastAsia"/>
          <w:b w:val="0"/>
        </w:rPr>
        <w:t>Thing</w:t>
      </w:r>
      <w:r w:rsidR="00136C50" w:rsidRPr="006D1C46">
        <w:rPr>
          <w:rFonts w:hint="eastAsia"/>
          <w:b w:val="0"/>
        </w:rPr>
        <w:t>の描出を含み、その</w:t>
      </w:r>
      <w:r w:rsidR="00136C50" w:rsidRPr="006D1C46">
        <w:rPr>
          <w:rFonts w:hint="eastAsia"/>
          <w:b w:val="0"/>
        </w:rPr>
        <w:t>WoT</w:t>
      </w:r>
      <w:r w:rsidR="00136C50" w:rsidRPr="006D1C46">
        <w:rPr>
          <w:rFonts w:hint="eastAsia"/>
          <w:b w:val="0"/>
        </w:rPr>
        <w:t>インターフェースを</w:t>
      </w:r>
      <w:r>
        <w:rPr>
          <w:rFonts w:hint="eastAsia"/>
          <w:b w:val="0"/>
        </w:rPr>
        <w:t>Thing</w:t>
      </w:r>
      <w:r w:rsidR="00136C50" w:rsidRPr="006D1C46">
        <w:rPr>
          <w:rFonts w:hint="eastAsia"/>
          <w:b w:val="0"/>
        </w:rPr>
        <w:t>のコンシューマが利用できるようにする。この公開された</w:t>
      </w:r>
      <w:r>
        <w:rPr>
          <w:rFonts w:hint="eastAsia"/>
          <w:b w:val="0"/>
        </w:rPr>
        <w:t>Thing</w:t>
      </w:r>
      <w:r w:rsidR="00136C50" w:rsidRPr="006D1C46">
        <w:rPr>
          <w:rFonts w:hint="eastAsia"/>
          <w:b w:val="0"/>
        </w:rPr>
        <w:t>は、サービアント上の他のソフトウェアコンポーネント</w:t>
      </w:r>
      <w:r w:rsidR="00136C50" w:rsidRPr="006D1C46">
        <w:rPr>
          <w:rFonts w:hint="eastAsia"/>
          <w:b w:val="0"/>
        </w:rPr>
        <w:t>(</w:t>
      </w:r>
      <w:r w:rsidR="00136C50" w:rsidRPr="006D1C46">
        <w:rPr>
          <w:rFonts w:hint="eastAsia"/>
          <w:b w:val="0"/>
        </w:rPr>
        <w:t>例えば、アプリ</w:t>
      </w:r>
      <w:r w:rsidR="00136C50" w:rsidRPr="006D1C46">
        <w:rPr>
          <w:rFonts w:hint="eastAsia"/>
          <w:b w:val="0"/>
        </w:rPr>
        <w:t>)</w:t>
      </w:r>
      <w:r w:rsidR="00136C50" w:rsidRPr="006D1C46">
        <w:rPr>
          <w:rFonts w:hint="eastAsia"/>
          <w:b w:val="0"/>
        </w:rPr>
        <w:t>が使用でき、</w:t>
      </w:r>
      <w:r>
        <w:rPr>
          <w:rFonts w:hint="eastAsia"/>
          <w:b w:val="0"/>
        </w:rPr>
        <w:t>Thing</w:t>
      </w:r>
      <w:r w:rsidR="00136C50" w:rsidRPr="006D1C46">
        <w:rPr>
          <w:rFonts w:hint="eastAsia"/>
          <w:b w:val="0"/>
        </w:rPr>
        <w:t>のビヘイビアを実装することができる。</w:t>
      </w:r>
    </w:p>
    <w:p w14:paraId="058E967A" w14:textId="77777777" w:rsidR="00136C50" w:rsidRPr="006D1C46" w:rsidRDefault="00136C50" w:rsidP="006D1C46">
      <w:pPr>
        <w:pStyle w:val="afa"/>
        <w:jc w:val="both"/>
        <w:rPr>
          <w:b w:val="0"/>
        </w:rPr>
      </w:pPr>
    </w:p>
    <w:p w14:paraId="4A2F7167" w14:textId="77777777" w:rsidR="00136C50" w:rsidRPr="006D1C46" w:rsidRDefault="00136C50" w:rsidP="006D1C46">
      <w:pPr>
        <w:pStyle w:val="afa"/>
        <w:jc w:val="both"/>
        <w:rPr>
          <w:b w:val="0"/>
        </w:rPr>
      </w:pPr>
      <w:r w:rsidRPr="006D1C46">
        <w:rPr>
          <w:rFonts w:hint="eastAsia"/>
          <w:b w:val="0"/>
        </w:rPr>
        <w:t>図</w:t>
      </w:r>
      <w:r w:rsidRPr="006D1C46">
        <w:rPr>
          <w:rFonts w:hint="eastAsia"/>
          <w:b w:val="0"/>
        </w:rPr>
        <w:t>2</w:t>
      </w:r>
      <w:r w:rsidRPr="006D1C46">
        <w:rPr>
          <w:b w:val="0"/>
        </w:rPr>
        <w:t xml:space="preserve">0. </w:t>
      </w:r>
      <w:r w:rsidR="00BF74FD">
        <w:rPr>
          <w:rFonts w:hint="eastAsia"/>
          <w:b w:val="0"/>
        </w:rPr>
        <w:t>Thing</w:t>
      </w:r>
      <w:r w:rsidRPr="006D1C46">
        <w:rPr>
          <w:rFonts w:hint="eastAsia"/>
          <w:b w:val="0"/>
        </w:rPr>
        <w:t>としてのサービエント</w:t>
      </w:r>
    </w:p>
    <w:p w14:paraId="191E6745" w14:textId="77777777" w:rsidR="00136C50" w:rsidRPr="006D1C46" w:rsidRDefault="00136C50" w:rsidP="006D1C46">
      <w:pPr>
        <w:pStyle w:val="afa"/>
        <w:jc w:val="both"/>
        <w:rPr>
          <w:b w:val="0"/>
        </w:rPr>
      </w:pPr>
    </w:p>
    <w:p w14:paraId="3E6C764B" w14:textId="77777777" w:rsidR="00136C50" w:rsidRPr="006D1C46" w:rsidRDefault="00136C50" w:rsidP="006D1C46">
      <w:pPr>
        <w:pStyle w:val="afa"/>
        <w:jc w:val="both"/>
        <w:rPr>
          <w:b w:val="0"/>
        </w:rPr>
      </w:pPr>
      <w:r w:rsidRPr="006D1C46">
        <w:rPr>
          <w:rFonts w:hint="eastAsia"/>
          <w:b w:val="0"/>
        </w:rPr>
        <w:t>一方、コンシューマは、</w:t>
      </w:r>
      <w:r w:rsidRPr="006D1C46">
        <w:rPr>
          <w:rFonts w:hint="eastAsia"/>
          <w:b w:val="0"/>
        </w:rPr>
        <w:t>TD</w:t>
      </w:r>
      <w:r w:rsidRPr="006D1C46">
        <w:rPr>
          <w:rFonts w:hint="eastAsia"/>
          <w:b w:val="0"/>
        </w:rPr>
        <w:t>フォーマットを処理できなければならず、</w:t>
      </w:r>
      <w:r w:rsidRPr="006D1C46">
        <w:rPr>
          <w:rFonts w:hint="eastAsia"/>
          <w:b w:val="0"/>
        </w:rPr>
        <w:t>TD</w:t>
      </w:r>
      <w:r w:rsidRPr="006D1C46">
        <w:rPr>
          <w:rFonts w:hint="eastAsia"/>
          <w:b w:val="0"/>
        </w:rPr>
        <w:t>に含まれるプロトコルバインディング情報を介して構成できるプロトコルスタックを持っていなければならないため、常にサービアント側によって実装される。</w:t>
      </w:r>
    </w:p>
    <w:p w14:paraId="6202E5DF" w14:textId="77777777" w:rsidR="00136C50" w:rsidRPr="006D1C46" w:rsidRDefault="00136C50" w:rsidP="006D1C46">
      <w:pPr>
        <w:pStyle w:val="afa"/>
        <w:jc w:val="both"/>
        <w:rPr>
          <w:b w:val="0"/>
        </w:rPr>
      </w:pPr>
      <w:r w:rsidRPr="006D1C46">
        <w:rPr>
          <w:rFonts w:hint="eastAsia"/>
          <w:b w:val="0"/>
        </w:rPr>
        <w:t>コンシューマ側では、サービアントソフトウェアスタックは、消費される</w:t>
      </w:r>
      <w:r w:rsidR="00BF74FD">
        <w:rPr>
          <w:rFonts w:hint="eastAsia"/>
          <w:b w:val="0"/>
        </w:rPr>
        <w:t>Thing</w:t>
      </w:r>
      <w:r w:rsidRPr="006D1C46">
        <w:rPr>
          <w:rFonts w:hint="eastAsia"/>
          <w:b w:val="0"/>
        </w:rPr>
        <w:t>と呼ばれる</w:t>
      </w:r>
      <w:r w:rsidR="00BF74FD">
        <w:rPr>
          <w:rFonts w:hint="eastAsia"/>
          <w:b w:val="0"/>
        </w:rPr>
        <w:t>Thing</w:t>
      </w:r>
      <w:r w:rsidRPr="006D1C46">
        <w:rPr>
          <w:rFonts w:hint="eastAsia"/>
          <w:b w:val="0"/>
        </w:rPr>
        <w:t>の描出</w:t>
      </w:r>
      <w:r w:rsidRPr="006D1C46">
        <w:rPr>
          <w:rFonts w:hint="eastAsia"/>
          <w:b w:val="0"/>
        </w:rPr>
        <w:lastRenderedPageBreak/>
        <w:t>を提供し、それを、</w:t>
      </w:r>
      <w:r w:rsidR="00BF74FD">
        <w:rPr>
          <w:rFonts w:hint="eastAsia"/>
          <w:b w:val="0"/>
        </w:rPr>
        <w:t>Thing</w:t>
      </w:r>
      <w:r w:rsidRPr="006D1C46">
        <w:rPr>
          <w:rFonts w:hint="eastAsia"/>
          <w:b w:val="0"/>
        </w:rPr>
        <w:t>と対話するために</w:t>
      </w:r>
      <w:r w:rsidRPr="006D1C46">
        <w:rPr>
          <w:rFonts w:hint="eastAsia"/>
          <w:b w:val="0"/>
        </w:rPr>
        <w:t>TD</w:t>
      </w:r>
      <w:r w:rsidRPr="006D1C46">
        <w:rPr>
          <w:rFonts w:hint="eastAsia"/>
          <w:b w:val="0"/>
        </w:rPr>
        <w:t>を処理する必要があるサービアント上で実行されるアプリが利用できるようにする。</w:t>
      </w:r>
    </w:p>
    <w:p w14:paraId="243998EB" w14:textId="77777777" w:rsidR="00136C50" w:rsidRPr="006D1C46" w:rsidRDefault="00136C50" w:rsidP="006D1C46">
      <w:pPr>
        <w:pStyle w:val="afa"/>
        <w:jc w:val="both"/>
        <w:rPr>
          <w:b w:val="0"/>
        </w:rPr>
      </w:pPr>
    </w:p>
    <w:p w14:paraId="50AC4158" w14:textId="77777777" w:rsidR="00136C50" w:rsidRPr="006D1C46" w:rsidRDefault="00136C50" w:rsidP="006D1C46">
      <w:pPr>
        <w:pStyle w:val="afa"/>
        <w:jc w:val="both"/>
        <w:rPr>
          <w:b w:val="0"/>
        </w:rPr>
      </w:pPr>
      <w:r w:rsidRPr="006D1C46">
        <w:rPr>
          <w:rFonts w:hint="eastAsia"/>
          <w:b w:val="0"/>
        </w:rPr>
        <w:t>図</w:t>
      </w:r>
      <w:r w:rsidRPr="006D1C46">
        <w:rPr>
          <w:b w:val="0"/>
        </w:rPr>
        <w:t xml:space="preserve">21. </w:t>
      </w:r>
      <w:r w:rsidRPr="006D1C46">
        <w:rPr>
          <w:rFonts w:hint="eastAsia"/>
          <w:b w:val="0"/>
        </w:rPr>
        <w:t>コンシューマとしてのサービエント</w:t>
      </w:r>
    </w:p>
    <w:p w14:paraId="7B539BDD" w14:textId="77777777" w:rsidR="00136C50" w:rsidRPr="006D1C46" w:rsidRDefault="00136C50" w:rsidP="006D1C46">
      <w:pPr>
        <w:pStyle w:val="afa"/>
        <w:jc w:val="both"/>
        <w:rPr>
          <w:b w:val="0"/>
        </w:rPr>
      </w:pPr>
    </w:p>
    <w:p w14:paraId="518F77C0" w14:textId="77777777" w:rsidR="00136C50" w:rsidRPr="006D1C46" w:rsidRDefault="00136C50" w:rsidP="006D1C46">
      <w:pPr>
        <w:pStyle w:val="afa"/>
        <w:jc w:val="both"/>
        <w:rPr>
          <w:b w:val="0"/>
        </w:rPr>
      </w:pPr>
      <w:r w:rsidRPr="006D1C46">
        <w:rPr>
          <w:rFonts w:hint="eastAsia"/>
          <w:b w:val="0"/>
        </w:rPr>
        <w:t>サービアントソフトウェアスタック内の消費される</w:t>
      </w:r>
      <w:r w:rsidR="00BF74FD">
        <w:rPr>
          <w:rFonts w:hint="eastAsia"/>
          <w:b w:val="0"/>
        </w:rPr>
        <w:t>Thing</w:t>
      </w:r>
      <w:r w:rsidRPr="006D1C46">
        <w:rPr>
          <w:rFonts w:hint="eastAsia"/>
          <w:b w:val="0"/>
        </w:rPr>
        <w:t>インスタンスは、プロトコルレベルの複雑さをアプリから分離する役割を果たし、アプリに代わって公開</w:t>
      </w:r>
      <w:r w:rsidR="00BF74FD">
        <w:rPr>
          <w:rFonts w:hint="eastAsia"/>
          <w:b w:val="0"/>
        </w:rPr>
        <w:t>Thing</w:t>
      </w:r>
      <w:r w:rsidRPr="006D1C46">
        <w:rPr>
          <w:rFonts w:hint="eastAsia"/>
          <w:b w:val="0"/>
        </w:rPr>
        <w:t>と通信している。</w:t>
      </w:r>
    </w:p>
    <w:p w14:paraId="07F1F45E" w14:textId="77777777" w:rsidR="00136C50" w:rsidRPr="006D1C46" w:rsidRDefault="00136C50" w:rsidP="006D1C46">
      <w:pPr>
        <w:pStyle w:val="afa"/>
        <w:jc w:val="both"/>
        <w:rPr>
          <w:b w:val="0"/>
        </w:rPr>
      </w:pPr>
      <w:r w:rsidRPr="006D1C46">
        <w:rPr>
          <w:rFonts w:hint="eastAsia"/>
          <w:b w:val="0"/>
        </w:rPr>
        <w:t>同様に、仲介者は、サービアントによって実装されるもう一つの</w:t>
      </w:r>
      <w:r w:rsidRPr="006D1C46">
        <w:rPr>
          <w:rFonts w:hint="eastAsia"/>
          <w:b w:val="0"/>
        </w:rPr>
        <w:t>WoT</w:t>
      </w:r>
      <w:r w:rsidRPr="006D1C46">
        <w:rPr>
          <w:rFonts w:hint="eastAsia"/>
          <w:b w:val="0"/>
        </w:rPr>
        <w:t>アーキテクチャコンポーネントである。仲介者は、</w:t>
      </w:r>
      <w:r w:rsidR="00BF74FD">
        <w:rPr>
          <w:rFonts w:hint="eastAsia"/>
          <w:b w:val="0"/>
        </w:rPr>
        <w:t>Thing</w:t>
      </w:r>
      <w:r w:rsidRPr="006D1C46">
        <w:rPr>
          <w:rFonts w:hint="eastAsia"/>
          <w:b w:val="0"/>
        </w:rPr>
        <w:t>とそのコンシューマとの間に配置され、コンシューマ</w:t>
      </w:r>
      <w:r w:rsidRPr="006D1C46">
        <w:rPr>
          <w:rFonts w:hint="eastAsia"/>
          <w:b w:val="0"/>
        </w:rPr>
        <w:t>(</w:t>
      </w:r>
      <w:r w:rsidR="00BF74FD">
        <w:rPr>
          <w:rFonts w:hint="eastAsia"/>
          <w:b w:val="0"/>
        </w:rPr>
        <w:t>Thing</w:t>
      </w:r>
      <w:r w:rsidRPr="006D1C46">
        <w:rPr>
          <w:rFonts w:hint="eastAsia"/>
          <w:b w:val="0"/>
        </w:rPr>
        <w:t>に対し</w:t>
      </w:r>
      <w:r w:rsidRPr="006D1C46">
        <w:rPr>
          <w:rFonts w:hint="eastAsia"/>
          <w:b w:val="0"/>
        </w:rPr>
        <w:t>)</w:t>
      </w:r>
      <w:r w:rsidRPr="006D1C46">
        <w:rPr>
          <w:rFonts w:hint="eastAsia"/>
          <w:b w:val="0"/>
        </w:rPr>
        <w:t>と</w:t>
      </w:r>
      <w:r w:rsidR="00BF74FD">
        <w:rPr>
          <w:rFonts w:hint="eastAsia"/>
          <w:b w:val="0"/>
        </w:rPr>
        <w:t>Thing</w:t>
      </w:r>
      <w:r w:rsidRPr="006D1C46">
        <w:rPr>
          <w:rFonts w:hint="eastAsia"/>
          <w:b w:val="0"/>
        </w:rPr>
        <w:t>(</w:t>
      </w:r>
      <w:r w:rsidRPr="006D1C46">
        <w:rPr>
          <w:rFonts w:hint="eastAsia"/>
          <w:b w:val="0"/>
        </w:rPr>
        <w:t>コンシューマに対し</w:t>
      </w:r>
      <w:r w:rsidRPr="006D1C46">
        <w:rPr>
          <w:rFonts w:hint="eastAsia"/>
          <w:b w:val="0"/>
        </w:rPr>
        <w:t>)</w:t>
      </w:r>
      <w:r w:rsidRPr="006D1C46">
        <w:rPr>
          <w:rFonts w:hint="eastAsia"/>
          <w:b w:val="0"/>
        </w:rPr>
        <w:t>の両方の役割を果たす。仲介者側では、サービアントソフトウェアスタックは、コンシューマ</w:t>
      </w:r>
      <w:r w:rsidRPr="006D1C46">
        <w:rPr>
          <w:rFonts w:hint="eastAsia"/>
          <w:b w:val="0"/>
        </w:rPr>
        <w:t>(</w:t>
      </w:r>
      <w:r w:rsidRPr="006D1C46">
        <w:rPr>
          <w:rFonts w:hint="eastAsia"/>
          <w:b w:val="0"/>
        </w:rPr>
        <w:t>消費されるもの</w:t>
      </w:r>
      <w:r w:rsidR="00BF74FD">
        <w:rPr>
          <w:rFonts w:hint="eastAsia"/>
          <w:b w:val="0"/>
        </w:rPr>
        <w:t>Thing</w:t>
      </w:r>
      <w:r w:rsidRPr="006D1C46">
        <w:rPr>
          <w:rFonts w:hint="eastAsia"/>
          <w:b w:val="0"/>
        </w:rPr>
        <w:t>)</w:t>
      </w:r>
      <w:r w:rsidRPr="006D1C46">
        <w:rPr>
          <w:rFonts w:hint="eastAsia"/>
          <w:b w:val="0"/>
        </w:rPr>
        <w:t>および</w:t>
      </w:r>
      <w:r w:rsidR="00BF74FD">
        <w:rPr>
          <w:rFonts w:hint="eastAsia"/>
          <w:b w:val="0"/>
        </w:rPr>
        <w:t>Thing</w:t>
      </w:r>
      <w:r w:rsidRPr="006D1C46">
        <w:rPr>
          <w:rFonts w:hint="eastAsia"/>
          <w:b w:val="0"/>
        </w:rPr>
        <w:t>(</w:t>
      </w:r>
      <w:r w:rsidRPr="006D1C46">
        <w:rPr>
          <w:rFonts w:hint="eastAsia"/>
          <w:b w:val="0"/>
        </w:rPr>
        <w:t>公開された</w:t>
      </w:r>
      <w:r w:rsidR="00BF74FD">
        <w:rPr>
          <w:rFonts w:hint="eastAsia"/>
          <w:b w:val="0"/>
        </w:rPr>
        <w:t>Thing</w:t>
      </w:r>
      <w:r w:rsidRPr="006D1C46">
        <w:rPr>
          <w:rFonts w:hint="eastAsia"/>
          <w:b w:val="0"/>
        </w:rPr>
        <w:t>)</w:t>
      </w:r>
      <w:r w:rsidRPr="006D1C46">
        <w:rPr>
          <w:rFonts w:hint="eastAsia"/>
          <w:b w:val="0"/>
        </w:rPr>
        <w:t>の両方となる。</w:t>
      </w:r>
    </w:p>
    <w:p w14:paraId="68387809" w14:textId="77777777" w:rsidR="00136C50" w:rsidRPr="006D1C46" w:rsidRDefault="00136C50" w:rsidP="006D1C46">
      <w:pPr>
        <w:pStyle w:val="afa"/>
        <w:jc w:val="both"/>
        <w:rPr>
          <w:b w:val="0"/>
        </w:rPr>
      </w:pPr>
    </w:p>
    <w:p w14:paraId="5961F2D2" w14:textId="77777777" w:rsidR="00136C50" w:rsidRPr="006D1C46" w:rsidRDefault="00136C50" w:rsidP="00136C50">
      <w:pPr>
        <w:pStyle w:val="afa"/>
        <w:rPr>
          <w:b w:val="0"/>
        </w:rPr>
      </w:pPr>
      <w:r w:rsidRPr="006D1C46">
        <w:rPr>
          <w:rFonts w:hint="eastAsia"/>
          <w:b w:val="0"/>
        </w:rPr>
        <w:t>図</w:t>
      </w:r>
      <w:r w:rsidRPr="006D1C46">
        <w:rPr>
          <w:rFonts w:hint="eastAsia"/>
          <w:b w:val="0"/>
        </w:rPr>
        <w:t>2</w:t>
      </w:r>
      <w:r w:rsidRPr="006D1C46">
        <w:rPr>
          <w:b w:val="0"/>
        </w:rPr>
        <w:t xml:space="preserve">2. </w:t>
      </w:r>
      <w:r w:rsidRPr="006D1C46">
        <w:rPr>
          <w:rFonts w:hint="eastAsia"/>
          <w:b w:val="0"/>
        </w:rPr>
        <w:t>仲介者としての役割</w:t>
      </w:r>
    </w:p>
    <w:p w14:paraId="1DAD3E4E" w14:textId="77777777" w:rsidR="00136C50" w:rsidRPr="006D1C46" w:rsidRDefault="00136C50" w:rsidP="00136C50">
      <w:pPr>
        <w:pStyle w:val="afa"/>
        <w:rPr>
          <w:b w:val="0"/>
        </w:rPr>
      </w:pPr>
    </w:p>
    <w:p w14:paraId="1A3BEBEA" w14:textId="77777777" w:rsidR="00136C50" w:rsidRPr="006D1C46" w:rsidRDefault="00136C50" w:rsidP="002B73F4">
      <w:pPr>
        <w:pStyle w:val="30"/>
      </w:pPr>
      <w:bookmarkStart w:id="311" w:name="_Toc28968969"/>
      <w:r w:rsidRPr="006D1C46">
        <w:rPr>
          <w:rFonts w:hint="eastAsia"/>
        </w:rPr>
        <w:t>6</w:t>
      </w:r>
      <w:r w:rsidRPr="006D1C46">
        <w:t xml:space="preserve">.7.1 </w:t>
      </w:r>
      <w:r w:rsidRPr="006D1C46">
        <w:rPr>
          <w:rFonts w:hint="eastAsia"/>
        </w:rPr>
        <w:t>直接通信</w:t>
      </w:r>
      <w:bookmarkEnd w:id="311"/>
    </w:p>
    <w:p w14:paraId="07D61E9E" w14:textId="77777777" w:rsidR="00136C50" w:rsidRPr="006D1C46" w:rsidRDefault="00136C50" w:rsidP="006D1C46">
      <w:pPr>
        <w:pStyle w:val="afa"/>
        <w:jc w:val="both"/>
        <w:rPr>
          <w:b w:val="0"/>
        </w:rPr>
      </w:pPr>
      <w:r w:rsidRPr="002B73F4">
        <w:rPr>
          <w:rFonts w:hint="eastAsia"/>
          <w:b w:val="0"/>
        </w:rPr>
        <w:t>図</w:t>
      </w:r>
      <w:r w:rsidRPr="006D1C46">
        <w:rPr>
          <w:rFonts w:hint="eastAsia"/>
          <w:b w:val="0"/>
        </w:rPr>
        <w:t>23</w:t>
      </w:r>
      <w:r w:rsidRPr="006D1C46">
        <w:rPr>
          <w:rFonts w:hint="eastAsia"/>
          <w:b w:val="0"/>
        </w:rPr>
        <w:t>は、</w:t>
      </w:r>
      <w:r w:rsidRPr="006D1C46">
        <w:rPr>
          <w:rFonts w:hint="eastAsia"/>
          <w:b w:val="0"/>
        </w:rPr>
        <w:t>TD</w:t>
      </w:r>
      <w:r w:rsidRPr="006D1C46">
        <w:rPr>
          <w:rFonts w:hint="eastAsia"/>
          <w:b w:val="0"/>
        </w:rPr>
        <w:t>を介して対話アフォーダンスを公開している</w:t>
      </w:r>
      <w:r w:rsidR="00BF74FD">
        <w:rPr>
          <w:rFonts w:hint="eastAsia"/>
          <w:b w:val="0"/>
        </w:rPr>
        <w:t>Thing</w:t>
      </w:r>
      <w:r w:rsidRPr="006D1C46">
        <w:rPr>
          <w:rFonts w:hint="eastAsia"/>
          <w:b w:val="0"/>
        </w:rPr>
        <w:t>と、対話アフォーダンスによって</w:t>
      </w:r>
      <w:r w:rsidR="00BF74FD">
        <w:rPr>
          <w:rFonts w:hint="eastAsia"/>
          <w:b w:val="0"/>
        </w:rPr>
        <w:t>Thing</w:t>
      </w:r>
      <w:r w:rsidRPr="006D1C46">
        <w:rPr>
          <w:rFonts w:hint="eastAsia"/>
          <w:b w:val="0"/>
        </w:rPr>
        <w:t>を使用するコンシューマとの直接通信を示している。直接通信は、両方のサービアントが同じネットワークプロトコルを使用し、互いにアクセス可能であるときに適用される。</w:t>
      </w:r>
    </w:p>
    <w:p w14:paraId="3C614620" w14:textId="77777777" w:rsidR="00136C50" w:rsidRPr="006D1C46" w:rsidRDefault="00136C50" w:rsidP="006D1C46">
      <w:pPr>
        <w:pStyle w:val="afa"/>
        <w:jc w:val="both"/>
        <w:rPr>
          <w:b w:val="0"/>
        </w:rPr>
      </w:pPr>
    </w:p>
    <w:p w14:paraId="7ACC1256" w14:textId="77777777" w:rsidR="00136C50" w:rsidRPr="006D1C46" w:rsidRDefault="00136C50" w:rsidP="006D1C46">
      <w:pPr>
        <w:pStyle w:val="afa"/>
        <w:jc w:val="both"/>
        <w:rPr>
          <w:b w:val="0"/>
        </w:rPr>
      </w:pPr>
      <w:r w:rsidRPr="006D1C46">
        <w:rPr>
          <w:rFonts w:hint="eastAsia"/>
          <w:b w:val="0"/>
        </w:rPr>
        <w:t>図</w:t>
      </w:r>
      <w:r w:rsidRPr="006D1C46">
        <w:rPr>
          <w:rFonts w:hint="eastAsia"/>
          <w:b w:val="0"/>
        </w:rPr>
        <w:t>23.</w:t>
      </w:r>
      <w:r w:rsidRPr="006D1C46">
        <w:rPr>
          <w:b w:val="0"/>
        </w:rPr>
        <w:t xml:space="preserve"> </w:t>
      </w:r>
      <w:r w:rsidR="009045B7">
        <w:rPr>
          <w:rFonts w:hint="eastAsia"/>
          <w:b w:val="0"/>
        </w:rPr>
        <w:t>Consumer</w:t>
      </w:r>
      <w:r w:rsidRPr="006D1C46">
        <w:rPr>
          <w:rFonts w:hint="eastAsia"/>
          <w:b w:val="0"/>
        </w:rPr>
        <w:t>と</w:t>
      </w:r>
      <w:r w:rsidR="00BF74FD">
        <w:rPr>
          <w:rFonts w:hint="eastAsia"/>
          <w:b w:val="0"/>
        </w:rPr>
        <w:t>Thing</w:t>
      </w:r>
      <w:r w:rsidRPr="006D1C46">
        <w:rPr>
          <w:rFonts w:hint="eastAsia"/>
          <w:b w:val="0"/>
        </w:rPr>
        <w:t>の</w:t>
      </w:r>
      <w:r w:rsidR="009045B7">
        <w:rPr>
          <w:rFonts w:hint="eastAsia"/>
          <w:b w:val="0"/>
        </w:rPr>
        <w:t>ハイ</w:t>
      </w:r>
      <w:r w:rsidRPr="006D1C46">
        <w:rPr>
          <w:rFonts w:hint="eastAsia"/>
          <w:b w:val="0"/>
        </w:rPr>
        <w:t>レベルアーキテクチャ</w:t>
      </w:r>
    </w:p>
    <w:p w14:paraId="01E86FD9" w14:textId="77777777" w:rsidR="00136C50" w:rsidRPr="006D1C46" w:rsidRDefault="00136C50" w:rsidP="006D1C46">
      <w:pPr>
        <w:pStyle w:val="afa"/>
        <w:jc w:val="both"/>
        <w:rPr>
          <w:b w:val="0"/>
        </w:rPr>
      </w:pPr>
    </w:p>
    <w:p w14:paraId="4D177C06" w14:textId="77777777" w:rsidR="00136C50" w:rsidRPr="006D1C46" w:rsidRDefault="00136C50" w:rsidP="006D1C46">
      <w:pPr>
        <w:pStyle w:val="afa"/>
        <w:jc w:val="both"/>
        <w:rPr>
          <w:b w:val="0"/>
        </w:rPr>
      </w:pPr>
      <w:r w:rsidRPr="006D1C46">
        <w:rPr>
          <w:rFonts w:hint="eastAsia"/>
          <w:b w:val="0"/>
        </w:rPr>
        <w:t>公開された</w:t>
      </w:r>
      <w:r w:rsidR="00BF74FD">
        <w:rPr>
          <w:rFonts w:hint="eastAsia"/>
          <w:b w:val="0"/>
        </w:rPr>
        <w:t>Thing</w:t>
      </w:r>
      <w:r w:rsidRPr="006D1C46">
        <w:rPr>
          <w:rFonts w:hint="eastAsia"/>
          <w:b w:val="0"/>
        </w:rPr>
        <w:t>は、</w:t>
      </w:r>
      <w:r w:rsidR="00BF74FD">
        <w:rPr>
          <w:rFonts w:hint="eastAsia"/>
          <w:b w:val="0"/>
        </w:rPr>
        <w:t>Thing</w:t>
      </w:r>
      <w:r w:rsidRPr="006D1C46">
        <w:rPr>
          <w:rFonts w:hint="eastAsia"/>
          <w:b w:val="0"/>
        </w:rPr>
        <w:t>によって提供される対話アフォーダンスの</w:t>
      </w:r>
      <w:r w:rsidRPr="006D1C46">
        <w:rPr>
          <w:rFonts w:hint="eastAsia"/>
          <w:b w:val="0"/>
        </w:rPr>
        <w:t>WoT</w:t>
      </w:r>
      <w:r w:rsidRPr="006D1C46">
        <w:rPr>
          <w:rFonts w:hint="eastAsia"/>
          <w:b w:val="0"/>
        </w:rPr>
        <w:t>インターフェースであり、</w:t>
      </w:r>
      <w:r w:rsidR="00BF74FD">
        <w:rPr>
          <w:rFonts w:hint="eastAsia"/>
          <w:b w:val="0"/>
        </w:rPr>
        <w:t>Thing</w:t>
      </w:r>
      <w:r w:rsidRPr="006D1C46">
        <w:rPr>
          <w:rFonts w:hint="eastAsia"/>
          <w:b w:val="0"/>
        </w:rPr>
        <w:t>のアブストラクションのソフトウェア表現である。</w:t>
      </w:r>
    </w:p>
    <w:p w14:paraId="18FDC1C2" w14:textId="77777777" w:rsidR="00136C50" w:rsidRPr="006D1C46" w:rsidRDefault="00136C50" w:rsidP="006D1C46">
      <w:pPr>
        <w:pStyle w:val="afa"/>
        <w:jc w:val="both"/>
        <w:rPr>
          <w:b w:val="0"/>
        </w:rPr>
      </w:pPr>
      <w:r w:rsidRPr="006D1C46">
        <w:rPr>
          <w:rFonts w:hint="eastAsia"/>
          <w:b w:val="0"/>
        </w:rPr>
        <w:t>消費される</w:t>
      </w:r>
      <w:r w:rsidR="00BF74FD">
        <w:rPr>
          <w:rFonts w:hint="eastAsia"/>
          <w:b w:val="0"/>
        </w:rPr>
        <w:t>Thing</w:t>
      </w:r>
      <w:r w:rsidRPr="006D1C46">
        <w:rPr>
          <w:rFonts w:hint="eastAsia"/>
          <w:b w:val="0"/>
        </w:rPr>
        <w:t>は、コンシューマによって消費されているリモートの</w:t>
      </w:r>
      <w:r w:rsidR="00BF74FD">
        <w:rPr>
          <w:rFonts w:hint="eastAsia"/>
          <w:b w:val="0"/>
        </w:rPr>
        <w:t>Thing</w:t>
      </w:r>
      <w:r w:rsidRPr="006D1C46">
        <w:rPr>
          <w:rFonts w:hint="eastAsia"/>
          <w:b w:val="0"/>
        </w:rPr>
        <w:t>のソフトウェア表現であり、アプリのためのリモートの</w:t>
      </w:r>
      <w:r w:rsidR="00BF74FD">
        <w:rPr>
          <w:rFonts w:hint="eastAsia"/>
          <w:b w:val="0"/>
        </w:rPr>
        <w:t>Thing</w:t>
      </w:r>
      <w:r w:rsidRPr="006D1C46">
        <w:rPr>
          <w:rFonts w:hint="eastAsia"/>
          <w:b w:val="0"/>
        </w:rPr>
        <w:t>へのインターフェースとなる。コンシューマは、</w:t>
      </w:r>
      <w:r w:rsidRPr="006D1C46">
        <w:rPr>
          <w:rFonts w:hint="eastAsia"/>
          <w:b w:val="0"/>
        </w:rPr>
        <w:t>TD</w:t>
      </w:r>
      <w:r w:rsidRPr="006D1C46">
        <w:rPr>
          <w:rFonts w:hint="eastAsia"/>
          <w:b w:val="0"/>
        </w:rPr>
        <w:t>ドキュメントを構文解析および処理することによって、消費される</w:t>
      </w:r>
      <w:r w:rsidR="00BF74FD">
        <w:rPr>
          <w:rFonts w:hint="eastAsia"/>
          <w:b w:val="0"/>
        </w:rPr>
        <w:t>Thing</w:t>
      </w:r>
      <w:r w:rsidRPr="006D1C46">
        <w:rPr>
          <w:rFonts w:hint="eastAsia"/>
          <w:b w:val="0"/>
        </w:rPr>
        <w:t>のインスタンスを生成することができる。コンシューマと</w:t>
      </w:r>
      <w:r w:rsidR="00BF74FD">
        <w:rPr>
          <w:rFonts w:hint="eastAsia"/>
          <w:b w:val="0"/>
        </w:rPr>
        <w:t>Thing</w:t>
      </w:r>
      <w:r w:rsidRPr="006D1C46">
        <w:rPr>
          <w:rFonts w:hint="eastAsia"/>
          <w:b w:val="0"/>
        </w:rPr>
        <w:t>との対話は、コンシューマと公開された</w:t>
      </w:r>
      <w:r w:rsidR="00BF74FD">
        <w:rPr>
          <w:rFonts w:hint="eastAsia"/>
          <w:b w:val="0"/>
        </w:rPr>
        <w:t>Thing</w:t>
      </w:r>
      <w:r w:rsidRPr="006D1C46">
        <w:rPr>
          <w:rFonts w:hint="eastAsia"/>
          <w:b w:val="0"/>
        </w:rPr>
        <w:t>の直接的なネットワーク接続を上でメッセージを交換するコンシューマと公開された</w:t>
      </w:r>
      <w:r w:rsidR="00BF74FD">
        <w:rPr>
          <w:rFonts w:hint="eastAsia"/>
          <w:b w:val="0"/>
        </w:rPr>
        <w:t>Thing</w:t>
      </w:r>
      <w:r w:rsidRPr="006D1C46">
        <w:rPr>
          <w:rFonts w:hint="eastAsia"/>
          <w:b w:val="0"/>
        </w:rPr>
        <w:t>が行う。</w:t>
      </w:r>
    </w:p>
    <w:p w14:paraId="59FEF635" w14:textId="77777777" w:rsidR="00136C50" w:rsidRPr="006D1C46" w:rsidRDefault="00136C50" w:rsidP="00136C50">
      <w:pPr>
        <w:pStyle w:val="afa"/>
        <w:rPr>
          <w:b w:val="0"/>
        </w:rPr>
      </w:pPr>
    </w:p>
    <w:p w14:paraId="25383B14" w14:textId="77777777" w:rsidR="00136C50" w:rsidRPr="006D1C46" w:rsidRDefault="00136C50" w:rsidP="002B73F4">
      <w:pPr>
        <w:pStyle w:val="30"/>
      </w:pPr>
      <w:bookmarkStart w:id="312" w:name="_Toc28968970"/>
      <w:r w:rsidRPr="006D1C46">
        <w:t xml:space="preserve">6.7.2 </w:t>
      </w:r>
      <w:r w:rsidRPr="006D1C46">
        <w:rPr>
          <w:rFonts w:hint="eastAsia"/>
        </w:rPr>
        <w:t>間接通信</w:t>
      </w:r>
      <w:bookmarkEnd w:id="312"/>
    </w:p>
    <w:p w14:paraId="793F3059" w14:textId="77777777" w:rsidR="00136C50" w:rsidRPr="006D1C46" w:rsidRDefault="00136C50" w:rsidP="006D1C46">
      <w:pPr>
        <w:pStyle w:val="afa"/>
        <w:jc w:val="both"/>
        <w:rPr>
          <w:b w:val="0"/>
        </w:rPr>
      </w:pPr>
      <w:r w:rsidRPr="002B73F4">
        <w:rPr>
          <w:rFonts w:hint="eastAsia"/>
          <w:b w:val="0"/>
        </w:rPr>
        <w:t>図</w:t>
      </w:r>
      <w:r w:rsidRPr="006D1C46">
        <w:rPr>
          <w:rFonts w:hint="eastAsia"/>
          <w:b w:val="0"/>
        </w:rPr>
        <w:t>24</w:t>
      </w:r>
      <w:r w:rsidRPr="006D1C46">
        <w:rPr>
          <w:rFonts w:hint="eastAsia"/>
          <w:b w:val="0"/>
        </w:rPr>
        <w:t>において、コンシューマと</w:t>
      </w:r>
      <w:r w:rsidR="00BF74FD">
        <w:rPr>
          <w:rFonts w:hint="eastAsia"/>
          <w:b w:val="0"/>
        </w:rPr>
        <w:t>Thing</w:t>
      </w:r>
      <w:r w:rsidRPr="006D1C46">
        <w:rPr>
          <w:rFonts w:hint="eastAsia"/>
          <w:b w:val="0"/>
        </w:rPr>
        <w:t>は、仲介者を介して互いに接続している。サービアントが異なるプロトコルを使用する場合、あるいは、認証を要求し、アクセス制御を提供する異なるネットワーク上にある場合</w:t>
      </w:r>
      <w:r w:rsidRPr="006D1C46">
        <w:rPr>
          <w:rFonts w:hint="eastAsia"/>
          <w:b w:val="0"/>
        </w:rPr>
        <w:t>(</w:t>
      </w:r>
      <w:r w:rsidRPr="006D1C46">
        <w:rPr>
          <w:rFonts w:hint="eastAsia"/>
          <w:b w:val="0"/>
        </w:rPr>
        <w:t>ファイアウォールなど</w:t>
      </w:r>
      <w:r w:rsidRPr="006D1C46">
        <w:rPr>
          <w:rFonts w:hint="eastAsia"/>
          <w:b w:val="0"/>
        </w:rPr>
        <w:t>)</w:t>
      </w:r>
      <w:r w:rsidRPr="006D1C46">
        <w:rPr>
          <w:rFonts w:hint="eastAsia"/>
          <w:b w:val="0"/>
        </w:rPr>
        <w:t>は、仲介者が必要となる。</w:t>
      </w:r>
    </w:p>
    <w:p w14:paraId="082ECE7B" w14:textId="77777777" w:rsidR="00136C50" w:rsidRPr="006D1C46" w:rsidRDefault="00136C50" w:rsidP="006D1C46">
      <w:pPr>
        <w:pStyle w:val="afa"/>
        <w:jc w:val="both"/>
        <w:rPr>
          <w:b w:val="0"/>
        </w:rPr>
      </w:pPr>
    </w:p>
    <w:p w14:paraId="06B3F9D0" w14:textId="77777777" w:rsidR="00136C50" w:rsidRPr="006D1C46" w:rsidRDefault="00136C50" w:rsidP="006D1C46">
      <w:pPr>
        <w:pStyle w:val="afa"/>
        <w:jc w:val="both"/>
        <w:rPr>
          <w:b w:val="0"/>
        </w:rPr>
      </w:pPr>
      <w:r w:rsidRPr="006D1C46">
        <w:rPr>
          <w:rFonts w:hint="eastAsia"/>
          <w:b w:val="0"/>
        </w:rPr>
        <w:t>図</w:t>
      </w:r>
      <w:r w:rsidRPr="006D1C46">
        <w:rPr>
          <w:rFonts w:hint="eastAsia"/>
          <w:b w:val="0"/>
        </w:rPr>
        <w:t>2</w:t>
      </w:r>
      <w:r w:rsidRPr="006D1C46">
        <w:rPr>
          <w:b w:val="0"/>
        </w:rPr>
        <w:t xml:space="preserve">4. </w:t>
      </w:r>
      <w:r w:rsidRPr="006D1C46">
        <w:rPr>
          <w:rFonts w:hint="eastAsia"/>
          <w:b w:val="0"/>
        </w:rPr>
        <w:t>仲介者を使用した高レベルアーキテクチャ</w:t>
      </w:r>
    </w:p>
    <w:p w14:paraId="41834BB9" w14:textId="77777777" w:rsidR="00136C50" w:rsidRPr="006D1C46" w:rsidRDefault="00136C50" w:rsidP="006D1C46">
      <w:pPr>
        <w:pStyle w:val="afa"/>
        <w:jc w:val="both"/>
        <w:rPr>
          <w:b w:val="0"/>
        </w:rPr>
      </w:pPr>
    </w:p>
    <w:p w14:paraId="64FCC3A8" w14:textId="77777777" w:rsidR="00136C50" w:rsidRPr="006D1C46" w:rsidRDefault="00136C50" w:rsidP="006D1C46">
      <w:pPr>
        <w:pStyle w:val="afa"/>
        <w:jc w:val="both"/>
        <w:rPr>
          <w:b w:val="0"/>
        </w:rPr>
      </w:pPr>
      <w:r w:rsidRPr="006D1C46">
        <w:rPr>
          <w:rFonts w:hint="eastAsia"/>
          <w:b w:val="0"/>
        </w:rPr>
        <w:t>仲介者は、公開された</w:t>
      </w:r>
      <w:r w:rsidR="00BF74FD">
        <w:rPr>
          <w:rFonts w:hint="eastAsia"/>
          <w:b w:val="0"/>
        </w:rPr>
        <w:t>Thing</w:t>
      </w:r>
      <w:r w:rsidRPr="006D1C46">
        <w:rPr>
          <w:rFonts w:hint="eastAsia"/>
          <w:b w:val="0"/>
        </w:rPr>
        <w:t>と消費される</w:t>
      </w:r>
      <w:r w:rsidR="00BF74FD">
        <w:rPr>
          <w:rFonts w:hint="eastAsia"/>
          <w:b w:val="0"/>
        </w:rPr>
        <w:t>Thing</w:t>
      </w:r>
      <w:r w:rsidRPr="006D1C46">
        <w:rPr>
          <w:rFonts w:hint="eastAsia"/>
          <w:b w:val="0"/>
        </w:rPr>
        <w:t>の機能を組み合わせる。仲介者の機能は、コンシューマと</w:t>
      </w:r>
      <w:r w:rsidR="00BF74FD">
        <w:rPr>
          <w:rFonts w:hint="eastAsia"/>
          <w:b w:val="0"/>
        </w:rPr>
        <w:t>Thing</w:t>
      </w:r>
      <w:r w:rsidRPr="006D1C46">
        <w:rPr>
          <w:rFonts w:hint="eastAsia"/>
          <w:b w:val="0"/>
        </w:rPr>
        <w:t>との間の対話アフォーダンスのためのメッセージを中継することと、任意で</w:t>
      </w:r>
      <w:r w:rsidR="00BF74FD">
        <w:rPr>
          <w:rFonts w:hint="eastAsia"/>
          <w:b w:val="0"/>
        </w:rPr>
        <w:t>Thing</w:t>
      </w:r>
      <w:r w:rsidRPr="006D1C46">
        <w:rPr>
          <w:rFonts w:hint="eastAsia"/>
          <w:b w:val="0"/>
        </w:rPr>
        <w:t>のデータをより速い応答のためにキャッシュすることと</w:t>
      </w:r>
      <w:r w:rsidR="00BF74FD">
        <w:rPr>
          <w:rFonts w:hint="eastAsia"/>
          <w:b w:val="0"/>
        </w:rPr>
        <w:t>Thing</w:t>
      </w:r>
      <w:r w:rsidRPr="006D1C46">
        <w:rPr>
          <w:rFonts w:hint="eastAsia"/>
          <w:b w:val="0"/>
        </w:rPr>
        <w:t>の機能を仲介者が拡張するるときに通信を変換するこ</w:t>
      </w:r>
      <w:r w:rsidRPr="006D1C46">
        <w:rPr>
          <w:rFonts w:hint="eastAsia"/>
          <w:b w:val="0"/>
        </w:rPr>
        <w:lastRenderedPageBreak/>
        <w:t>となどである。仲介者側では、消費される</w:t>
      </w:r>
      <w:r w:rsidR="00BF74FD">
        <w:rPr>
          <w:rFonts w:hint="eastAsia"/>
          <w:b w:val="0"/>
        </w:rPr>
        <w:t>Thing</w:t>
      </w:r>
      <w:r w:rsidRPr="006D1C46">
        <w:rPr>
          <w:rFonts w:hint="eastAsia"/>
          <w:b w:val="0"/>
        </w:rPr>
        <w:t>が</w:t>
      </w:r>
      <w:r w:rsidR="00BF74FD">
        <w:rPr>
          <w:rFonts w:hint="eastAsia"/>
          <w:b w:val="0"/>
        </w:rPr>
        <w:t>Thing</w:t>
      </w:r>
      <w:r w:rsidRPr="006D1C46">
        <w:rPr>
          <w:rFonts w:hint="eastAsia"/>
          <w:b w:val="0"/>
        </w:rPr>
        <w:t>の公開された</w:t>
      </w:r>
      <w:r w:rsidR="00BF74FD">
        <w:rPr>
          <w:rFonts w:hint="eastAsia"/>
          <w:b w:val="0"/>
        </w:rPr>
        <w:t>Thing</w:t>
      </w:r>
      <w:r w:rsidRPr="006D1C46">
        <w:rPr>
          <w:rFonts w:hint="eastAsia"/>
          <w:b w:val="0"/>
        </w:rPr>
        <w:t>の代理オブジェクトを作成し、コンシューマは、それ自体の消費される</w:t>
      </w:r>
      <w:r w:rsidR="00BF74FD">
        <w:rPr>
          <w:rFonts w:hint="eastAsia"/>
          <w:b w:val="0"/>
        </w:rPr>
        <w:t>Thing</w:t>
      </w:r>
      <w:r w:rsidRPr="006D1C46">
        <w:rPr>
          <w:rFonts w:hint="eastAsia"/>
          <w:b w:val="0"/>
        </w:rPr>
        <w:t>を介して代理オブジェクト</w:t>
      </w:r>
      <w:r w:rsidRPr="006D1C46">
        <w:rPr>
          <w:rFonts w:hint="eastAsia"/>
          <w:b w:val="0"/>
        </w:rPr>
        <w:t>(</w:t>
      </w:r>
      <w:r w:rsidRPr="006D1C46">
        <w:rPr>
          <w:rFonts w:hint="eastAsia"/>
          <w:b w:val="0"/>
        </w:rPr>
        <w:t>すなわち、仲介の公開された</w:t>
      </w:r>
      <w:r w:rsidR="00BF74FD">
        <w:rPr>
          <w:rFonts w:hint="eastAsia"/>
          <w:b w:val="0"/>
        </w:rPr>
        <w:t>Thing</w:t>
      </w:r>
      <w:r w:rsidRPr="006D1C46">
        <w:rPr>
          <w:rFonts w:hint="eastAsia"/>
          <w:b w:val="0"/>
        </w:rPr>
        <w:t>)</w:t>
      </w:r>
      <w:r w:rsidRPr="006D1C46">
        <w:rPr>
          <w:rFonts w:hint="eastAsia"/>
          <w:b w:val="0"/>
        </w:rPr>
        <w:t>にアクセスすることができる。</w:t>
      </w:r>
    </w:p>
    <w:p w14:paraId="4FEB00DC" w14:textId="77777777" w:rsidR="00136C50" w:rsidRPr="006D1C46" w:rsidRDefault="00136C50" w:rsidP="006D1C46">
      <w:pPr>
        <w:pStyle w:val="afa"/>
        <w:jc w:val="both"/>
        <w:rPr>
          <w:b w:val="0"/>
        </w:rPr>
      </w:pPr>
      <w:r w:rsidRPr="006D1C46">
        <w:rPr>
          <w:rFonts w:hint="eastAsia"/>
          <w:b w:val="0"/>
        </w:rPr>
        <w:t>コンシューマと仲介者は、仲介者と</w:t>
      </w:r>
      <w:r w:rsidR="00BF74FD">
        <w:rPr>
          <w:rFonts w:hint="eastAsia"/>
          <w:b w:val="0"/>
        </w:rPr>
        <w:t>Thing</w:t>
      </w:r>
      <w:r w:rsidRPr="006D1C46">
        <w:rPr>
          <w:rFonts w:hint="eastAsia"/>
          <w:b w:val="0"/>
        </w:rPr>
        <w:t>間とは異なるプロトコルで通信することができる。例えば、仲介者は、</w:t>
      </w:r>
      <w:r w:rsidRPr="006D1C46">
        <w:rPr>
          <w:rFonts w:hint="eastAsia"/>
          <w:b w:val="0"/>
        </w:rPr>
        <w:t>CoAP</w:t>
      </w:r>
      <w:r w:rsidRPr="006D1C46">
        <w:rPr>
          <w:rFonts w:hint="eastAsia"/>
          <w:b w:val="0"/>
        </w:rPr>
        <w:t>を使用する</w:t>
      </w:r>
      <w:r w:rsidR="00BF74FD">
        <w:rPr>
          <w:rFonts w:hint="eastAsia"/>
          <w:b w:val="0"/>
        </w:rPr>
        <w:t>Thing</w:t>
      </w:r>
      <w:r w:rsidRPr="006D1C46">
        <w:rPr>
          <w:rFonts w:hint="eastAsia"/>
          <w:b w:val="0"/>
        </w:rPr>
        <w:t>と、</w:t>
      </w:r>
      <w:r w:rsidRPr="006D1C46">
        <w:rPr>
          <w:rFonts w:hint="eastAsia"/>
          <w:b w:val="0"/>
        </w:rPr>
        <w:t>HTTP</w:t>
      </w:r>
      <w:r w:rsidRPr="006D1C46">
        <w:rPr>
          <w:rFonts w:hint="eastAsia"/>
          <w:b w:val="0"/>
        </w:rPr>
        <w:t>を使用するコンスーマのアプリとの間のブリッジを提供することができる。</w:t>
      </w:r>
    </w:p>
    <w:p w14:paraId="058CE94B" w14:textId="77777777" w:rsidR="00136C50" w:rsidRPr="006D1C46" w:rsidRDefault="00136C50" w:rsidP="006D1C46">
      <w:pPr>
        <w:pStyle w:val="afa"/>
        <w:jc w:val="both"/>
        <w:rPr>
          <w:b w:val="0"/>
        </w:rPr>
      </w:pPr>
      <w:r w:rsidRPr="006D1C46">
        <w:rPr>
          <w:rFonts w:hint="eastAsia"/>
          <w:b w:val="0"/>
        </w:rPr>
        <w:t>仲介者と</w:t>
      </w:r>
      <w:r w:rsidR="00BF74FD">
        <w:rPr>
          <w:rFonts w:hint="eastAsia"/>
          <w:b w:val="0"/>
        </w:rPr>
        <w:t>Thing</w:t>
      </w:r>
      <w:r w:rsidRPr="006D1C46">
        <w:rPr>
          <w:rFonts w:hint="eastAsia"/>
          <w:b w:val="0"/>
        </w:rPr>
        <w:t>間で複数の異なるプロトコルが使用される場合であっても、コンシューマは、仲介者を介して単一のプロトコルを使用して、</w:t>
      </w:r>
      <w:r w:rsidR="00BF74FD">
        <w:rPr>
          <w:rFonts w:hint="eastAsia"/>
          <w:b w:val="0"/>
        </w:rPr>
        <w:t>Thing</w:t>
      </w:r>
      <w:r w:rsidRPr="006D1C46">
        <w:rPr>
          <w:rFonts w:hint="eastAsia"/>
          <w:b w:val="0"/>
        </w:rPr>
        <w:t>と間接的に通信することができる。認証についても同様である。コンシューマの消費される</w:t>
      </w:r>
      <w:r w:rsidR="00BF74FD">
        <w:rPr>
          <w:rFonts w:hint="eastAsia"/>
          <w:b w:val="0"/>
        </w:rPr>
        <w:t>Thing</w:t>
      </w:r>
      <w:r w:rsidRPr="006D1C46">
        <w:rPr>
          <w:rFonts w:hint="eastAsia"/>
          <w:b w:val="0"/>
        </w:rPr>
        <w:t>は、単一のセキュリティメカニズムを使用し、仲介者の公開された</w:t>
      </w:r>
      <w:r w:rsidR="00BF74FD">
        <w:rPr>
          <w:rFonts w:hint="eastAsia"/>
          <w:b w:val="0"/>
        </w:rPr>
        <w:t>Thing</w:t>
      </w:r>
      <w:r w:rsidRPr="006D1C46">
        <w:rPr>
          <w:rFonts w:hint="eastAsia"/>
          <w:b w:val="0"/>
        </w:rPr>
        <w:t>との認証だけが必要となる。一方、仲介者は、異なる</w:t>
      </w:r>
      <w:r w:rsidR="00BF74FD">
        <w:rPr>
          <w:rFonts w:hint="eastAsia"/>
          <w:b w:val="0"/>
        </w:rPr>
        <w:t>Thing</w:t>
      </w:r>
      <w:r w:rsidRPr="006D1C46">
        <w:rPr>
          <w:rFonts w:hint="eastAsia"/>
          <w:b w:val="0"/>
        </w:rPr>
        <w:t>で認証するために複数のセキュリティメカニズムを必要とする。</w:t>
      </w:r>
    </w:p>
    <w:p w14:paraId="09DE8EE8" w14:textId="77777777" w:rsidR="00136C50" w:rsidRPr="006D1C46" w:rsidRDefault="00136C50" w:rsidP="006D1C46">
      <w:pPr>
        <w:pStyle w:val="afa"/>
        <w:jc w:val="both"/>
        <w:rPr>
          <w:b w:val="0"/>
        </w:rPr>
      </w:pPr>
      <w:r w:rsidRPr="006D1C46">
        <w:rPr>
          <w:rFonts w:hint="eastAsia"/>
          <w:b w:val="0"/>
        </w:rPr>
        <w:t>通常、仲介者は、元の</w:t>
      </w:r>
      <w:r w:rsidR="00BF74FD">
        <w:rPr>
          <w:rFonts w:hint="eastAsia"/>
          <w:b w:val="0"/>
        </w:rPr>
        <w:t>Thing</w:t>
      </w:r>
      <w:r w:rsidRPr="006D1C46">
        <w:rPr>
          <w:rFonts w:hint="eastAsia"/>
          <w:b w:val="0"/>
        </w:rPr>
        <w:t>の</w:t>
      </w:r>
      <w:r w:rsidRPr="006D1C46">
        <w:rPr>
          <w:rFonts w:hint="eastAsia"/>
          <w:b w:val="0"/>
        </w:rPr>
        <w:t>TD</w:t>
      </w:r>
      <w:r w:rsidRPr="006D1C46">
        <w:rPr>
          <w:rFonts w:hint="eastAsia"/>
          <w:b w:val="0"/>
        </w:rPr>
        <w:t>に基づいてその代理オブジェクトの</w:t>
      </w:r>
      <w:r w:rsidRPr="006D1C46">
        <w:rPr>
          <w:rFonts w:hint="eastAsia"/>
          <w:b w:val="0"/>
        </w:rPr>
        <w:t>TD</w:t>
      </w:r>
      <w:r w:rsidRPr="006D1C46">
        <w:rPr>
          <w:rFonts w:hint="eastAsia"/>
          <w:b w:val="0"/>
        </w:rPr>
        <w:t>を生成する。使用事例の要件に応じて、代理オブジェクトの</w:t>
      </w:r>
      <w:r w:rsidRPr="006D1C46">
        <w:rPr>
          <w:rFonts w:hint="eastAsia"/>
          <w:b w:val="0"/>
        </w:rPr>
        <w:t>TD</w:t>
      </w:r>
      <w:r w:rsidRPr="006D1C46">
        <w:rPr>
          <w:rFonts w:hint="eastAsia"/>
          <w:b w:val="0"/>
        </w:rPr>
        <w:t>は、元の</w:t>
      </w:r>
      <w:r w:rsidR="00BF74FD">
        <w:rPr>
          <w:rFonts w:hint="eastAsia"/>
          <w:b w:val="0"/>
        </w:rPr>
        <w:t>Thing</w:t>
      </w:r>
      <w:r w:rsidRPr="006D1C46">
        <w:rPr>
          <w:rFonts w:hint="eastAsia"/>
          <w:b w:val="0"/>
        </w:rPr>
        <w:t>の</w:t>
      </w:r>
      <w:r w:rsidRPr="006D1C46">
        <w:rPr>
          <w:rFonts w:hint="eastAsia"/>
          <w:b w:val="0"/>
        </w:rPr>
        <w:t>TD</w:t>
      </w:r>
      <w:r w:rsidRPr="006D1C46">
        <w:rPr>
          <w:rFonts w:hint="eastAsia"/>
          <w:b w:val="0"/>
        </w:rPr>
        <w:t>と同じ識別子を使用するか、または、新しい識別子を割り当てられる。必要ならば、仲介者によって生成された</w:t>
      </w:r>
      <w:r w:rsidRPr="006D1C46">
        <w:rPr>
          <w:rFonts w:hint="eastAsia"/>
          <w:b w:val="0"/>
        </w:rPr>
        <w:t>TD</w:t>
      </w:r>
      <w:r w:rsidRPr="006D1C46">
        <w:rPr>
          <w:rFonts w:hint="eastAsia"/>
          <w:b w:val="0"/>
        </w:rPr>
        <w:t>は、他の通信プロトコルのためのインターフェースを含むこともできる。</w:t>
      </w:r>
    </w:p>
    <w:p w14:paraId="3A1D17A6" w14:textId="77777777" w:rsidR="0088571B" w:rsidRPr="006D1C46" w:rsidRDefault="0088571B" w:rsidP="0088571B"/>
    <w:p w14:paraId="09210C15" w14:textId="77777777" w:rsidR="009B77AC" w:rsidRDefault="009B77AC" w:rsidP="00D65C6C">
      <w:pPr>
        <w:pStyle w:val="10"/>
      </w:pPr>
      <w:bookmarkStart w:id="313" w:name="_Ref413671739"/>
      <w:bookmarkStart w:id="314" w:name="_Toc28968971"/>
      <w:r>
        <w:rPr>
          <w:rFonts w:hint="eastAsia"/>
        </w:rPr>
        <w:t xml:space="preserve">７　</w:t>
      </w:r>
      <w:bookmarkEnd w:id="313"/>
      <w:r w:rsidR="00136C50">
        <w:rPr>
          <w:rFonts w:hint="eastAsia"/>
        </w:rPr>
        <w:t>WoT</w:t>
      </w:r>
      <w:r w:rsidR="00136C50">
        <w:rPr>
          <w:rFonts w:hint="eastAsia"/>
        </w:rPr>
        <w:t>ビルディングブロック</w:t>
      </w:r>
      <w:bookmarkEnd w:id="314"/>
    </w:p>
    <w:p w14:paraId="53D92DC3" w14:textId="77777777" w:rsidR="00136C50" w:rsidRDefault="00136C50" w:rsidP="00136C50">
      <w:r>
        <w:rPr>
          <w:rFonts w:hint="eastAsia"/>
        </w:rPr>
        <w:t>本</w:t>
      </w:r>
      <w:r w:rsidR="004D49F2">
        <w:rPr>
          <w:rFonts w:hint="eastAsia"/>
        </w:rPr>
        <w:t>章は標準規格に含まれる</w:t>
      </w:r>
      <w:r>
        <w:rPr>
          <w:rFonts w:hint="eastAsia"/>
        </w:rPr>
        <w:t>。</w:t>
      </w:r>
    </w:p>
    <w:p w14:paraId="4DBD6B27" w14:textId="77777777" w:rsidR="004D49F2" w:rsidRPr="004D49F2" w:rsidRDefault="004D49F2" w:rsidP="00136C50"/>
    <w:p w14:paraId="76C4A4C9" w14:textId="77777777" w:rsidR="00136C50" w:rsidRDefault="00136C50" w:rsidP="00DE62FD">
      <w:pPr>
        <w:jc w:val="left"/>
      </w:pPr>
      <w:r>
        <w:rPr>
          <w:rFonts w:hint="eastAsia"/>
        </w:rPr>
        <w:t>WoT</w:t>
      </w:r>
      <w:r>
        <w:rPr>
          <w:rFonts w:hint="eastAsia"/>
        </w:rPr>
        <w:t>ビルディングブロックは、抽象</w:t>
      </w:r>
      <w:r>
        <w:rPr>
          <w:rFonts w:hint="eastAsia"/>
        </w:rPr>
        <w:t>WoT</w:t>
      </w:r>
      <w:r>
        <w:rPr>
          <w:rFonts w:hint="eastAsia"/>
        </w:rPr>
        <w:t>アーキテクチャに準拠するシステムのインプリメンテーションを可能にする。これらのビルディングブロックの詳細は、別の仕様で定義され、本項では、概要および要約を述べる。</w:t>
      </w:r>
    </w:p>
    <w:p w14:paraId="70F2A941" w14:textId="77777777" w:rsidR="00136C50" w:rsidRDefault="00136C50" w:rsidP="00DE62FD">
      <w:pPr>
        <w:jc w:val="left"/>
      </w:pPr>
      <w:r>
        <w:rPr>
          <w:rFonts w:hint="eastAsia"/>
        </w:rPr>
        <w:t>WoT</w:t>
      </w:r>
      <w:r>
        <w:rPr>
          <w:rFonts w:hint="eastAsia"/>
        </w:rPr>
        <w:t>ビルディングブロックは、第</w:t>
      </w:r>
      <w:r>
        <w:rPr>
          <w:rFonts w:hint="eastAsia"/>
        </w:rPr>
        <w:t>6.3</w:t>
      </w:r>
      <w:r>
        <w:rPr>
          <w:rFonts w:hint="eastAsia"/>
        </w:rPr>
        <w:t>項で論じられ、第</w:t>
      </w:r>
      <w:r>
        <w:rPr>
          <w:rFonts w:hint="eastAsia"/>
        </w:rPr>
        <w:t>19</w:t>
      </w:r>
      <w:r>
        <w:rPr>
          <w:rFonts w:hint="eastAsia"/>
        </w:rPr>
        <w:t>図に描かれた</w:t>
      </w:r>
      <w:r w:rsidR="00BF74FD">
        <w:rPr>
          <w:rFonts w:hint="eastAsia"/>
        </w:rPr>
        <w:t>Thing</w:t>
      </w:r>
      <w:r>
        <w:rPr>
          <w:rFonts w:hint="eastAsia"/>
        </w:rPr>
        <w:t>のアーキテクチャ的側面の各要素をサポートする。個々のビルディングブロックは、第</w:t>
      </w:r>
      <w:r>
        <w:rPr>
          <w:rFonts w:hint="eastAsia"/>
        </w:rPr>
        <w:t>25</w:t>
      </w:r>
      <w:r>
        <w:rPr>
          <w:rFonts w:hint="eastAsia"/>
        </w:rPr>
        <w:t>図の抽象的な</w:t>
      </w:r>
      <w:r w:rsidR="00BF74FD">
        <w:rPr>
          <w:rFonts w:hint="eastAsia"/>
        </w:rPr>
        <w:t>Thing</w:t>
      </w:r>
      <w:r>
        <w:rPr>
          <w:rFonts w:hint="eastAsia"/>
        </w:rPr>
        <w:t>という形で表される。これは、抽象的な図であり、特定のインプルメンテーシを表すものではなく、ビルディングブロックと</w:t>
      </w:r>
      <w:r w:rsidR="00BF74FD">
        <w:rPr>
          <w:rFonts w:hint="eastAsia"/>
        </w:rPr>
        <w:t>Thing</w:t>
      </w:r>
      <w:r>
        <w:rPr>
          <w:rFonts w:hint="eastAsia"/>
        </w:rPr>
        <w:t>の主要なアーキテクチャ的側面との関係を示している。本図では、</w:t>
      </w:r>
      <w:r>
        <w:rPr>
          <w:rFonts w:hint="eastAsia"/>
        </w:rPr>
        <w:t>WoT</w:t>
      </w:r>
      <w:r>
        <w:rPr>
          <w:rFonts w:hint="eastAsia"/>
        </w:rPr>
        <w:t>ビルディングブロックは黒い輪郭で強調表示されている。分野横断的な項目であるセキュリティは、パブリックおよび保護されたプライベートコンポーネントに分離されている。</w:t>
      </w:r>
      <w:r>
        <w:rPr>
          <w:rFonts w:hint="eastAsia"/>
        </w:rPr>
        <w:t>WoT</w:t>
      </w:r>
      <w:r>
        <w:rPr>
          <w:rFonts w:hint="eastAsia"/>
        </w:rPr>
        <w:t>スクリプティング</w:t>
      </w:r>
      <w:r>
        <w:rPr>
          <w:rFonts w:hint="eastAsia"/>
        </w:rPr>
        <w:t>API</w:t>
      </w:r>
      <w:r>
        <w:rPr>
          <w:rFonts w:hint="eastAsia"/>
        </w:rPr>
        <w:t>はオプションであり、バインディングテンプレートは情報を提供する。</w:t>
      </w:r>
    </w:p>
    <w:p w14:paraId="285414BB" w14:textId="77777777" w:rsidR="00136C50" w:rsidRDefault="00136C50" w:rsidP="00136C50"/>
    <w:p w14:paraId="3CAC15FD" w14:textId="77777777" w:rsidR="00136C50" w:rsidRDefault="00136C50" w:rsidP="00136C50">
      <w:r>
        <w:rPr>
          <w:rFonts w:hint="eastAsia"/>
        </w:rPr>
        <w:t>図</w:t>
      </w:r>
      <w:r>
        <w:rPr>
          <w:rFonts w:hint="eastAsia"/>
        </w:rPr>
        <w:t>2</w:t>
      </w:r>
      <w:r>
        <w:t xml:space="preserve">5. </w:t>
      </w:r>
      <w:r>
        <w:rPr>
          <w:rFonts w:hint="eastAsia"/>
        </w:rPr>
        <w:t>WoT</w:t>
      </w:r>
      <w:r>
        <w:rPr>
          <w:rFonts w:hint="eastAsia"/>
        </w:rPr>
        <w:t>ビルディングブロックと</w:t>
      </w:r>
      <w:r w:rsidR="00BF74FD">
        <w:rPr>
          <w:rFonts w:hint="eastAsia"/>
        </w:rPr>
        <w:t>Thing</w:t>
      </w:r>
      <w:r>
        <w:rPr>
          <w:rFonts w:hint="eastAsia"/>
        </w:rPr>
        <w:t>のアーキテクチャ的側面の関係</w:t>
      </w:r>
    </w:p>
    <w:p w14:paraId="30D44C66" w14:textId="77777777" w:rsidR="00136C50" w:rsidRDefault="00136C50" w:rsidP="00136C50"/>
    <w:p w14:paraId="5B83B574" w14:textId="77777777" w:rsidR="00136C50" w:rsidRDefault="00136C50" w:rsidP="00136C50">
      <w:r w:rsidRPr="00136C50">
        <w:rPr>
          <w:rFonts w:hint="eastAsia"/>
        </w:rPr>
        <w:t>以下の項では、各</w:t>
      </w:r>
      <w:r w:rsidRPr="00136C50">
        <w:rPr>
          <w:rFonts w:hint="eastAsia"/>
        </w:rPr>
        <w:t>WoT</w:t>
      </w:r>
      <w:r w:rsidRPr="00136C50">
        <w:rPr>
          <w:rFonts w:hint="eastAsia"/>
        </w:rPr>
        <w:t>ビルディングブロックに関する追加情報、すなわち、</w:t>
      </w:r>
      <w:r w:rsidRPr="00136C50">
        <w:rPr>
          <w:rFonts w:hint="eastAsia"/>
        </w:rPr>
        <w:t>WoT TD</w:t>
      </w:r>
      <w:r w:rsidRPr="00136C50">
        <w:rPr>
          <w:rFonts w:hint="eastAsia"/>
        </w:rPr>
        <w:t>、</w:t>
      </w:r>
      <w:r w:rsidRPr="00136C50">
        <w:rPr>
          <w:rFonts w:hint="eastAsia"/>
        </w:rPr>
        <w:t>WoT</w:t>
      </w:r>
      <w:r w:rsidRPr="00136C50">
        <w:rPr>
          <w:rFonts w:hint="eastAsia"/>
        </w:rPr>
        <w:t>バインディングテンプレート、および</w:t>
      </w:r>
      <w:r w:rsidRPr="00136C50">
        <w:rPr>
          <w:rFonts w:hint="eastAsia"/>
        </w:rPr>
        <w:t xml:space="preserve">WoT </w:t>
      </w:r>
      <w:r w:rsidRPr="00136C50">
        <w:rPr>
          <w:rFonts w:hint="eastAsia"/>
        </w:rPr>
        <w:t>スクリプティング</w:t>
      </w:r>
      <w:r w:rsidRPr="00136C50">
        <w:rPr>
          <w:rFonts w:hint="eastAsia"/>
        </w:rPr>
        <w:t>API</w:t>
      </w:r>
      <w:r w:rsidRPr="00136C50">
        <w:rPr>
          <w:rFonts w:hint="eastAsia"/>
        </w:rPr>
        <w:t>を説明する。セキュリティは、分野横断的な項目であるが、第</w:t>
      </w:r>
      <w:r w:rsidRPr="00136C50">
        <w:rPr>
          <w:rFonts w:hint="eastAsia"/>
        </w:rPr>
        <w:t>4</w:t>
      </w:r>
      <w:r w:rsidRPr="00136C50">
        <w:rPr>
          <w:rFonts w:hint="eastAsia"/>
        </w:rPr>
        <w:t>のビルディングブロックとみなすことができる。</w:t>
      </w:r>
    </w:p>
    <w:p w14:paraId="66D4F928" w14:textId="77777777" w:rsidR="00136C50" w:rsidRDefault="00136C50" w:rsidP="00136C50"/>
    <w:p w14:paraId="13676174" w14:textId="77777777" w:rsidR="00136C50" w:rsidRDefault="00136C50" w:rsidP="002B73F4">
      <w:pPr>
        <w:pStyle w:val="20"/>
      </w:pPr>
      <w:bookmarkStart w:id="315" w:name="_Toc28968972"/>
      <w:r>
        <w:rPr>
          <w:rFonts w:hint="eastAsia"/>
        </w:rPr>
        <w:t>7</w:t>
      </w:r>
      <w:r>
        <w:t>.1 WoT Thing Description</w:t>
      </w:r>
      <w:bookmarkEnd w:id="315"/>
    </w:p>
    <w:p w14:paraId="00126487" w14:textId="77777777" w:rsidR="00136C50" w:rsidRDefault="00136C50" w:rsidP="00136C50">
      <w:r>
        <w:rPr>
          <w:rFonts w:hint="eastAsia"/>
        </w:rPr>
        <w:t>WoTTD</w:t>
      </w:r>
      <w:r>
        <w:rPr>
          <w:rFonts w:hint="eastAsia"/>
        </w:rPr>
        <w:t>仕様</w:t>
      </w:r>
      <w:r>
        <w:rPr>
          <w:rFonts w:hint="eastAsia"/>
        </w:rPr>
        <w:t>[</w:t>
      </w:r>
      <w:r w:rsidR="009045B7">
        <w:rPr>
          <w:rFonts w:hint="eastAsia"/>
        </w:rPr>
        <w:t>WOT-THING-DESCRIPTION</w:t>
      </w:r>
      <w:r>
        <w:rPr>
          <w:rFonts w:hint="eastAsia"/>
        </w:rPr>
        <w:t>]</w:t>
      </w:r>
      <w:r>
        <w:rPr>
          <w:rFonts w:hint="eastAsia"/>
        </w:rPr>
        <w:t>は、セマンティックな語彙に基づく情報モデルと</w:t>
      </w:r>
      <w:r>
        <w:rPr>
          <w:rFonts w:hint="eastAsia"/>
        </w:rPr>
        <w:t>JSON</w:t>
      </w:r>
      <w:r>
        <w:rPr>
          <w:rFonts w:hint="eastAsia"/>
        </w:rPr>
        <w:t>に基づく直列表現を定義する。</w:t>
      </w:r>
      <w:r>
        <w:rPr>
          <w:rFonts w:hint="eastAsia"/>
        </w:rPr>
        <w:t>TD</w:t>
      </w:r>
      <w:r>
        <w:rPr>
          <w:rFonts w:hint="eastAsia"/>
        </w:rPr>
        <w:t>は、人間も読むことができ、機械も理解できる方法で</w:t>
      </w:r>
      <w:r w:rsidR="00BF74FD">
        <w:rPr>
          <w:rFonts w:hint="eastAsia"/>
        </w:rPr>
        <w:t>Thing</w:t>
      </w:r>
      <w:r>
        <w:rPr>
          <w:rFonts w:hint="eastAsia"/>
        </w:rPr>
        <w:t>の豊富なメタデ</w:t>
      </w:r>
      <w:r>
        <w:rPr>
          <w:rFonts w:hint="eastAsia"/>
        </w:rPr>
        <w:lastRenderedPageBreak/>
        <w:t>ータを提供する。</w:t>
      </w:r>
      <w:r>
        <w:rPr>
          <w:rFonts w:hint="eastAsia"/>
        </w:rPr>
        <w:t>TD</w:t>
      </w:r>
      <w:r>
        <w:rPr>
          <w:rFonts w:hint="eastAsia"/>
        </w:rPr>
        <w:t>の情報モデルと表現フォーマットは両方とも、リンクされたデータ</w:t>
      </w:r>
      <w:r>
        <w:rPr>
          <w:rFonts w:hint="eastAsia"/>
        </w:rPr>
        <w:t>[LINKED-DATA]</w:t>
      </w:r>
      <w:r>
        <w:rPr>
          <w:rFonts w:hint="eastAsia"/>
        </w:rPr>
        <w:t>と整列され、その結果、未加工の</w:t>
      </w:r>
      <w:r>
        <w:rPr>
          <w:rFonts w:hint="eastAsia"/>
        </w:rPr>
        <w:t>JSON</w:t>
      </w:r>
      <w:r>
        <w:rPr>
          <w:rFonts w:hint="eastAsia"/>
        </w:rPr>
        <w:t>処理に加えて、インプリメンテーションは、メタデータの強力なセマンティック処理を可能にするために</w:t>
      </w:r>
      <w:r>
        <w:rPr>
          <w:rFonts w:hint="eastAsia"/>
        </w:rPr>
        <w:t>JSON-LD [JSON-LD11]</w:t>
      </w:r>
      <w:r>
        <w:rPr>
          <w:rFonts w:hint="eastAsia"/>
        </w:rPr>
        <w:t>およびグラフデータベースを利用することを選択することができる。</w:t>
      </w:r>
    </w:p>
    <w:p w14:paraId="5CA74A29" w14:textId="77777777" w:rsidR="00136C50" w:rsidRDefault="00136C50" w:rsidP="00136C50">
      <w:r w:rsidRPr="00DE62FD">
        <w:rPr>
          <w:rFonts w:hint="eastAsia"/>
          <w:highlight w:val="yellow"/>
        </w:rPr>
        <w:t>TD</w:t>
      </w:r>
      <w:r w:rsidRPr="00DE62FD">
        <w:rPr>
          <w:rFonts w:hint="eastAsia"/>
          <w:highlight w:val="yellow"/>
        </w:rPr>
        <w:t>は、名前、</w:t>
      </w:r>
      <w:r w:rsidRPr="00DE62FD">
        <w:rPr>
          <w:rFonts w:hint="eastAsia"/>
          <w:highlight w:val="yellow"/>
        </w:rPr>
        <w:t>ID</w:t>
      </w:r>
      <w:r w:rsidRPr="00DE62FD">
        <w:rPr>
          <w:rFonts w:hint="eastAsia"/>
          <w:highlight w:val="yellow"/>
        </w:rPr>
        <w:t>、説明などの一般的なメタデータを有する</w:t>
      </w:r>
      <w:r w:rsidR="00BF74FD" w:rsidRPr="00DE62FD">
        <w:rPr>
          <w:rFonts w:hint="eastAsia"/>
          <w:highlight w:val="yellow"/>
        </w:rPr>
        <w:t>Thing</w:t>
      </w:r>
      <w:r w:rsidRPr="00DE62FD">
        <w:rPr>
          <w:rFonts w:hint="eastAsia"/>
          <w:highlight w:val="yellow"/>
        </w:rPr>
        <w:t>のインスタンスを記述し、関係する</w:t>
      </w:r>
      <w:r w:rsidR="00BF74FD" w:rsidRPr="00DE62FD">
        <w:rPr>
          <w:rFonts w:hint="eastAsia"/>
          <w:highlight w:val="yellow"/>
        </w:rPr>
        <w:t>Thing</w:t>
      </w:r>
      <w:r w:rsidRPr="00DE62FD">
        <w:rPr>
          <w:rFonts w:hint="eastAsia"/>
          <w:highlight w:val="yellow"/>
        </w:rPr>
        <w:t>または他のドキュメントへのリンクを介して関係メタデータを提供することもできる。</w:t>
      </w:r>
      <w:r w:rsidRPr="00DE62FD">
        <w:rPr>
          <w:rFonts w:hint="eastAsia"/>
          <w:highlight w:val="yellow"/>
        </w:rPr>
        <w:t>TD</w:t>
      </w:r>
      <w:r w:rsidRPr="00DE62FD">
        <w:rPr>
          <w:rFonts w:hint="eastAsia"/>
          <w:highlight w:val="yellow"/>
        </w:rPr>
        <w:t>は、また、パブリックセキュリティ構成メタデータとなる第</w:t>
      </w:r>
      <w:r w:rsidRPr="00DE62FD">
        <w:rPr>
          <w:rFonts w:hint="eastAsia"/>
          <w:highlight w:val="yellow"/>
        </w:rPr>
        <w:t>6.4</w:t>
      </w:r>
      <w:r w:rsidRPr="00DE62FD">
        <w:rPr>
          <w:rFonts w:hint="eastAsia"/>
          <w:highlight w:val="yellow"/>
        </w:rPr>
        <w:t>項対話モデルで定義された対話モデルに基づく対話アフォーダンスメタデータと、プロトコルバインディングを定義する通信メタデータとを含む。</w:t>
      </w:r>
      <w:r w:rsidRPr="00DE62FD">
        <w:rPr>
          <w:rFonts w:hint="eastAsia"/>
          <w:highlight w:val="yellow"/>
        </w:rPr>
        <w:t>TD</w:t>
      </w:r>
      <w:r w:rsidRPr="00DE62FD">
        <w:rPr>
          <w:rFonts w:hint="eastAsia"/>
          <w:highlight w:val="yellow"/>
        </w:rPr>
        <w:t>は、ハイパーメディアコントロールを使用して記述・提供されるサービスおよび関連するリソースを知るためのエントリポイントを提供するので、</w:t>
      </w:r>
      <w:r w:rsidR="00BF74FD" w:rsidRPr="00DE62FD">
        <w:rPr>
          <w:rFonts w:hint="eastAsia"/>
          <w:highlight w:val="yellow"/>
        </w:rPr>
        <w:t>Thing</w:t>
      </w:r>
      <w:r w:rsidRPr="00DE62FD">
        <w:rPr>
          <w:rFonts w:hint="eastAsia"/>
          <w:highlight w:val="yellow"/>
        </w:rPr>
        <w:t>の</w:t>
      </w:r>
      <w:r w:rsidRPr="00DE62FD">
        <w:rPr>
          <w:rFonts w:hint="eastAsia"/>
          <w:highlight w:val="yellow"/>
        </w:rPr>
        <w:t>index.html</w:t>
      </w:r>
      <w:r w:rsidRPr="00DE62FD">
        <w:rPr>
          <w:rFonts w:hint="eastAsia"/>
          <w:highlight w:val="yellow"/>
        </w:rPr>
        <w:t>とみなすことができる。</w:t>
      </w:r>
    </w:p>
    <w:p w14:paraId="18D4ECCD" w14:textId="77777777" w:rsidR="00136C50" w:rsidRDefault="00136C50" w:rsidP="00136C50">
      <w:r>
        <w:rPr>
          <w:rFonts w:hint="eastAsia"/>
        </w:rPr>
        <w:t>理想的には、</w:t>
      </w:r>
      <w:r>
        <w:rPr>
          <w:rFonts w:hint="eastAsia"/>
        </w:rPr>
        <w:t>TD</w:t>
      </w:r>
      <w:r>
        <w:rPr>
          <w:rFonts w:hint="eastAsia"/>
        </w:rPr>
        <w:t>は、</w:t>
      </w:r>
      <w:r w:rsidR="00BF74FD">
        <w:rPr>
          <w:rFonts w:hint="eastAsia"/>
        </w:rPr>
        <w:t>Thing</w:t>
      </w:r>
      <w:r>
        <w:rPr>
          <w:rFonts w:hint="eastAsia"/>
        </w:rPr>
        <w:t>自体によって作成および</w:t>
      </w:r>
      <w:r>
        <w:rPr>
          <w:rFonts w:hint="eastAsia"/>
        </w:rPr>
        <w:t>/</w:t>
      </w:r>
      <w:r>
        <w:rPr>
          <w:rFonts w:hint="eastAsia"/>
        </w:rPr>
        <w:t>あるいは提供され、検出時に取り出される。</w:t>
      </w:r>
    </w:p>
    <w:p w14:paraId="3B8D36C9" w14:textId="77777777" w:rsidR="00136C50" w:rsidRDefault="00136C50" w:rsidP="00136C50">
      <w:r>
        <w:rPr>
          <w:rFonts w:hint="eastAsia"/>
        </w:rPr>
        <w:t>しかし、</w:t>
      </w:r>
      <w:r w:rsidR="00BF74FD">
        <w:rPr>
          <w:rFonts w:hint="eastAsia"/>
        </w:rPr>
        <w:t>Thing</w:t>
      </w:r>
      <w:r>
        <w:rPr>
          <w:rFonts w:hint="eastAsia"/>
        </w:rPr>
        <w:t>にリソース制限</w:t>
      </w:r>
      <w:r>
        <w:rPr>
          <w:rFonts w:hint="eastAsia"/>
        </w:rPr>
        <w:t>(</w:t>
      </w:r>
      <w:r>
        <w:rPr>
          <w:rFonts w:hint="eastAsia"/>
        </w:rPr>
        <w:t>例えば、制限されたメモリ空間、制限された電力</w:t>
      </w:r>
      <w:r>
        <w:rPr>
          <w:rFonts w:hint="eastAsia"/>
        </w:rPr>
        <w:t>)</w:t>
      </w:r>
      <w:r>
        <w:rPr>
          <w:rFonts w:hint="eastAsia"/>
        </w:rPr>
        <w:t>がある場合、または既存のデバイスが</w:t>
      </w:r>
      <w:r>
        <w:rPr>
          <w:rFonts w:hint="eastAsia"/>
        </w:rPr>
        <w:t>WoT</w:t>
      </w:r>
      <w:r>
        <w:rPr>
          <w:rFonts w:hint="eastAsia"/>
        </w:rPr>
        <w:t>の一部になるように改修されている場合には、外部的に提供されることも可能である。</w:t>
      </w:r>
      <w:r>
        <w:rPr>
          <w:rFonts w:hint="eastAsia"/>
        </w:rPr>
        <w:t>(</w:t>
      </w:r>
      <w:r>
        <w:rPr>
          <w:rFonts w:hint="eastAsia"/>
        </w:rPr>
        <w:t>例えば、制約されたデバイスのために</w:t>
      </w:r>
      <w:r>
        <w:rPr>
          <w:rFonts w:hint="eastAsia"/>
        </w:rPr>
        <w:t>)</w:t>
      </w:r>
      <w:r>
        <w:rPr>
          <w:rFonts w:hint="eastAsia"/>
        </w:rPr>
        <w:t>検出を改善し、デバイス管理を容易にするための一般的なパターンは、</w:t>
      </w:r>
      <w:r>
        <w:rPr>
          <w:rFonts w:hint="eastAsia"/>
        </w:rPr>
        <w:t>TD</w:t>
      </w:r>
      <w:r>
        <w:rPr>
          <w:rFonts w:hint="eastAsia"/>
        </w:rPr>
        <w:t>をディレクトリに登録することである。コンシューマは、通知メカニズムと組み合わされた</w:t>
      </w:r>
      <w:r>
        <w:rPr>
          <w:rFonts w:hint="eastAsia"/>
        </w:rPr>
        <w:t>TD</w:t>
      </w:r>
      <w:r>
        <w:rPr>
          <w:rFonts w:hint="eastAsia"/>
        </w:rPr>
        <w:t>キャッシングメカニズムを使用することが推奨され、その通知メカニズムは、</w:t>
      </w:r>
      <w:r w:rsidR="00BF74FD">
        <w:rPr>
          <w:rFonts w:hint="eastAsia"/>
        </w:rPr>
        <w:t>Thing</w:t>
      </w:r>
      <w:r>
        <w:rPr>
          <w:rFonts w:hint="eastAsia"/>
        </w:rPr>
        <w:t>が更新された場合に、</w:t>
      </w:r>
      <w:r>
        <w:rPr>
          <w:rFonts w:hint="eastAsia"/>
        </w:rPr>
        <w:t>TD</w:t>
      </w:r>
      <w:r>
        <w:rPr>
          <w:rFonts w:hint="eastAsia"/>
        </w:rPr>
        <w:t>の新しいバージョンをフェッチが必要のときに通知をしてくれる。</w:t>
      </w:r>
    </w:p>
    <w:p w14:paraId="337B8D58" w14:textId="77777777" w:rsidR="00136C50" w:rsidRDefault="00136C50" w:rsidP="00136C50">
      <w:r>
        <w:rPr>
          <w:rFonts w:hint="eastAsia"/>
        </w:rPr>
        <w:t>セマンティックな相互</w:t>
      </w:r>
      <w:r w:rsidR="00575900">
        <w:rPr>
          <w:rFonts w:hint="eastAsia"/>
        </w:rPr>
        <w:t>接続</w:t>
      </w:r>
      <w:r>
        <w:rPr>
          <w:rFonts w:hint="eastAsia"/>
        </w:rPr>
        <w:t>性のために、</w:t>
      </w:r>
      <w:r>
        <w:rPr>
          <w:rFonts w:hint="eastAsia"/>
        </w:rPr>
        <w:t>TD</w:t>
      </w:r>
      <w:r>
        <w:rPr>
          <w:rFonts w:hint="eastAsia"/>
        </w:rPr>
        <w:t>は、明らかな拡張ポイントが提供されるドメイン固有の語彙を利用することができる。しかしながら、特定のドメイン固有語彙の開発は、現在、</w:t>
      </w:r>
      <w:r>
        <w:rPr>
          <w:rFonts w:hint="eastAsia"/>
        </w:rPr>
        <w:t>W3C WoT</w:t>
      </w:r>
      <w:r>
        <w:rPr>
          <w:rFonts w:hint="eastAsia"/>
        </w:rPr>
        <w:t>標準化活動の範囲外である。</w:t>
      </w:r>
    </w:p>
    <w:p w14:paraId="25EA3805" w14:textId="77777777" w:rsidR="00136C50" w:rsidRDefault="00136C50" w:rsidP="00136C50">
      <w:r w:rsidRPr="00DE62FD">
        <w:rPr>
          <w:rFonts w:hint="eastAsia"/>
          <w:highlight w:val="yellow"/>
        </w:rPr>
        <w:t>潜在的に有用な外部</w:t>
      </w:r>
      <w:r w:rsidRPr="00DE62FD">
        <w:rPr>
          <w:rFonts w:hint="eastAsia"/>
          <w:highlight w:val="yellow"/>
        </w:rPr>
        <w:t>IoT</w:t>
      </w:r>
      <w:r w:rsidRPr="00DE62FD">
        <w:rPr>
          <w:rFonts w:hint="eastAsia"/>
          <w:highlight w:val="yellow"/>
        </w:rPr>
        <w:t>語彙の</w:t>
      </w:r>
      <w:r w:rsidRPr="00DE62FD">
        <w:rPr>
          <w:rFonts w:hint="eastAsia"/>
          <w:highlight w:val="yellow"/>
        </w:rPr>
        <w:t>3</w:t>
      </w:r>
      <w:r w:rsidRPr="00DE62FD">
        <w:rPr>
          <w:rFonts w:hint="eastAsia"/>
          <w:highlight w:val="yellow"/>
        </w:rPr>
        <w:t>つの例は、</w:t>
      </w:r>
      <w:r w:rsidRPr="00DE62FD">
        <w:rPr>
          <w:rFonts w:hint="eastAsia"/>
          <w:highlight w:val="yellow"/>
        </w:rPr>
        <w:t>SAREF [SAREF]</w:t>
      </w:r>
      <w:r w:rsidRPr="00DE62FD">
        <w:rPr>
          <w:rFonts w:hint="eastAsia"/>
          <w:highlight w:val="yellow"/>
        </w:rPr>
        <w:t xml:space="preserve">　</w:t>
      </w:r>
      <w:r w:rsidRPr="00DE62FD">
        <w:rPr>
          <w:rFonts w:hint="eastAsia"/>
          <w:highlight w:val="yellow"/>
        </w:rPr>
        <w:t>iot.schema.org[iot-schema-org]</w:t>
      </w:r>
      <w:r w:rsidRPr="00DE62FD">
        <w:rPr>
          <w:rFonts w:hint="eastAsia"/>
          <w:highlight w:val="yellow"/>
        </w:rPr>
        <w:t>、</w:t>
      </w:r>
      <w:r w:rsidRPr="00DE62FD">
        <w:rPr>
          <w:rFonts w:hint="eastAsia"/>
          <w:highlight w:val="yellow"/>
        </w:rPr>
        <w:t>W3C Semantic Sensor Network ontology [vocabssn]</w:t>
      </w:r>
      <w:r w:rsidRPr="00DE62FD">
        <w:rPr>
          <w:rFonts w:hint="eastAsia"/>
          <w:highlight w:val="yellow"/>
        </w:rPr>
        <w:t>となっている。</w:t>
      </w:r>
      <w:r w:rsidRPr="00DE62FD">
        <w:rPr>
          <w:rFonts w:hint="eastAsia"/>
          <w:highlight w:val="yellow"/>
        </w:rPr>
        <w:t>TD</w:t>
      </w:r>
      <w:r w:rsidRPr="00DE62FD">
        <w:rPr>
          <w:rFonts w:hint="eastAsia"/>
          <w:highlight w:val="yellow"/>
        </w:rPr>
        <w:t>におけるこのような外部語彙の使用は任意である。将来、追加のドメイン特有の語彙が開発され、</w:t>
      </w:r>
      <w:r w:rsidRPr="00DE62FD">
        <w:rPr>
          <w:rFonts w:hint="eastAsia"/>
          <w:highlight w:val="yellow"/>
        </w:rPr>
        <w:t>TD</w:t>
      </w:r>
      <w:r w:rsidRPr="00DE62FD">
        <w:rPr>
          <w:rFonts w:hint="eastAsia"/>
          <w:highlight w:val="yellow"/>
        </w:rPr>
        <w:t>と共に使用される可能性がある。</w:t>
      </w:r>
    </w:p>
    <w:p w14:paraId="2573E37F" w14:textId="77777777" w:rsidR="00136C50" w:rsidRDefault="00136C50" w:rsidP="00136C50">
      <w:r>
        <w:rPr>
          <w:rFonts w:hint="eastAsia"/>
        </w:rPr>
        <w:t>全体として、</w:t>
      </w:r>
      <w:r>
        <w:rPr>
          <w:rFonts w:hint="eastAsia"/>
        </w:rPr>
        <w:t>WoTTD</w:t>
      </w:r>
      <w:r>
        <w:rPr>
          <w:rFonts w:hint="eastAsia"/>
        </w:rPr>
        <w:t>ビルディングブロックは、</w:t>
      </w:r>
      <w:r>
        <w:rPr>
          <w:rFonts w:hint="eastAsia"/>
        </w:rPr>
        <w:t>2</w:t>
      </w:r>
      <w:r>
        <w:rPr>
          <w:rFonts w:hint="eastAsia"/>
        </w:rPr>
        <w:t>つの方法で相互</w:t>
      </w:r>
      <w:r w:rsidR="00575900">
        <w:rPr>
          <w:rFonts w:hint="eastAsia"/>
        </w:rPr>
        <w:t>接続</w:t>
      </w:r>
      <w:r>
        <w:rPr>
          <w:rFonts w:hint="eastAsia"/>
        </w:rPr>
        <w:t>性を促進する</w:t>
      </w:r>
      <w:r>
        <w:rPr>
          <w:rFonts w:hint="eastAsia"/>
        </w:rPr>
        <w:t>:</w:t>
      </w:r>
      <w:r>
        <w:rPr>
          <w:rFonts w:hint="eastAsia"/>
        </w:rPr>
        <w:t>第</w:t>
      </w:r>
      <w:r>
        <w:rPr>
          <w:rFonts w:hint="eastAsia"/>
        </w:rPr>
        <w:t>1</w:t>
      </w:r>
      <w:r>
        <w:rPr>
          <w:rFonts w:hint="eastAsia"/>
        </w:rPr>
        <w:t>に、</w:t>
      </w:r>
      <w:r>
        <w:rPr>
          <w:rFonts w:hint="eastAsia"/>
        </w:rPr>
        <w:t>TD</w:t>
      </w:r>
      <w:r>
        <w:rPr>
          <w:rFonts w:hint="eastAsia"/>
        </w:rPr>
        <w:t>は、</w:t>
      </w:r>
      <w:r>
        <w:rPr>
          <w:rFonts w:hint="eastAsia"/>
        </w:rPr>
        <w:t>WoT</w:t>
      </w:r>
      <w:r>
        <w:rPr>
          <w:rFonts w:hint="eastAsia"/>
        </w:rPr>
        <w:t>におけるマシン対マシンの通信を可能にする。第</w:t>
      </w:r>
      <w:r>
        <w:rPr>
          <w:rFonts w:hint="eastAsia"/>
        </w:rPr>
        <w:t>2</w:t>
      </w:r>
      <w:r>
        <w:rPr>
          <w:rFonts w:hint="eastAsia"/>
        </w:rPr>
        <w:t>には、</w:t>
      </w:r>
      <w:r>
        <w:rPr>
          <w:rFonts w:hint="eastAsia"/>
        </w:rPr>
        <w:t>TD</w:t>
      </w:r>
      <w:r>
        <w:rPr>
          <w:rFonts w:hint="eastAsia"/>
        </w:rPr>
        <w:t>は、開発者が、</w:t>
      </w:r>
      <w:r>
        <w:rPr>
          <w:rFonts w:hint="eastAsia"/>
        </w:rPr>
        <w:t>IoT</w:t>
      </w:r>
      <w:r>
        <w:rPr>
          <w:rFonts w:hint="eastAsia"/>
        </w:rPr>
        <w:t>デバイスにアクセスし、そのデータを利用することができるアプリを作成するために必要なすべての詳細を文書化し、取り出すための共通の統一フォーマットとなることができる。</w:t>
      </w:r>
    </w:p>
    <w:p w14:paraId="69EB4425" w14:textId="77777777" w:rsidR="00136C50" w:rsidRDefault="00136C50" w:rsidP="009B77AC"/>
    <w:p w14:paraId="01A22473" w14:textId="77777777" w:rsidR="00136C50" w:rsidRDefault="00136C50" w:rsidP="002B73F4">
      <w:pPr>
        <w:pStyle w:val="20"/>
      </w:pPr>
      <w:bookmarkStart w:id="316" w:name="_Toc28968973"/>
      <w:r>
        <w:rPr>
          <w:rFonts w:hint="eastAsia"/>
        </w:rPr>
        <w:t>7.2</w:t>
      </w:r>
      <w:r>
        <w:t xml:space="preserve"> WoT</w:t>
      </w:r>
      <w:r>
        <w:rPr>
          <w:rFonts w:hint="eastAsia"/>
        </w:rPr>
        <w:t>バインディングテンプレート</w:t>
      </w:r>
      <w:bookmarkEnd w:id="316"/>
    </w:p>
    <w:p w14:paraId="445CFD8F" w14:textId="77777777" w:rsidR="00136C50" w:rsidRDefault="00136C50" w:rsidP="00136C50">
      <w:r>
        <w:rPr>
          <w:rFonts w:hint="eastAsia"/>
        </w:rPr>
        <w:t>本</w:t>
      </w:r>
      <w:r w:rsidR="004D49F2">
        <w:rPr>
          <w:rFonts w:hint="eastAsia"/>
        </w:rPr>
        <w:t>章は標準規格に含まれない</w:t>
      </w:r>
      <w:r>
        <w:rPr>
          <w:rFonts w:hint="eastAsia"/>
        </w:rPr>
        <w:t>。</w:t>
      </w:r>
    </w:p>
    <w:p w14:paraId="3E78301E" w14:textId="77777777" w:rsidR="004D49F2" w:rsidRDefault="004D49F2" w:rsidP="00136C50"/>
    <w:p w14:paraId="23DAB3AF" w14:textId="77777777" w:rsidR="00136C50" w:rsidRDefault="00136C50" w:rsidP="00136C50">
      <w:r>
        <w:rPr>
          <w:rFonts w:hint="eastAsia"/>
        </w:rPr>
        <w:t>すべてのコンテキストに適合するプロトコルがないため、</w:t>
      </w:r>
      <w:r>
        <w:rPr>
          <w:rFonts w:hint="eastAsia"/>
        </w:rPr>
        <w:t>IoT</w:t>
      </w:r>
      <w:r>
        <w:rPr>
          <w:rFonts w:hint="eastAsia"/>
        </w:rPr>
        <w:t>は、デバイスにアクセスするために様々なプロトコルを使用する。したがって、</w:t>
      </w:r>
      <w:r>
        <w:rPr>
          <w:rFonts w:hint="eastAsia"/>
        </w:rPr>
        <w:t>WoT</w:t>
      </w:r>
      <w:r>
        <w:rPr>
          <w:rFonts w:hint="eastAsia"/>
        </w:rPr>
        <w:t>にとっての中心的な課題は、特定の標準に従わないが、適切なネットワークプロトコルを介して適切なインターフェースを提供する過剰な異なる</w:t>
      </w:r>
      <w:r>
        <w:rPr>
          <w:rFonts w:hint="eastAsia"/>
        </w:rPr>
        <w:t>IoT</w:t>
      </w:r>
      <w:r>
        <w:rPr>
          <w:rFonts w:hint="eastAsia"/>
        </w:rPr>
        <w:t>プラットフォーム</w:t>
      </w:r>
      <w:r>
        <w:rPr>
          <w:rFonts w:hint="eastAsia"/>
        </w:rPr>
        <w:t>(</w:t>
      </w:r>
      <w:r>
        <w:rPr>
          <w:rFonts w:hint="eastAsia"/>
        </w:rPr>
        <w:t>たとえば、</w:t>
      </w:r>
      <w:r>
        <w:rPr>
          <w:rFonts w:hint="eastAsia"/>
        </w:rPr>
        <w:t>OCF</w:t>
      </w:r>
      <w:r>
        <w:rPr>
          <w:rFonts w:hint="eastAsia"/>
        </w:rPr>
        <w:t>、</w:t>
      </w:r>
      <w:r>
        <w:rPr>
          <w:rFonts w:hint="eastAsia"/>
        </w:rPr>
        <w:t>oneM2M</w:t>
      </w:r>
      <w:r>
        <w:rPr>
          <w:rFonts w:hint="eastAsia"/>
        </w:rPr>
        <w:t>、</w:t>
      </w:r>
      <w:r>
        <w:rPr>
          <w:rFonts w:hint="eastAsia"/>
        </w:rPr>
        <w:t>OMA LWM2M</w:t>
      </w:r>
      <w:r>
        <w:rPr>
          <w:rFonts w:hint="eastAsia"/>
        </w:rPr>
        <w:t>、</w:t>
      </w:r>
      <w:r>
        <w:rPr>
          <w:rFonts w:hint="eastAsia"/>
        </w:rPr>
        <w:t>OPC UA)</w:t>
      </w:r>
      <w:r>
        <w:rPr>
          <w:rFonts w:hint="eastAsia"/>
        </w:rPr>
        <w:t>およびデバイスとの対話を可能にすることである。</w:t>
      </w:r>
      <w:r>
        <w:rPr>
          <w:rFonts w:hint="eastAsia"/>
        </w:rPr>
        <w:t>WoT</w:t>
      </w:r>
      <w:r>
        <w:rPr>
          <w:rFonts w:hint="eastAsia"/>
        </w:rPr>
        <w:t>は、いくつかの制約を満たさなければならないプロトコルバインディングを通じて、この多様性に取り組んでいる</w:t>
      </w:r>
      <w:r>
        <w:rPr>
          <w:rFonts w:hint="eastAsia"/>
        </w:rPr>
        <w:t>(</w:t>
      </w:r>
      <w:r>
        <w:rPr>
          <w:rFonts w:hint="eastAsia"/>
        </w:rPr>
        <w:t>第</w:t>
      </w:r>
      <w:r>
        <w:rPr>
          <w:rFonts w:hint="eastAsia"/>
        </w:rPr>
        <w:t>6.6</w:t>
      </w:r>
      <w:r>
        <w:rPr>
          <w:rFonts w:hint="eastAsia"/>
        </w:rPr>
        <w:t>項プロトコルバインディング参照</w:t>
      </w:r>
      <w:r>
        <w:rPr>
          <w:rFonts w:hint="eastAsia"/>
        </w:rPr>
        <w:t>)</w:t>
      </w:r>
      <w:r>
        <w:rPr>
          <w:rFonts w:hint="eastAsia"/>
        </w:rPr>
        <w:t>。</w:t>
      </w:r>
    </w:p>
    <w:p w14:paraId="182C10AD" w14:textId="77777777" w:rsidR="00136C50" w:rsidRDefault="00136C50" w:rsidP="001C50B7">
      <w:r>
        <w:rPr>
          <w:rFonts w:hint="eastAsia"/>
        </w:rPr>
        <w:t>標準</w:t>
      </w:r>
      <w:r w:rsidR="004D49F2">
        <w:rPr>
          <w:rFonts w:hint="eastAsia"/>
        </w:rPr>
        <w:t>規格に含まれない</w:t>
      </w:r>
      <w:r>
        <w:rPr>
          <w:rFonts w:hint="eastAsia"/>
        </w:rPr>
        <w:t>WoT</w:t>
      </w:r>
      <w:r>
        <w:rPr>
          <w:rFonts w:hint="eastAsia"/>
        </w:rPr>
        <w:t>バインディングテンプレート仕様</w:t>
      </w:r>
      <w:r>
        <w:rPr>
          <w:rFonts w:hint="eastAsia"/>
        </w:rPr>
        <w:t>[</w:t>
      </w:r>
      <w:r w:rsidR="009045B7">
        <w:rPr>
          <w:rFonts w:hint="eastAsia"/>
        </w:rPr>
        <w:t>WOT-BINDING-TEMPLATES</w:t>
      </w:r>
      <w:r>
        <w:rPr>
          <w:rFonts w:hint="eastAsia"/>
        </w:rPr>
        <w:t>]</w:t>
      </w:r>
      <w:r>
        <w:rPr>
          <w:rFonts w:hint="eastAsia"/>
        </w:rPr>
        <w:t>は、異なる</w:t>
      </w:r>
      <w:r>
        <w:rPr>
          <w:rFonts w:hint="eastAsia"/>
        </w:rPr>
        <w:t>IoT</w:t>
      </w:r>
      <w:r>
        <w:rPr>
          <w:rFonts w:hint="eastAsia"/>
        </w:rPr>
        <w:t>プラットフォームとの対話方法に関するガイダンスを提供する通信メタデータブループリント集を提</w:t>
      </w:r>
      <w:r>
        <w:rPr>
          <w:rFonts w:hint="eastAsia"/>
        </w:rPr>
        <w:lastRenderedPageBreak/>
        <w:t>供している。特定の</w:t>
      </w:r>
      <w:r>
        <w:rPr>
          <w:rFonts w:hint="eastAsia"/>
        </w:rPr>
        <w:t>IoT</w:t>
      </w:r>
      <w:r>
        <w:rPr>
          <w:rFonts w:hint="eastAsia"/>
        </w:rPr>
        <w:t>デバイスまたはサービスを記述する場合、対応する</w:t>
      </w:r>
      <w:r>
        <w:rPr>
          <w:rFonts w:hint="eastAsia"/>
        </w:rPr>
        <w:t>IoT</w:t>
      </w:r>
      <w:r>
        <w:rPr>
          <w:rFonts w:hint="eastAsia"/>
        </w:rPr>
        <w:t>プラットフォームのバインディングテンプレートを使用して、そのプラットフォームをサポートするために</w:t>
      </w:r>
      <w:r>
        <w:rPr>
          <w:rFonts w:hint="eastAsia"/>
        </w:rPr>
        <w:t>TD</w:t>
      </w:r>
      <w:r>
        <w:rPr>
          <w:rFonts w:hint="eastAsia"/>
        </w:rPr>
        <w:t>で提供されなければならない通信メタデータを検索することができる。</w:t>
      </w:r>
    </w:p>
    <w:p w14:paraId="6D8876FD" w14:textId="77777777" w:rsidR="00136C50" w:rsidRDefault="00136C50" w:rsidP="009B77AC"/>
    <w:p w14:paraId="2749C651" w14:textId="77777777" w:rsidR="00136C50" w:rsidRDefault="00136C50" w:rsidP="009B77AC">
      <w:r>
        <w:rPr>
          <w:rFonts w:hint="eastAsia"/>
        </w:rPr>
        <w:t>図</w:t>
      </w:r>
      <w:r>
        <w:rPr>
          <w:rFonts w:hint="eastAsia"/>
        </w:rPr>
        <w:t>2</w:t>
      </w:r>
      <w:r>
        <w:t xml:space="preserve">6. </w:t>
      </w:r>
      <w:r>
        <w:rPr>
          <w:rFonts w:hint="eastAsia"/>
        </w:rPr>
        <w:t>バインディングテンプレートからプロトコルバインディングへ</w:t>
      </w:r>
    </w:p>
    <w:p w14:paraId="5449D563" w14:textId="77777777" w:rsidR="00136C50" w:rsidRDefault="00136C50" w:rsidP="009B77AC"/>
    <w:p w14:paraId="2F8C0724" w14:textId="77777777" w:rsidR="00136C50" w:rsidRDefault="00136C50" w:rsidP="00136C50">
      <w:r>
        <w:rPr>
          <w:rFonts w:hint="eastAsia"/>
        </w:rPr>
        <w:t>図</w:t>
      </w:r>
      <w:r>
        <w:rPr>
          <w:rFonts w:hint="eastAsia"/>
        </w:rPr>
        <w:t>26</w:t>
      </w:r>
      <w:r>
        <w:rPr>
          <w:rFonts w:hint="eastAsia"/>
        </w:rPr>
        <w:t>は、バインディングテンプレートがどのように適用されるかを示している。</w:t>
      </w:r>
      <w:r>
        <w:rPr>
          <w:rFonts w:hint="eastAsia"/>
        </w:rPr>
        <w:t>WoT</w:t>
      </w:r>
      <w:r>
        <w:rPr>
          <w:rFonts w:hint="eastAsia"/>
        </w:rPr>
        <w:t>バインディングテンプレートは、各</w:t>
      </w:r>
      <w:r>
        <w:rPr>
          <w:rFonts w:hint="eastAsia"/>
        </w:rPr>
        <w:t>IoT</w:t>
      </w:r>
      <w:r>
        <w:rPr>
          <w:rFonts w:hint="eastAsia"/>
        </w:rPr>
        <w:t>プラットフォームに対して一度だけ作成され、そのプラットフォームのデバイスに対する全ての</w:t>
      </w:r>
      <w:r>
        <w:rPr>
          <w:rFonts w:hint="eastAsia"/>
        </w:rPr>
        <w:t>TD</w:t>
      </w:r>
      <w:r>
        <w:rPr>
          <w:rFonts w:hint="eastAsia"/>
        </w:rPr>
        <w:t>において再使用することができる。</w:t>
      </w:r>
      <w:r>
        <w:rPr>
          <w:rFonts w:hint="eastAsia"/>
        </w:rPr>
        <w:t>TD</w:t>
      </w:r>
      <w:r>
        <w:rPr>
          <w:rFonts w:hint="eastAsia"/>
        </w:rPr>
        <w:t>を処理しているコンシューマは、対応するプロトコルスタックを含め、</w:t>
      </w:r>
      <w:r>
        <w:rPr>
          <w:rFonts w:hint="eastAsia"/>
        </w:rPr>
        <w:t>TD</w:t>
      </w:r>
      <w:r>
        <w:rPr>
          <w:rFonts w:hint="eastAsia"/>
        </w:rPr>
        <w:t>で与えられた情報に従ってスタック</w:t>
      </w:r>
      <w:r>
        <w:rPr>
          <w:rFonts w:hint="eastAsia"/>
        </w:rPr>
        <w:t>(</w:t>
      </w:r>
      <w:r>
        <w:rPr>
          <w:rFonts w:hint="eastAsia"/>
        </w:rPr>
        <w:t>またはそのメッセージ</w:t>
      </w:r>
      <w:r>
        <w:rPr>
          <w:rFonts w:hint="eastAsia"/>
        </w:rPr>
        <w:t>)</w:t>
      </w:r>
      <w:r>
        <w:rPr>
          <w:rFonts w:hint="eastAsia"/>
        </w:rPr>
        <w:t>を構成することによって、必要なプロトコルバインディングを実装しなければならない。</w:t>
      </w:r>
    </w:p>
    <w:p w14:paraId="29FAB131" w14:textId="77777777" w:rsidR="00136C50" w:rsidRDefault="00136C50" w:rsidP="00136C50">
      <w:r>
        <w:rPr>
          <w:rFonts w:hint="eastAsia"/>
        </w:rPr>
        <w:t>プロトコルバインディングの通信メタデータには</w:t>
      </w:r>
      <w:r>
        <w:rPr>
          <w:rFonts w:hint="eastAsia"/>
        </w:rPr>
        <w:t>5</w:t>
      </w:r>
      <w:r>
        <w:rPr>
          <w:rFonts w:hint="eastAsia"/>
        </w:rPr>
        <w:t>つ要素がある。</w:t>
      </w:r>
    </w:p>
    <w:p w14:paraId="116C78B9" w14:textId="77777777" w:rsidR="00136C50" w:rsidRDefault="00136C50" w:rsidP="00DE62FD">
      <w:pPr>
        <w:numPr>
          <w:ilvl w:val="0"/>
          <w:numId w:val="34"/>
        </w:numPr>
      </w:pPr>
      <w:r>
        <w:rPr>
          <w:rFonts w:hint="eastAsia"/>
        </w:rPr>
        <w:t xml:space="preserve">IoT </w:t>
      </w:r>
      <w:r>
        <w:rPr>
          <w:rFonts w:hint="eastAsia"/>
        </w:rPr>
        <w:t>プラットフォーム</w:t>
      </w:r>
      <w:r>
        <w:rPr>
          <w:rFonts w:hint="eastAsia"/>
        </w:rPr>
        <w:t>:</w:t>
      </w:r>
    </w:p>
    <w:p w14:paraId="09601578" w14:textId="77777777" w:rsidR="00136C50" w:rsidRDefault="00136C50" w:rsidP="00DE62FD">
      <w:pPr>
        <w:ind w:leftChars="236" w:left="425"/>
      </w:pPr>
      <w:r>
        <w:rPr>
          <w:rFonts w:hint="eastAsia"/>
        </w:rPr>
        <w:t>IoT</w:t>
      </w:r>
      <w:r>
        <w:rPr>
          <w:rFonts w:hint="eastAsia"/>
        </w:rPr>
        <w:t>プラットフォームは、しばしば、プラットフォーム固有の</w:t>
      </w:r>
      <w:r>
        <w:rPr>
          <w:rFonts w:hint="eastAsia"/>
        </w:rPr>
        <w:t>HTTP</w:t>
      </w:r>
      <w:r>
        <w:rPr>
          <w:rFonts w:hint="eastAsia"/>
        </w:rPr>
        <w:t>ヘッダフィールドまたは</w:t>
      </w:r>
      <w:r>
        <w:rPr>
          <w:rFonts w:hint="eastAsia"/>
        </w:rPr>
        <w:t>CoAP</w:t>
      </w:r>
      <w:r>
        <w:rPr>
          <w:rFonts w:hint="eastAsia"/>
        </w:rPr>
        <w:t>オプションなどの独自仕様の変更をアプリケーション層で導入する。フォーム</w:t>
      </w:r>
      <w:r>
        <w:rPr>
          <w:rFonts w:hint="eastAsia"/>
        </w:rPr>
        <w:t>(</w:t>
      </w:r>
      <w:r>
        <w:rPr>
          <w:rFonts w:hint="eastAsia"/>
        </w:rPr>
        <w:t>第</w:t>
      </w:r>
      <w:r>
        <w:rPr>
          <w:rFonts w:hint="eastAsia"/>
        </w:rPr>
        <w:t>6.5.2</w:t>
      </w:r>
      <w:r>
        <w:rPr>
          <w:rFonts w:hint="eastAsia"/>
        </w:rPr>
        <w:t>項フォーム参照</w:t>
      </w:r>
      <w:r>
        <w:rPr>
          <w:rFonts w:hint="eastAsia"/>
        </w:rPr>
        <w:t>)</w:t>
      </w:r>
      <w:r>
        <w:rPr>
          <w:rFonts w:hint="eastAsia"/>
        </w:rPr>
        <w:t>は、使用されるアプリケーション層プロトコルのために定義された追加フォームフィールドにこれらの微調整を適用するために必要な情報を含むことができる。</w:t>
      </w:r>
    </w:p>
    <w:p w14:paraId="46246247" w14:textId="77777777" w:rsidR="00136C50" w:rsidRDefault="00136C50" w:rsidP="00DE62FD">
      <w:pPr>
        <w:numPr>
          <w:ilvl w:val="0"/>
          <w:numId w:val="34"/>
        </w:numPr>
      </w:pPr>
      <w:r>
        <w:rPr>
          <w:rFonts w:hint="eastAsia"/>
        </w:rPr>
        <w:t>メディアタイプ</w:t>
      </w:r>
      <w:r>
        <w:rPr>
          <w:rFonts w:hint="eastAsia"/>
        </w:rPr>
        <w:t>:</w:t>
      </w:r>
    </w:p>
    <w:p w14:paraId="7CDB14C8" w14:textId="77777777" w:rsidR="00136C50" w:rsidRDefault="00136C50" w:rsidP="00DE62FD">
      <w:pPr>
        <w:ind w:leftChars="236" w:left="425"/>
      </w:pPr>
      <w:r w:rsidRPr="00DE62FD">
        <w:rPr>
          <w:highlight w:val="yellow"/>
        </w:rPr>
        <w:t>IoT</w:t>
      </w:r>
      <w:r w:rsidRPr="00DE62FD">
        <w:rPr>
          <w:rFonts w:hint="eastAsia"/>
          <w:highlight w:val="yellow"/>
        </w:rPr>
        <w:t>プラットフォームは、しばしば、データを交換するために使用される表現フォーマット</w:t>
      </w:r>
      <w:r w:rsidRPr="00DE62FD">
        <w:rPr>
          <w:highlight w:val="yellow"/>
        </w:rPr>
        <w:t>(</w:t>
      </w:r>
      <w:r w:rsidRPr="00DE62FD">
        <w:rPr>
          <w:rFonts w:hint="eastAsia"/>
          <w:highlight w:val="yellow"/>
        </w:rPr>
        <w:t>シリアル化としても知られる</w:t>
      </w:r>
      <w:r w:rsidRPr="00DE62FD">
        <w:rPr>
          <w:highlight w:val="yellow"/>
        </w:rPr>
        <w:t>)</w:t>
      </w:r>
      <w:r w:rsidRPr="00DE62FD">
        <w:rPr>
          <w:rFonts w:hint="eastAsia"/>
          <w:highlight w:val="yellow"/>
        </w:rPr>
        <w:t>が異なる。メディアタイプ</w:t>
      </w:r>
      <w:r w:rsidRPr="00DE62FD">
        <w:rPr>
          <w:highlight w:val="yellow"/>
        </w:rPr>
        <w:t>[RFC6838]</w:t>
      </w:r>
      <w:r w:rsidRPr="00DE62FD">
        <w:rPr>
          <w:rFonts w:hint="eastAsia"/>
          <w:highlight w:val="yellow"/>
        </w:rPr>
        <w:t>は、これらのフォーマットを識別するが、パラメータは、それらをさらに指定することができる。フォームは、</w:t>
      </w:r>
      <w:r w:rsidRPr="00DE62FD">
        <w:rPr>
          <w:highlight w:val="yellow"/>
        </w:rPr>
        <w:t>HTTP</w:t>
      </w:r>
      <w:r w:rsidRPr="00DE62FD">
        <w:rPr>
          <w:rFonts w:hint="eastAsia"/>
          <w:highlight w:val="yellow"/>
        </w:rPr>
        <w:t>からわかるコンテンツタイプフィールドなどの追加フォームフィールドにメディアタイプおよびオプションのパラメータを含むことができ、</w:t>
      </w:r>
      <w:r w:rsidRPr="00DE62FD">
        <w:rPr>
          <w:highlight w:val="yellow"/>
        </w:rPr>
        <w:t>HTTP</w:t>
      </w:r>
      <w:r w:rsidRPr="00DE62FD">
        <w:rPr>
          <w:rFonts w:hint="eastAsia"/>
          <w:highlight w:val="yellow"/>
        </w:rPr>
        <w:t>は、メディアタイプおよび他のオプションのパラメータ</w:t>
      </w:r>
      <w:r w:rsidRPr="00DE62FD">
        <w:rPr>
          <w:highlight w:val="yellow"/>
        </w:rPr>
        <w:t>(</w:t>
      </w:r>
      <w:r w:rsidRPr="00DE62FD">
        <w:rPr>
          <w:rFonts w:hint="eastAsia"/>
          <w:highlight w:val="yellow"/>
        </w:rPr>
        <w:t>たとえば、</w:t>
      </w:r>
      <w:r w:rsidRPr="00DE62FD">
        <w:rPr>
          <w:highlight w:val="yellow"/>
        </w:rPr>
        <w:t>text/plain; charset=utf−8)</w:t>
      </w:r>
      <w:r w:rsidRPr="00DE62FD">
        <w:rPr>
          <w:rFonts w:hint="eastAsia"/>
          <w:highlight w:val="yellow"/>
        </w:rPr>
        <w:t>を組み合わせる。</w:t>
      </w:r>
    </w:p>
    <w:p w14:paraId="7BB9386F" w14:textId="77777777" w:rsidR="00136C50" w:rsidRDefault="00136C50" w:rsidP="00DE62FD">
      <w:pPr>
        <w:numPr>
          <w:ilvl w:val="0"/>
          <w:numId w:val="34"/>
        </w:numPr>
      </w:pPr>
      <w:r>
        <w:rPr>
          <w:rFonts w:hint="eastAsia"/>
        </w:rPr>
        <w:t>転送プロトコル</w:t>
      </w:r>
      <w:r>
        <w:rPr>
          <w:rFonts w:hint="eastAsia"/>
        </w:rPr>
        <w:t>:</w:t>
      </w:r>
    </w:p>
    <w:p w14:paraId="0BB6FD3A" w14:textId="77777777" w:rsidR="00136C50" w:rsidRDefault="00136C50" w:rsidP="00DE62FD">
      <w:pPr>
        <w:ind w:leftChars="236" w:left="425"/>
      </w:pPr>
      <w:r w:rsidRPr="00DE62FD">
        <w:rPr>
          <w:rFonts w:hint="eastAsia"/>
          <w:highlight w:val="yellow"/>
        </w:rPr>
        <w:t>WoT</w:t>
      </w:r>
      <w:r w:rsidRPr="00DE62FD">
        <w:rPr>
          <w:rFonts w:hint="eastAsia"/>
          <w:highlight w:val="yellow"/>
        </w:rPr>
        <w:t>は、アプリ固有のオプションまたはサブプロトコルメカニズムを持たない基礎となる標準化されたアプリケーション層プロトコルのための転送プロトコルという用語を使用する。フォーム</w:t>
      </w:r>
      <w:r w:rsidRPr="00DE62FD">
        <w:rPr>
          <w:rFonts w:hint="eastAsia"/>
          <w:highlight w:val="yellow"/>
        </w:rPr>
        <w:t>(</w:t>
      </w:r>
      <w:r w:rsidRPr="00DE62FD">
        <w:rPr>
          <w:rFonts w:hint="eastAsia"/>
          <w:highlight w:val="yellow"/>
        </w:rPr>
        <w:t>サブミッション</w:t>
      </w:r>
      <w:r w:rsidRPr="00DE62FD">
        <w:rPr>
          <w:rFonts w:hint="eastAsia"/>
          <w:highlight w:val="yellow"/>
        </w:rPr>
        <w:t>)</w:t>
      </w:r>
      <w:r w:rsidRPr="00DE62FD">
        <w:rPr>
          <w:rFonts w:hint="eastAsia"/>
          <w:highlight w:val="yellow"/>
        </w:rPr>
        <w:t>ターゲットの</w:t>
      </w:r>
      <w:r w:rsidRPr="00DE62FD">
        <w:rPr>
          <w:rFonts w:hint="eastAsia"/>
          <w:highlight w:val="yellow"/>
        </w:rPr>
        <w:t>URI</w:t>
      </w:r>
      <w:r w:rsidRPr="00DE62FD">
        <w:rPr>
          <w:rFonts w:hint="eastAsia"/>
          <w:highlight w:val="yellow"/>
        </w:rPr>
        <w:t>スキームには、転送プロトコルを識別するのに必要な情報、例えば、</w:t>
      </w:r>
      <w:r w:rsidRPr="00DE62FD">
        <w:rPr>
          <w:rFonts w:hint="eastAsia"/>
          <w:highlight w:val="yellow"/>
        </w:rPr>
        <w:t>HTTP</w:t>
      </w:r>
      <w:r w:rsidRPr="00DE62FD">
        <w:rPr>
          <w:rFonts w:hint="eastAsia"/>
          <w:highlight w:val="yellow"/>
        </w:rPr>
        <w:t>、</w:t>
      </w:r>
      <w:r w:rsidRPr="00DE62FD">
        <w:rPr>
          <w:rFonts w:hint="eastAsia"/>
          <w:highlight w:val="yellow"/>
        </w:rPr>
        <w:t>CoAP</w:t>
      </w:r>
      <w:r w:rsidRPr="00DE62FD">
        <w:rPr>
          <w:rFonts w:hint="eastAsia"/>
          <w:highlight w:val="yellow"/>
        </w:rPr>
        <w:t>、または</w:t>
      </w:r>
      <w:r w:rsidRPr="00DE62FD">
        <w:rPr>
          <w:rFonts w:hint="eastAsia"/>
          <w:highlight w:val="yellow"/>
        </w:rPr>
        <w:t>WebSocket</w:t>
      </w:r>
      <w:r w:rsidRPr="00DE62FD">
        <w:rPr>
          <w:rFonts w:hint="eastAsia"/>
          <w:highlight w:val="yellow"/>
        </w:rPr>
        <w:t>が含まれる。</w:t>
      </w:r>
    </w:p>
    <w:p w14:paraId="061D5A23" w14:textId="77777777" w:rsidR="00136C50" w:rsidRDefault="00136C50" w:rsidP="00DE62FD">
      <w:pPr>
        <w:numPr>
          <w:ilvl w:val="0"/>
          <w:numId w:val="34"/>
        </w:numPr>
      </w:pPr>
      <w:r>
        <w:rPr>
          <w:rFonts w:hint="eastAsia"/>
        </w:rPr>
        <w:t>サブプロトコル</w:t>
      </w:r>
      <w:r>
        <w:rPr>
          <w:rFonts w:hint="eastAsia"/>
        </w:rPr>
        <w:t>:</w:t>
      </w:r>
    </w:p>
    <w:p w14:paraId="2F17AFCE" w14:textId="77777777" w:rsidR="00136C50" w:rsidRDefault="00136C50" w:rsidP="00DE62FD">
      <w:pPr>
        <w:ind w:leftChars="236" w:left="425"/>
      </w:pPr>
      <w:r w:rsidRPr="00DE62FD">
        <w:rPr>
          <w:rFonts w:hint="eastAsia"/>
          <w:highlight w:val="yellow"/>
        </w:rPr>
        <w:t>転送プロトコルは、うまく対話することがわかっている拡張メカニズムをもているかもしれない。そのようなサブプロトコルは、</w:t>
      </w:r>
      <w:r w:rsidRPr="00DE62FD">
        <w:rPr>
          <w:rFonts w:hint="eastAsia"/>
          <w:highlight w:val="yellow"/>
        </w:rPr>
        <w:t>URI</w:t>
      </w:r>
      <w:r w:rsidRPr="00DE62FD">
        <w:rPr>
          <w:rFonts w:hint="eastAsia"/>
          <w:highlight w:val="yellow"/>
        </w:rPr>
        <w:t>スキームから識別することができず、明示的に宣言されなければならない。例としては、ロングポーリング</w:t>
      </w:r>
      <w:r w:rsidRPr="00DE62FD">
        <w:rPr>
          <w:rFonts w:hint="eastAsia"/>
          <w:highlight w:val="yellow"/>
        </w:rPr>
        <w:t>[RFC6202]</w:t>
      </w:r>
      <w:r w:rsidRPr="00DE62FD">
        <w:rPr>
          <w:rFonts w:hint="eastAsia"/>
          <w:highlight w:val="yellow"/>
        </w:rPr>
        <w:t>や</w:t>
      </w:r>
      <w:r w:rsidRPr="00DE62FD">
        <w:rPr>
          <w:rFonts w:hint="eastAsia"/>
          <w:highlight w:val="yellow"/>
        </w:rPr>
        <w:t>Server-SentEvent[EVENTSOURCE]</w:t>
      </w:r>
      <w:r w:rsidRPr="00DE62FD">
        <w:rPr>
          <w:rFonts w:hint="eastAsia"/>
          <w:highlight w:val="yellow"/>
        </w:rPr>
        <w:t>などの</w:t>
      </w:r>
      <w:r w:rsidRPr="00DE62FD">
        <w:rPr>
          <w:rFonts w:hint="eastAsia"/>
          <w:highlight w:val="yellow"/>
        </w:rPr>
        <w:t>HTTP</w:t>
      </w:r>
      <w:r w:rsidRPr="00DE62FD">
        <w:rPr>
          <w:rFonts w:hint="eastAsia"/>
          <w:highlight w:val="yellow"/>
        </w:rPr>
        <w:t>のプッシュ通知回避策がある。フォームは、追加のフォームフィールド内のサブプロトコルを識別するために必要な情報を含んでいることがある。</w:t>
      </w:r>
    </w:p>
    <w:p w14:paraId="3AC0496E" w14:textId="77777777" w:rsidR="00136C50" w:rsidRDefault="00136C50" w:rsidP="00DE62FD">
      <w:pPr>
        <w:numPr>
          <w:ilvl w:val="0"/>
          <w:numId w:val="34"/>
        </w:numPr>
      </w:pPr>
      <w:r>
        <w:rPr>
          <w:rFonts w:hint="eastAsia"/>
        </w:rPr>
        <w:t>セキュリティ</w:t>
      </w:r>
      <w:r>
        <w:rPr>
          <w:rFonts w:hint="eastAsia"/>
        </w:rPr>
        <w:t>:</w:t>
      </w:r>
    </w:p>
    <w:p w14:paraId="7DCDC165" w14:textId="77777777" w:rsidR="00136C50" w:rsidRDefault="00136C50" w:rsidP="00DE62FD">
      <w:pPr>
        <w:ind w:leftChars="236" w:left="425"/>
      </w:pPr>
      <w:r w:rsidRPr="00DE62FD">
        <w:rPr>
          <w:rFonts w:hint="eastAsia"/>
          <w:highlight w:val="yellow"/>
        </w:rPr>
        <w:t>セキュリティメカニズムは、通信スタックの様々な層に適用することができ、しばしば相互補完するために合わせて使用されることがある。例は、</w:t>
      </w:r>
      <w:r w:rsidRPr="00DE62FD">
        <w:rPr>
          <w:rFonts w:hint="eastAsia"/>
          <w:highlight w:val="yellow"/>
        </w:rPr>
        <w:t>(D)TLS [RFC8446]/[RFC6347]</w:t>
      </w:r>
      <w:r w:rsidRPr="00DE62FD">
        <w:rPr>
          <w:rFonts w:hint="eastAsia"/>
          <w:highlight w:val="yellow"/>
        </w:rPr>
        <w:t>、</w:t>
      </w:r>
      <w:r w:rsidRPr="00DE62FD">
        <w:rPr>
          <w:rFonts w:hint="eastAsia"/>
          <w:highlight w:val="yellow"/>
        </w:rPr>
        <w:t>IPSec [RFC4301]</w:t>
      </w:r>
      <w:r w:rsidRPr="00DE62FD">
        <w:rPr>
          <w:rFonts w:hint="eastAsia"/>
          <w:highlight w:val="yellow"/>
        </w:rPr>
        <w:t>、</w:t>
      </w:r>
      <w:r w:rsidRPr="00DE62FD">
        <w:rPr>
          <w:rFonts w:hint="eastAsia"/>
          <w:highlight w:val="yellow"/>
        </w:rPr>
        <w:t>OAuth [RFC6749]</w:t>
      </w:r>
      <w:r w:rsidRPr="00DE62FD">
        <w:rPr>
          <w:rFonts w:hint="eastAsia"/>
          <w:highlight w:val="yellow"/>
        </w:rPr>
        <w:t>、および</w:t>
      </w:r>
      <w:r w:rsidRPr="00DE62FD">
        <w:rPr>
          <w:rFonts w:hint="eastAsia"/>
          <w:highlight w:val="yellow"/>
        </w:rPr>
        <w:t>ACE [RFC7744]</w:t>
      </w:r>
      <w:r w:rsidRPr="00DE62FD">
        <w:rPr>
          <w:rFonts w:hint="eastAsia"/>
          <w:highlight w:val="yellow"/>
        </w:rPr>
        <w:t>である。セキュリティの分野横断的性質故に、適切なメカ</w:t>
      </w:r>
      <w:r w:rsidRPr="00DE62FD">
        <w:rPr>
          <w:rFonts w:hint="eastAsia"/>
          <w:highlight w:val="yellow"/>
        </w:rPr>
        <w:lastRenderedPageBreak/>
        <w:t>ニズムを適用するために必要な情報を</w:t>
      </w:r>
      <w:r w:rsidR="00BF74FD" w:rsidRPr="00DE62FD">
        <w:rPr>
          <w:rFonts w:hint="eastAsia"/>
          <w:highlight w:val="yellow"/>
        </w:rPr>
        <w:t>Thing</w:t>
      </w:r>
      <w:r w:rsidRPr="00DE62FD">
        <w:rPr>
          <w:rFonts w:hint="eastAsia"/>
          <w:highlight w:val="yellow"/>
        </w:rPr>
        <w:t>の一般的なメタデータ内で入れることもできる。</w:t>
      </w:r>
    </w:p>
    <w:p w14:paraId="598147FC" w14:textId="77777777" w:rsidR="00136C50" w:rsidRDefault="00136C50" w:rsidP="009B77AC"/>
    <w:p w14:paraId="4FB377F8" w14:textId="77777777" w:rsidR="00136C50" w:rsidRDefault="00136C50" w:rsidP="002B73F4">
      <w:pPr>
        <w:pStyle w:val="20"/>
      </w:pPr>
      <w:bookmarkStart w:id="317" w:name="_Toc28968974"/>
      <w:r>
        <w:rPr>
          <w:rFonts w:hint="eastAsia"/>
        </w:rPr>
        <w:t>7</w:t>
      </w:r>
      <w:r>
        <w:t>.3 WoT Scripting API</w:t>
      </w:r>
      <w:bookmarkEnd w:id="317"/>
    </w:p>
    <w:p w14:paraId="330E54BD" w14:textId="77777777" w:rsidR="00860743" w:rsidRDefault="00860743" w:rsidP="00860743">
      <w:r>
        <w:rPr>
          <w:rFonts w:hint="eastAsia"/>
        </w:rPr>
        <w:t>本</w:t>
      </w:r>
      <w:r w:rsidR="004D49F2">
        <w:rPr>
          <w:rFonts w:hint="eastAsia"/>
        </w:rPr>
        <w:t>章は標準規格に含まれない</w:t>
      </w:r>
      <w:r>
        <w:rPr>
          <w:rFonts w:hint="eastAsia"/>
        </w:rPr>
        <w:t>。</w:t>
      </w:r>
    </w:p>
    <w:p w14:paraId="47D5A2DD" w14:textId="77777777" w:rsidR="004D49F2" w:rsidRPr="004D49F2" w:rsidRDefault="004D49F2" w:rsidP="00860743"/>
    <w:p w14:paraId="69D5C7B5" w14:textId="77777777" w:rsidR="00860743" w:rsidRDefault="00860743" w:rsidP="00860743">
      <w:r>
        <w:rPr>
          <w:rFonts w:hint="eastAsia"/>
        </w:rPr>
        <w:t>WoT</w:t>
      </w:r>
      <w:r>
        <w:rPr>
          <w:rFonts w:hint="eastAsia"/>
        </w:rPr>
        <w:t>スクリプティング</w:t>
      </w:r>
      <w:r>
        <w:rPr>
          <w:rFonts w:hint="eastAsia"/>
        </w:rPr>
        <w:t>API</w:t>
      </w:r>
      <w:r>
        <w:rPr>
          <w:rFonts w:hint="eastAsia"/>
        </w:rPr>
        <w:t>は、</w:t>
      </w:r>
      <w:r>
        <w:rPr>
          <w:rFonts w:hint="eastAsia"/>
        </w:rPr>
        <w:t>Web</w:t>
      </w:r>
      <w:r>
        <w:rPr>
          <w:rFonts w:hint="eastAsia"/>
        </w:rPr>
        <w:t>ブラウザ</w:t>
      </w:r>
      <w:r>
        <w:rPr>
          <w:rFonts w:hint="eastAsia"/>
        </w:rPr>
        <w:t>API</w:t>
      </w:r>
      <w:r>
        <w:rPr>
          <w:rFonts w:hint="eastAsia"/>
        </w:rPr>
        <w:t>と同様の</w:t>
      </w:r>
      <w:r>
        <w:rPr>
          <w:rFonts w:hint="eastAsia"/>
        </w:rPr>
        <w:t>ECMAScript</w:t>
      </w:r>
      <w:r>
        <w:rPr>
          <w:rFonts w:hint="eastAsia"/>
        </w:rPr>
        <w:t>ベースの</w:t>
      </w:r>
      <w:r>
        <w:rPr>
          <w:rFonts w:hint="eastAsia"/>
        </w:rPr>
        <w:t>API [ECMAScript]</w:t>
      </w:r>
      <w:r>
        <w:rPr>
          <w:rFonts w:hint="eastAsia"/>
        </w:rPr>
        <w:t>を提供することによって</w:t>
      </w:r>
      <w:r>
        <w:rPr>
          <w:rFonts w:hint="eastAsia"/>
        </w:rPr>
        <w:t>IoT</w:t>
      </w:r>
      <w:r>
        <w:rPr>
          <w:rFonts w:hint="eastAsia"/>
        </w:rPr>
        <w:t>アプリ開発を容易にする</w:t>
      </w:r>
      <w:r>
        <w:rPr>
          <w:rFonts w:hint="eastAsia"/>
        </w:rPr>
        <w:t>W3C WoT</w:t>
      </w:r>
      <w:r>
        <w:rPr>
          <w:rFonts w:hint="eastAsia"/>
        </w:rPr>
        <w:t>のオプションの“簡便性”ビルディングブロックである。スクリプティングランタイムシステムを</w:t>
      </w:r>
      <w:r>
        <w:rPr>
          <w:rFonts w:hint="eastAsia"/>
        </w:rPr>
        <w:t>WoT</w:t>
      </w:r>
      <w:r>
        <w:rPr>
          <w:rFonts w:hint="eastAsia"/>
        </w:rPr>
        <w:t>ランタイムに結合することによって、</w:t>
      </w:r>
      <w:r>
        <w:rPr>
          <w:rFonts w:hint="eastAsia"/>
        </w:rPr>
        <w:t>WoT</w:t>
      </w:r>
      <w:r>
        <w:rPr>
          <w:rFonts w:hint="eastAsia"/>
        </w:rPr>
        <w:t>スクリプティング</w:t>
      </w:r>
      <w:r>
        <w:rPr>
          <w:rFonts w:hint="eastAsia"/>
        </w:rPr>
        <w:t>API</w:t>
      </w:r>
      <w:r>
        <w:rPr>
          <w:rFonts w:hint="eastAsia"/>
        </w:rPr>
        <w:t>は、</w:t>
      </w:r>
      <w:r w:rsidR="00BF74FD">
        <w:rPr>
          <w:rFonts w:hint="eastAsia"/>
        </w:rPr>
        <w:t>Thing</w:t>
      </w:r>
      <w:r>
        <w:rPr>
          <w:rFonts w:hint="eastAsia"/>
        </w:rPr>
        <w:t>、コンシューマ、および仲介者のビヘイビアを定義するポータブルアプリスクリプトの使用が可能となる。</w:t>
      </w:r>
    </w:p>
    <w:p w14:paraId="495B5946" w14:textId="77777777" w:rsidR="00860743" w:rsidRDefault="00860743" w:rsidP="00860743">
      <w:r>
        <w:rPr>
          <w:rFonts w:hint="eastAsia"/>
        </w:rPr>
        <w:t>従来、</w:t>
      </w:r>
      <w:r>
        <w:rPr>
          <w:rFonts w:hint="eastAsia"/>
        </w:rPr>
        <w:t>IoT</w:t>
      </w:r>
      <w:r>
        <w:rPr>
          <w:rFonts w:hint="eastAsia"/>
        </w:rPr>
        <w:t>デバイスロジックは、ファームウェアで実装され、その結果、比較的複雑な更新プロセスなどの組み込み開発と同様の生産性制約が生じる。対比サポートにおける</w:t>
      </w:r>
      <w:r>
        <w:rPr>
          <w:rFonts w:hint="eastAsia"/>
        </w:rPr>
        <w:t>WoT</w:t>
      </w:r>
      <w:r>
        <w:rPr>
          <w:rFonts w:hint="eastAsia"/>
        </w:rPr>
        <w:t>スクリプティング</w:t>
      </w:r>
      <w:r>
        <w:rPr>
          <w:rFonts w:hint="eastAsia"/>
        </w:rPr>
        <w:t>API</w:t>
      </w:r>
      <w:r>
        <w:rPr>
          <w:rFonts w:hint="eastAsia"/>
        </w:rPr>
        <w:t>は、ウェブブラウザと同じ</w:t>
      </w:r>
      <w:r>
        <w:rPr>
          <w:rFonts w:hint="eastAsia"/>
        </w:rPr>
        <w:t>IoT</w:t>
      </w:r>
      <w:r>
        <w:rPr>
          <w:rFonts w:hint="eastAsia"/>
        </w:rPr>
        <w:t>アプリのためのランタイムシステムで実行される再利用可能なスクリプトによるデバイスロジックインプリメンテーションをサポートし、生産性の向上と結合コストの削減を目指す。さらに、標準化された</w:t>
      </w:r>
      <w:r>
        <w:rPr>
          <w:rFonts w:hint="eastAsia"/>
        </w:rPr>
        <w:t>API</w:t>
      </w:r>
      <w:r>
        <w:rPr>
          <w:rFonts w:hint="eastAsia"/>
        </w:rPr>
        <w:t>は、アプリモジュールの移植性を可能にし、例えば、計算専用ロジックをデバイスからローカルゲートウェイに移動させる、あるいは、タイムクリティカルロジックをクラウドからゲートウェイまたはエッジノードに移動させることができる。</w:t>
      </w:r>
    </w:p>
    <w:p w14:paraId="507CA932" w14:textId="77777777" w:rsidR="00136C50" w:rsidRDefault="00860743" w:rsidP="00860743">
      <w:r>
        <w:rPr>
          <w:rFonts w:hint="eastAsia"/>
        </w:rPr>
        <w:t>標準</w:t>
      </w:r>
      <w:r w:rsidR="004D49F2">
        <w:rPr>
          <w:rFonts w:hint="eastAsia"/>
        </w:rPr>
        <w:t>規格に含まれない</w:t>
      </w:r>
      <w:r>
        <w:rPr>
          <w:rFonts w:hint="eastAsia"/>
        </w:rPr>
        <w:t>WoT</w:t>
      </w:r>
      <w:r>
        <w:rPr>
          <w:rFonts w:hint="eastAsia"/>
        </w:rPr>
        <w:t>スクリプティング</w:t>
      </w:r>
      <w:r>
        <w:rPr>
          <w:rFonts w:hint="eastAsia"/>
        </w:rPr>
        <w:t>API</w:t>
      </w:r>
      <w:r>
        <w:rPr>
          <w:rFonts w:hint="eastAsia"/>
        </w:rPr>
        <w:t>仕様</w:t>
      </w:r>
      <w:r w:rsidR="009045B7">
        <w:rPr>
          <w:rFonts w:hint="eastAsia"/>
        </w:rPr>
        <w:t>「</w:t>
      </w:r>
      <w:r w:rsidR="009045B7">
        <w:rPr>
          <w:rFonts w:hint="eastAsia"/>
        </w:rPr>
        <w:t>WOT-SCRIPTING-API]</w:t>
      </w:r>
      <w:r>
        <w:rPr>
          <w:rFonts w:hint="eastAsia"/>
        </w:rPr>
        <w:t>は、スクリプトが</w:t>
      </w:r>
      <w:r>
        <w:rPr>
          <w:rFonts w:hint="eastAsia"/>
        </w:rPr>
        <w:t>WoTTD</w:t>
      </w:r>
      <w:r>
        <w:rPr>
          <w:rFonts w:hint="eastAsia"/>
        </w:rPr>
        <w:t>を検出、フェッチ、消費、生成、公開することを可能にするプログラミングインターフェースの構造とアルゴリズムを定義する。</w:t>
      </w:r>
      <w:r>
        <w:rPr>
          <w:rFonts w:hint="eastAsia"/>
        </w:rPr>
        <w:t>WoT</w:t>
      </w:r>
      <w:r>
        <w:rPr>
          <w:rFonts w:hint="eastAsia"/>
        </w:rPr>
        <w:t>スクリプティング</w:t>
      </w:r>
      <w:r>
        <w:rPr>
          <w:rFonts w:hint="eastAsia"/>
        </w:rPr>
        <w:t>API</w:t>
      </w:r>
      <w:r>
        <w:rPr>
          <w:rFonts w:hint="eastAsia"/>
        </w:rPr>
        <w:t>のランタイムシステムは、他の</w:t>
      </w:r>
      <w:r w:rsidR="00BF74FD">
        <w:rPr>
          <w:rFonts w:hint="eastAsia"/>
        </w:rPr>
        <w:t>Thing</w:t>
      </w:r>
      <w:r>
        <w:rPr>
          <w:rFonts w:hint="eastAsia"/>
        </w:rPr>
        <w:t>およびそれらの対話アフォーダンス</w:t>
      </w:r>
      <w:r>
        <w:rPr>
          <w:rFonts w:hint="eastAsia"/>
        </w:rPr>
        <w:t>(</w:t>
      </w:r>
      <w:r>
        <w:rPr>
          <w:rFonts w:hint="eastAsia"/>
        </w:rPr>
        <w:t>プロパティ、アクション、およびイベント</w:t>
      </w:r>
      <w:r>
        <w:rPr>
          <w:rFonts w:hint="eastAsia"/>
        </w:rPr>
        <w:t>)</w:t>
      </w:r>
      <w:r>
        <w:rPr>
          <w:rFonts w:hint="eastAsia"/>
        </w:rPr>
        <w:t>へのインターフェースとして作用するローカルオブジェクトのインスタンスを生成する。また、スクリプトが</w:t>
      </w:r>
      <w:r w:rsidR="00BF74FD">
        <w:rPr>
          <w:rFonts w:hint="eastAsia"/>
        </w:rPr>
        <w:t>Thing</w:t>
      </w:r>
      <w:r>
        <w:rPr>
          <w:rFonts w:hint="eastAsia"/>
        </w:rPr>
        <w:t>を公開すること、すなわち、対話アフォーダンスを定義・実装し、</w:t>
      </w:r>
      <w:r w:rsidR="00BF74FD">
        <w:rPr>
          <w:rFonts w:hint="eastAsia"/>
        </w:rPr>
        <w:t>Thing</w:t>
      </w:r>
      <w:r>
        <w:rPr>
          <w:rFonts w:hint="eastAsia"/>
        </w:rPr>
        <w:t>の記述を公開することも可能にする。</w:t>
      </w:r>
    </w:p>
    <w:p w14:paraId="5973CA0A" w14:textId="77777777" w:rsidR="00860743" w:rsidRDefault="00860743" w:rsidP="009B77AC"/>
    <w:p w14:paraId="4A1ACA88" w14:textId="77777777" w:rsidR="00860743" w:rsidRDefault="00860743" w:rsidP="002B73F4">
      <w:pPr>
        <w:pStyle w:val="20"/>
      </w:pPr>
      <w:bookmarkStart w:id="318" w:name="_Toc28968975"/>
      <w:r>
        <w:rPr>
          <w:rFonts w:hint="eastAsia"/>
        </w:rPr>
        <w:t>7</w:t>
      </w:r>
      <w:r>
        <w:t xml:space="preserve">.4 </w:t>
      </w:r>
      <w:r>
        <w:rPr>
          <w:rFonts w:hint="eastAsia"/>
        </w:rPr>
        <w:t>WoT</w:t>
      </w:r>
      <w:r>
        <w:rPr>
          <w:rFonts w:hint="eastAsia"/>
        </w:rPr>
        <w:t>セキュリティとプライバシのガイドライン</w:t>
      </w:r>
      <w:bookmarkEnd w:id="318"/>
    </w:p>
    <w:p w14:paraId="00D8A8A3" w14:textId="77777777" w:rsidR="00860743" w:rsidRDefault="009045B7" w:rsidP="00860743">
      <w:r>
        <w:rPr>
          <w:rFonts w:hint="eastAsia"/>
        </w:rPr>
        <w:t>本節は標準規格に含まれない。</w:t>
      </w:r>
    </w:p>
    <w:p w14:paraId="12CA37E7" w14:textId="77777777" w:rsidR="009045B7" w:rsidRDefault="009045B7" w:rsidP="00860743">
      <w:pPr>
        <w:rPr>
          <w:highlight w:val="yellow"/>
        </w:rPr>
      </w:pPr>
    </w:p>
    <w:p w14:paraId="72CF65B8" w14:textId="77777777" w:rsidR="00860743" w:rsidRDefault="00860743" w:rsidP="00860743">
      <w:r w:rsidRPr="00DE62FD">
        <w:rPr>
          <w:rFonts w:hint="eastAsia"/>
          <w:highlight w:val="yellow"/>
        </w:rPr>
        <w:t>セキュリティは分野横断的な項目であり、システム設計のあらゆる側面において考慮されるべきである。</w:t>
      </w:r>
      <w:r w:rsidRPr="00DE62FD">
        <w:rPr>
          <w:rFonts w:hint="eastAsia"/>
          <w:highlight w:val="yellow"/>
        </w:rPr>
        <w:t>WoT</w:t>
      </w:r>
      <w:r w:rsidRPr="00DE62FD">
        <w:rPr>
          <w:rFonts w:hint="eastAsia"/>
          <w:highlight w:val="yellow"/>
        </w:rPr>
        <w:t>アーキテクチャでは、セキュリティは、</w:t>
      </w:r>
      <w:r w:rsidRPr="00DE62FD">
        <w:rPr>
          <w:rFonts w:hint="eastAsia"/>
          <w:highlight w:val="yellow"/>
        </w:rPr>
        <w:t>TD</w:t>
      </w:r>
      <w:r w:rsidRPr="00DE62FD">
        <w:rPr>
          <w:rFonts w:hint="eastAsia"/>
          <w:highlight w:val="yellow"/>
        </w:rPr>
        <w:t>内のパブリックセキュリティメタデータのサポートのような明示的な特性、および、</w:t>
      </w:r>
      <w:r w:rsidRPr="00DE62FD">
        <w:rPr>
          <w:rFonts w:hint="eastAsia"/>
          <w:highlight w:val="yellow"/>
        </w:rPr>
        <w:t>WoT</w:t>
      </w:r>
      <w:r w:rsidRPr="00DE62FD">
        <w:rPr>
          <w:rFonts w:hint="eastAsia"/>
          <w:highlight w:val="yellow"/>
        </w:rPr>
        <w:t>スクリプティング</w:t>
      </w:r>
      <w:r w:rsidRPr="00DE62FD">
        <w:rPr>
          <w:rFonts w:hint="eastAsia"/>
          <w:highlight w:val="yellow"/>
        </w:rPr>
        <w:t>API</w:t>
      </w:r>
      <w:r w:rsidRPr="00DE62FD">
        <w:rPr>
          <w:rFonts w:hint="eastAsia"/>
          <w:highlight w:val="yellow"/>
        </w:rPr>
        <w:t>の設計の中で問題を分離することによってサポートされている。各ビルディングブロックの仕様には、また、そのビルディングブロック特有のセキュリティおよび</w:t>
      </w:r>
      <w:r w:rsidR="00B626E4" w:rsidRPr="00DE62FD">
        <w:rPr>
          <w:rFonts w:hint="eastAsia"/>
          <w:highlight w:val="yellow"/>
        </w:rPr>
        <w:t>プライバシ</w:t>
      </w:r>
      <w:r w:rsidRPr="00DE62FD">
        <w:rPr>
          <w:rFonts w:hint="eastAsia"/>
          <w:highlight w:val="yellow"/>
        </w:rPr>
        <w:t>考慮事項考察が含まれている。別の標準</w:t>
      </w:r>
      <w:r w:rsidR="004D49F2">
        <w:rPr>
          <w:rFonts w:hint="eastAsia"/>
          <w:highlight w:val="yellow"/>
        </w:rPr>
        <w:t>規格でない</w:t>
      </w:r>
      <w:r w:rsidRPr="00DE62FD">
        <w:rPr>
          <w:rFonts w:hint="eastAsia"/>
          <w:highlight w:val="yellow"/>
        </w:rPr>
        <w:t>仕様である</w:t>
      </w:r>
      <w:r w:rsidRPr="00DE62FD">
        <w:rPr>
          <w:rFonts w:hint="eastAsia"/>
          <w:highlight w:val="yellow"/>
        </w:rPr>
        <w:t>WoT</w:t>
      </w:r>
      <w:r w:rsidR="004D49F2">
        <w:rPr>
          <w:highlight w:val="yellow"/>
        </w:rPr>
        <w:t xml:space="preserve"> Security and Privacy Guideline</w:t>
      </w:r>
      <w:r w:rsidR="004D49F2" w:rsidRPr="004D49F2" w:rsidDel="004D49F2">
        <w:rPr>
          <w:rFonts w:hint="eastAsia"/>
          <w:highlight w:val="yellow"/>
        </w:rPr>
        <w:t xml:space="preserve"> </w:t>
      </w:r>
      <w:r w:rsidRPr="00DE62FD">
        <w:rPr>
          <w:rFonts w:hint="eastAsia"/>
          <w:highlight w:val="yellow"/>
        </w:rPr>
        <w:t>[</w:t>
      </w:r>
      <w:r w:rsidR="009045B7" w:rsidRPr="00DE62FD">
        <w:rPr>
          <w:highlight w:val="yellow"/>
        </w:rPr>
        <w:t>WOT-SECURITY</w:t>
      </w:r>
      <w:r w:rsidRPr="00DE62FD">
        <w:rPr>
          <w:rFonts w:hint="eastAsia"/>
          <w:highlight w:val="yellow"/>
        </w:rPr>
        <w:t>]</w:t>
      </w:r>
      <w:r w:rsidRPr="00DE62FD">
        <w:rPr>
          <w:rFonts w:hint="eastAsia"/>
          <w:highlight w:val="yellow"/>
        </w:rPr>
        <w:t>は、さらなる分野横断的なセキュリティおよびプライバシーガイダンスを提供している。</w:t>
      </w:r>
    </w:p>
    <w:p w14:paraId="197E3028" w14:textId="77777777" w:rsidR="009B77AC" w:rsidRDefault="009B77AC" w:rsidP="009B77AC"/>
    <w:p w14:paraId="190A2468" w14:textId="77777777" w:rsidR="009B77AC" w:rsidRDefault="009B77AC" w:rsidP="00D65C6C">
      <w:pPr>
        <w:pStyle w:val="10"/>
      </w:pPr>
      <w:bookmarkStart w:id="319" w:name="_Ref413688532"/>
      <w:bookmarkStart w:id="320" w:name="_Toc28968976"/>
      <w:r>
        <w:rPr>
          <w:rFonts w:hint="eastAsia"/>
        </w:rPr>
        <w:t xml:space="preserve">８　</w:t>
      </w:r>
      <w:r w:rsidR="009045B7">
        <w:rPr>
          <w:rFonts w:hint="eastAsia"/>
        </w:rPr>
        <w:t>抽象</w:t>
      </w:r>
      <w:r w:rsidR="009045B7">
        <w:rPr>
          <w:rFonts w:hint="eastAsia"/>
        </w:rPr>
        <w:t>Servient</w:t>
      </w:r>
      <w:r w:rsidR="009045B7">
        <w:rPr>
          <w:rFonts w:hint="eastAsia"/>
        </w:rPr>
        <w:t>アーキテクチャ</w:t>
      </w:r>
      <w:bookmarkEnd w:id="319"/>
      <w:bookmarkEnd w:id="320"/>
    </w:p>
    <w:p w14:paraId="35237443" w14:textId="77777777" w:rsidR="009045B7" w:rsidRDefault="009045B7" w:rsidP="009045B7">
      <w:r>
        <w:rPr>
          <w:rFonts w:hint="eastAsia"/>
        </w:rPr>
        <w:t>本章は標準規格に含まれない。</w:t>
      </w:r>
    </w:p>
    <w:p w14:paraId="2C2FF6F2" w14:textId="77777777" w:rsidR="004D49F2" w:rsidRDefault="004D49F2" w:rsidP="006D1C46">
      <w:pPr>
        <w:jc w:val="left"/>
      </w:pPr>
    </w:p>
    <w:p w14:paraId="47217C21" w14:textId="77777777" w:rsidR="00860743" w:rsidRDefault="00860743" w:rsidP="00DE62FD">
      <w:pPr>
        <w:jc w:val="left"/>
      </w:pPr>
      <w:r>
        <w:rPr>
          <w:rFonts w:hint="eastAsia"/>
        </w:rPr>
        <w:t>6.7</w:t>
      </w:r>
      <w:r w:rsidR="004D49F2">
        <w:rPr>
          <w:rFonts w:hint="eastAsia"/>
        </w:rPr>
        <w:t>節</w:t>
      </w:r>
      <w:r>
        <w:rPr>
          <w:rFonts w:hint="eastAsia"/>
        </w:rPr>
        <w:t xml:space="preserve"> WoT</w:t>
      </w:r>
      <w:r>
        <w:rPr>
          <w:rFonts w:hint="eastAsia"/>
        </w:rPr>
        <w:t>システムコンポーネント及びそれらの相互接続性において定義されるように、</w:t>
      </w:r>
      <w:r>
        <w:rPr>
          <w:rFonts w:hint="eastAsia"/>
        </w:rPr>
        <w:t>8</w:t>
      </w:r>
      <w:r>
        <w:rPr>
          <w:rFonts w:hint="eastAsia"/>
        </w:rPr>
        <w:t>サービアン</w:t>
      </w:r>
      <w:r>
        <w:rPr>
          <w:rFonts w:hint="eastAsia"/>
        </w:rPr>
        <w:lastRenderedPageBreak/>
        <w:t>トとは、前項において提示された</w:t>
      </w:r>
      <w:r>
        <w:rPr>
          <w:rFonts w:hint="eastAsia"/>
        </w:rPr>
        <w:t>WoT</w:t>
      </w:r>
      <w:r>
        <w:rPr>
          <w:rFonts w:hint="eastAsia"/>
        </w:rPr>
        <w:t>ビルディングブロックを実装するソフトウェアスタックである。サービアントは、</w:t>
      </w:r>
      <w:r w:rsidR="00BF74FD">
        <w:rPr>
          <w:rFonts w:hint="eastAsia"/>
        </w:rPr>
        <w:t>Thing</w:t>
      </w:r>
      <w:r>
        <w:rPr>
          <w:rFonts w:hint="eastAsia"/>
        </w:rPr>
        <w:t>を提供・公開することができ、かつ</w:t>
      </w:r>
      <w:r>
        <w:rPr>
          <w:rFonts w:hint="eastAsia"/>
        </w:rPr>
        <w:t>/</w:t>
      </w:r>
      <w:r>
        <w:rPr>
          <w:rFonts w:hint="eastAsia"/>
        </w:rPr>
        <w:t>あるいは、</w:t>
      </w:r>
      <w:r w:rsidR="00BF74FD">
        <w:rPr>
          <w:rFonts w:hint="eastAsia"/>
        </w:rPr>
        <w:t>Thing</w:t>
      </w:r>
      <w:r>
        <w:rPr>
          <w:rFonts w:hint="eastAsia"/>
        </w:rPr>
        <w:t>を消費することができる</w:t>
      </w:r>
      <w:r>
        <w:rPr>
          <w:rFonts w:hint="eastAsia"/>
        </w:rPr>
        <w:t>(</w:t>
      </w:r>
      <w:r>
        <w:rPr>
          <w:rFonts w:hint="eastAsia"/>
        </w:rPr>
        <w:t>すなわち、コンシューマを提供する</w:t>
      </w:r>
      <w:r>
        <w:rPr>
          <w:rFonts w:hint="eastAsia"/>
        </w:rPr>
        <w:t>)</w:t>
      </w:r>
      <w:r>
        <w:rPr>
          <w:rFonts w:hint="eastAsia"/>
        </w:rPr>
        <w:t>。プロトコルバインディングに応じて、サービアントはサーバとクライアントの両方の役割を演じることができ、両開きカバン的な命名となっている。</w:t>
      </w:r>
    </w:p>
    <w:p w14:paraId="6AA3CC23" w14:textId="77777777" w:rsidR="00860743" w:rsidRDefault="00860743" w:rsidP="00DE62FD">
      <w:pPr>
        <w:jc w:val="left"/>
      </w:pPr>
      <w:r>
        <w:rPr>
          <w:rFonts w:hint="eastAsia"/>
        </w:rPr>
        <w:t>前項では、</w:t>
      </w:r>
      <w:r>
        <w:rPr>
          <w:rFonts w:hint="eastAsia"/>
        </w:rPr>
        <w:t>WoT</w:t>
      </w:r>
      <w:r>
        <w:rPr>
          <w:rFonts w:hint="eastAsia"/>
        </w:rPr>
        <w:t>ビルディングブロックが概念的に互いにどのように関係し合うのか、また、それらが抽象</w:t>
      </w:r>
      <w:r>
        <w:rPr>
          <w:rFonts w:hint="eastAsia"/>
        </w:rPr>
        <w:t>WoT</w:t>
      </w:r>
      <w:r>
        <w:rPr>
          <w:rFonts w:hint="eastAsia"/>
        </w:rPr>
        <w:t>アーキテクチャにどのように対応するのかを説明している</w:t>
      </w:r>
      <w:r>
        <w:rPr>
          <w:rFonts w:hint="eastAsia"/>
        </w:rPr>
        <w:t>(</w:t>
      </w:r>
      <w:r w:rsidR="004D49F2">
        <w:t>6</w:t>
      </w:r>
      <w:r w:rsidR="004D49F2">
        <w:rPr>
          <w:rFonts w:hint="eastAsia"/>
        </w:rPr>
        <w:t>章</w:t>
      </w:r>
      <w:r w:rsidR="004D49F2">
        <w:rPr>
          <w:rFonts w:hint="eastAsia"/>
        </w:rPr>
        <w:t xml:space="preserve"> </w:t>
      </w:r>
      <w:r w:rsidR="004D49F2">
        <w:t>WoT Architecture</w:t>
      </w:r>
      <w:r>
        <w:rPr>
          <w:rFonts w:hint="eastAsia"/>
        </w:rPr>
        <w:t>参照</w:t>
      </w:r>
      <w:r w:rsidR="004D49F2">
        <w:rPr>
          <w:rFonts w:hint="eastAsia"/>
        </w:rPr>
        <w:t>のこと</w:t>
      </w:r>
      <w:r>
        <w:rPr>
          <w:rFonts w:hint="eastAsia"/>
        </w:rPr>
        <w:t>)</w:t>
      </w:r>
      <w:r>
        <w:rPr>
          <w:rFonts w:hint="eastAsia"/>
        </w:rPr>
        <w:t>。これらの概念を実装する場合、特定の技術的側面を考慮に入れたより詳細な概説が必要となる。本項では、サービアント実装の詳細なアーキテクチャについて説明する。</w:t>
      </w:r>
    </w:p>
    <w:p w14:paraId="28DB45DD" w14:textId="77777777" w:rsidR="00860743" w:rsidRDefault="00860743" w:rsidP="00860743">
      <w:r>
        <w:rPr>
          <w:rFonts w:hint="eastAsia"/>
        </w:rPr>
        <w:t>図</w:t>
      </w:r>
      <w:r>
        <w:rPr>
          <w:rFonts w:hint="eastAsia"/>
        </w:rPr>
        <w:t>27</w:t>
      </w:r>
      <w:r>
        <w:rPr>
          <w:rFonts w:hint="eastAsia"/>
        </w:rPr>
        <w:t>は、</w:t>
      </w:r>
      <w:r>
        <w:rPr>
          <w:rFonts w:hint="eastAsia"/>
        </w:rPr>
        <w:t>(</w:t>
      </w:r>
      <w:r>
        <w:rPr>
          <w:rFonts w:hint="eastAsia"/>
        </w:rPr>
        <w:t>オプションの</w:t>
      </w:r>
      <w:r>
        <w:rPr>
          <w:rFonts w:hint="eastAsia"/>
        </w:rPr>
        <w:t>) WoT</w:t>
      </w:r>
      <w:r>
        <w:rPr>
          <w:rFonts w:hint="eastAsia"/>
        </w:rPr>
        <w:t>スクリプティング</w:t>
      </w:r>
      <w:r>
        <w:rPr>
          <w:rFonts w:hint="eastAsia"/>
        </w:rPr>
        <w:t>API</w:t>
      </w:r>
      <w:r>
        <w:rPr>
          <w:rFonts w:hint="eastAsia"/>
        </w:rPr>
        <w:t>ビルディングブロックを使用しているサービアントインプリメンテーションである。ここで、</w:t>
      </w:r>
      <w:r>
        <w:rPr>
          <w:rFonts w:hint="eastAsia"/>
        </w:rPr>
        <w:t>WoT</w:t>
      </w:r>
      <w:r>
        <w:rPr>
          <w:rFonts w:hint="eastAsia"/>
        </w:rPr>
        <w:t>ランタイムは、</w:t>
      </w:r>
      <w:r>
        <w:rPr>
          <w:rFonts w:hint="eastAsia"/>
        </w:rPr>
        <w:t>WoT</w:t>
      </w:r>
      <w:r>
        <w:rPr>
          <w:rFonts w:hint="eastAsia"/>
        </w:rPr>
        <w:t>固有の側面を管理することに加えて、アプリスクリプトを解釈・実行するスクリプティングランタイムシステムでもある。</w:t>
      </w:r>
      <w:r>
        <w:rPr>
          <w:rFonts w:hint="eastAsia"/>
        </w:rPr>
        <w:t xml:space="preserve">WoT </w:t>
      </w:r>
      <w:r>
        <w:rPr>
          <w:rFonts w:hint="eastAsia"/>
        </w:rPr>
        <w:t>スクリプティング</w:t>
      </w:r>
      <w:r>
        <w:rPr>
          <w:rFonts w:hint="eastAsia"/>
        </w:rPr>
        <w:t xml:space="preserve">API </w:t>
      </w:r>
      <w:r>
        <w:rPr>
          <w:rFonts w:hint="eastAsia"/>
        </w:rPr>
        <w:t>をサポートするサービアントは、通常、高度なデバイス、エッジノード、または、クラウド上で実行される。</w:t>
      </w:r>
      <w:r>
        <w:rPr>
          <w:rFonts w:hint="eastAsia"/>
        </w:rPr>
        <w:t>WoT</w:t>
      </w:r>
      <w:r>
        <w:rPr>
          <w:rFonts w:hint="eastAsia"/>
        </w:rPr>
        <w:t>アーキテクチャは、</w:t>
      </w:r>
      <w:r>
        <w:rPr>
          <w:rFonts w:hint="eastAsia"/>
        </w:rPr>
        <w:t>WoT</w:t>
      </w:r>
      <w:r>
        <w:rPr>
          <w:rFonts w:hint="eastAsia"/>
        </w:rPr>
        <w:t>ランタイムのアプリ</w:t>
      </w:r>
      <w:r>
        <w:rPr>
          <w:rFonts w:hint="eastAsia"/>
        </w:rPr>
        <w:t>API</w:t>
      </w:r>
      <w:r>
        <w:rPr>
          <w:rFonts w:hint="eastAsia"/>
        </w:rPr>
        <w:t>を</w:t>
      </w:r>
      <w:r>
        <w:rPr>
          <w:rFonts w:hint="eastAsia"/>
        </w:rPr>
        <w:t>JavaScript/ECMAScript</w:t>
      </w:r>
      <w:r>
        <w:rPr>
          <w:rFonts w:hint="eastAsia"/>
        </w:rPr>
        <w:t>に限定しない。また、他のランタイムシステムを使用して、サービアントを実装することも可能である。</w:t>
      </w:r>
    </w:p>
    <w:p w14:paraId="7F13FF61" w14:textId="77777777" w:rsidR="00860743" w:rsidRDefault="00860743" w:rsidP="00860743">
      <w:r>
        <w:rPr>
          <w:rFonts w:hint="eastAsia"/>
        </w:rPr>
        <w:t>第</w:t>
      </w:r>
      <w:r>
        <w:rPr>
          <w:rFonts w:hint="eastAsia"/>
        </w:rPr>
        <w:t>8.8.1</w:t>
      </w:r>
      <w:r>
        <w:rPr>
          <w:rFonts w:hint="eastAsia"/>
        </w:rPr>
        <w:t>項ネイティブ</w:t>
      </w:r>
      <w:r>
        <w:rPr>
          <w:rFonts w:hint="eastAsia"/>
        </w:rPr>
        <w:t>WoT API</w:t>
      </w:r>
      <w:r>
        <w:rPr>
          <w:rFonts w:hint="eastAsia"/>
        </w:rPr>
        <w:t>は、</w:t>
      </w:r>
      <w:r>
        <w:rPr>
          <w:rFonts w:hint="eastAsia"/>
        </w:rPr>
        <w:t>WoT</w:t>
      </w:r>
      <w:r>
        <w:rPr>
          <w:rFonts w:hint="eastAsia"/>
        </w:rPr>
        <w:t>スクリプティング</w:t>
      </w:r>
      <w:r>
        <w:rPr>
          <w:rFonts w:hint="eastAsia"/>
        </w:rPr>
        <w:t>API</w:t>
      </w:r>
      <w:r>
        <w:rPr>
          <w:rFonts w:hint="eastAsia"/>
        </w:rPr>
        <w:t>ビルディングブロックなしで、代替のサービアントインプリメンテーションを提示している。</w:t>
      </w:r>
      <w:r>
        <w:rPr>
          <w:rFonts w:hint="eastAsia"/>
        </w:rPr>
        <w:t>WoT</w:t>
      </w:r>
      <w:r>
        <w:rPr>
          <w:rFonts w:hint="eastAsia"/>
        </w:rPr>
        <w:t>ランタイムは、そのアプリ</w:t>
      </w:r>
      <w:r>
        <w:rPr>
          <w:rFonts w:hint="eastAsia"/>
        </w:rPr>
        <w:t>API</w:t>
      </w:r>
      <w:r>
        <w:rPr>
          <w:rFonts w:hint="eastAsia"/>
        </w:rPr>
        <w:t>のために任意のプログラミング言語を使用することができる。通常、これは、サービアントソフトウェアスタックのネイティブ言語であり、例えば、組み込まれたサービアントの場合は</w:t>
      </w:r>
      <w:r>
        <w:rPr>
          <w:rFonts w:hint="eastAsia"/>
        </w:rPr>
        <w:t>C/C++</w:t>
      </w:r>
      <w:r>
        <w:rPr>
          <w:rFonts w:hint="eastAsia"/>
        </w:rPr>
        <w:t>、クラウドベースのサービアントの場合は</w:t>
      </w:r>
      <w:r>
        <w:rPr>
          <w:rFonts w:hint="eastAsia"/>
        </w:rPr>
        <w:t>Java</w:t>
      </w:r>
      <w:r>
        <w:rPr>
          <w:rFonts w:hint="eastAsia"/>
        </w:rPr>
        <w:t>である。また、アプリスクリプトの利点を低リソース消費と組み合わせるには、</w:t>
      </w:r>
      <w:r>
        <w:rPr>
          <w:rFonts w:hint="eastAsia"/>
        </w:rPr>
        <w:t>Lua</w:t>
      </w:r>
      <w:r>
        <w:rPr>
          <w:rFonts w:hint="eastAsia"/>
        </w:rPr>
        <w:t>などの代替スクリプト言語であってもよい。</w:t>
      </w:r>
    </w:p>
    <w:p w14:paraId="3D39331C" w14:textId="77777777" w:rsidR="00860743" w:rsidRDefault="00860743" w:rsidP="009B77AC"/>
    <w:p w14:paraId="566A9136" w14:textId="77777777" w:rsidR="00860743" w:rsidRDefault="00860743" w:rsidP="009B77AC">
      <w:r>
        <w:rPr>
          <w:rFonts w:hint="eastAsia"/>
        </w:rPr>
        <w:t>図</w:t>
      </w:r>
      <w:r>
        <w:rPr>
          <w:rFonts w:hint="eastAsia"/>
        </w:rPr>
        <w:t>2</w:t>
      </w:r>
      <w:r>
        <w:t xml:space="preserve">7. </w:t>
      </w:r>
      <w:r>
        <w:rPr>
          <w:rFonts w:hint="eastAsia"/>
        </w:rPr>
        <w:t>スクリプティング</w:t>
      </w:r>
      <w:r>
        <w:rPr>
          <w:rFonts w:hint="eastAsia"/>
        </w:rPr>
        <w:t>API</w:t>
      </w:r>
      <w:r>
        <w:rPr>
          <w:rFonts w:hint="eastAsia"/>
        </w:rPr>
        <w:t>を使用したサービエントのインプリメンテーション</w:t>
      </w:r>
    </w:p>
    <w:p w14:paraId="5151AEDD" w14:textId="77777777" w:rsidR="00860743" w:rsidRDefault="00860743" w:rsidP="009B77AC"/>
    <w:p w14:paraId="45AE43DA" w14:textId="77777777" w:rsidR="00860743" w:rsidRDefault="003A585C" w:rsidP="009B77AC">
      <w:r w:rsidRPr="003A585C">
        <w:rPr>
          <w:rFonts w:hint="eastAsia"/>
        </w:rPr>
        <w:t>図</w:t>
      </w:r>
      <w:r w:rsidRPr="003A585C">
        <w:rPr>
          <w:rFonts w:hint="eastAsia"/>
        </w:rPr>
        <w:t>27</w:t>
      </w:r>
      <w:r w:rsidRPr="003A585C">
        <w:rPr>
          <w:rFonts w:hint="eastAsia"/>
        </w:rPr>
        <w:t>の各モジュールの役割および機能は、以下の項で説明される。</w:t>
      </w:r>
    </w:p>
    <w:p w14:paraId="496DEDCB" w14:textId="77777777" w:rsidR="003A585C" w:rsidRDefault="003A585C" w:rsidP="009B77AC"/>
    <w:p w14:paraId="1948584B" w14:textId="77777777" w:rsidR="003A585C" w:rsidRDefault="003A585C" w:rsidP="002B73F4">
      <w:pPr>
        <w:pStyle w:val="20"/>
      </w:pPr>
      <w:bookmarkStart w:id="321" w:name="_Toc28968977"/>
      <w:r>
        <w:rPr>
          <w:rFonts w:hint="eastAsia"/>
        </w:rPr>
        <w:t>8</w:t>
      </w:r>
      <w:r>
        <w:t xml:space="preserve">.1 </w:t>
      </w:r>
      <w:r>
        <w:rPr>
          <w:rFonts w:hint="eastAsia"/>
        </w:rPr>
        <w:t>ビヘイビアのインプリメンテーション</w:t>
      </w:r>
      <w:bookmarkEnd w:id="321"/>
    </w:p>
    <w:p w14:paraId="076FFD08" w14:textId="77777777" w:rsidR="003A585C" w:rsidRDefault="003A585C" w:rsidP="003A585C">
      <w:r>
        <w:rPr>
          <w:rFonts w:hint="eastAsia"/>
        </w:rPr>
        <w:t>ビヘイビアは、</w:t>
      </w:r>
      <w:r w:rsidR="00BF74FD">
        <w:rPr>
          <w:rFonts w:hint="eastAsia"/>
        </w:rPr>
        <w:t>Thing</w:t>
      </w:r>
      <w:r>
        <w:rPr>
          <w:rFonts w:hint="eastAsia"/>
        </w:rPr>
        <w:t>の全体的なアプリケーションロジックを定義する。これにはいくつかの側面がある。</w:t>
      </w:r>
    </w:p>
    <w:p w14:paraId="6E4ACFD4" w14:textId="77777777" w:rsidR="003A585C" w:rsidRDefault="003A585C" w:rsidP="003A585C">
      <w:r>
        <w:rPr>
          <w:rFonts w:hint="eastAsia"/>
        </w:rPr>
        <w:t>これは、</w:t>
      </w:r>
      <w:r w:rsidR="00BF74FD">
        <w:rPr>
          <w:rFonts w:hint="eastAsia"/>
        </w:rPr>
        <w:t>Thing</w:t>
      </w:r>
      <w:r>
        <w:rPr>
          <w:rFonts w:hint="eastAsia"/>
        </w:rPr>
        <w:t>の自律的ビヘイビア</w:t>
      </w:r>
      <w:r>
        <w:rPr>
          <w:rFonts w:hint="eastAsia"/>
        </w:rPr>
        <w:t>(</w:t>
      </w:r>
      <w:r>
        <w:rPr>
          <w:rFonts w:hint="eastAsia"/>
        </w:rPr>
        <w:t>例えば、アクチュエータのセンサまたは制御ループのサンプリング</w:t>
      </w:r>
      <w:r>
        <w:rPr>
          <w:rFonts w:hint="eastAsia"/>
        </w:rPr>
        <w:t>)</w:t>
      </w:r>
      <w:r>
        <w:rPr>
          <w:rFonts w:hint="eastAsia"/>
        </w:rPr>
        <w:t>、対話アフォーダンスのハンドラ</w:t>
      </w:r>
      <w:r>
        <w:rPr>
          <w:rFonts w:hint="eastAsia"/>
        </w:rPr>
        <w:t>(</w:t>
      </w:r>
      <w:r>
        <w:rPr>
          <w:rFonts w:hint="eastAsia"/>
        </w:rPr>
        <w:t>すなわち、アフォーダンスがアクティブ化されたときに行われる具体的なアクション</w:t>
      </w:r>
      <w:r>
        <w:rPr>
          <w:rFonts w:hint="eastAsia"/>
        </w:rPr>
        <w:t>)</w:t>
      </w:r>
      <w:r>
        <w:rPr>
          <w:rFonts w:hint="eastAsia"/>
        </w:rPr>
        <w:t>、コンシューマビヘイビア</w:t>
      </w:r>
      <w:r>
        <w:rPr>
          <w:rFonts w:hint="eastAsia"/>
        </w:rPr>
        <w:t>(</w:t>
      </w:r>
      <w:r>
        <w:rPr>
          <w:rFonts w:hint="eastAsia"/>
        </w:rPr>
        <w:t>例えば、</w:t>
      </w:r>
      <w:r w:rsidR="00BF74FD">
        <w:rPr>
          <w:rFonts w:hint="eastAsia"/>
        </w:rPr>
        <w:t>Thing</w:t>
      </w:r>
      <w:r>
        <w:rPr>
          <w:rFonts w:hint="eastAsia"/>
        </w:rPr>
        <w:t>を制御する、または、マッシュアップを実現する</w:t>
      </w:r>
      <w:r>
        <w:rPr>
          <w:rFonts w:hint="eastAsia"/>
        </w:rPr>
        <w:t>)</w:t>
      </w:r>
      <w:r>
        <w:rPr>
          <w:rFonts w:hint="eastAsia"/>
        </w:rPr>
        <w:t>、および仲介者ビヘイビア</w:t>
      </w:r>
      <w:r>
        <w:rPr>
          <w:rFonts w:hint="eastAsia"/>
        </w:rPr>
        <w:t>(</w:t>
      </w:r>
      <w:r>
        <w:rPr>
          <w:rFonts w:hint="eastAsia"/>
        </w:rPr>
        <w:t>例えば、単に</w:t>
      </w:r>
      <w:r w:rsidR="00BF74FD">
        <w:rPr>
          <w:rFonts w:hint="eastAsia"/>
        </w:rPr>
        <w:t>Thing</w:t>
      </w:r>
      <w:r>
        <w:rPr>
          <w:rFonts w:hint="eastAsia"/>
        </w:rPr>
        <w:t>を代理する、または、仮想エンティティを構成する</w:t>
      </w:r>
      <w:r>
        <w:rPr>
          <w:rFonts w:hint="eastAsia"/>
        </w:rPr>
        <w:t>)</w:t>
      </w:r>
      <w:r>
        <w:rPr>
          <w:rFonts w:hint="eastAsia"/>
        </w:rPr>
        <w:t>などである。サービアント内のビヘイビアインプリメンテーションは、どの</w:t>
      </w:r>
      <w:r w:rsidR="00BF74FD">
        <w:rPr>
          <w:rFonts w:hint="eastAsia"/>
        </w:rPr>
        <w:t>Thing</w:t>
      </w:r>
      <w:r>
        <w:rPr>
          <w:rFonts w:hint="eastAsia"/>
        </w:rPr>
        <w:t>、コンシューマ、および仲介者がこのコンポーネント上で提供されるかを定義する。</w:t>
      </w:r>
    </w:p>
    <w:p w14:paraId="4713F37F" w14:textId="77777777" w:rsidR="003A585C" w:rsidRDefault="003A585C" w:rsidP="003A585C">
      <w:r>
        <w:rPr>
          <w:rFonts w:hint="eastAsia"/>
        </w:rPr>
        <w:t>図</w:t>
      </w:r>
      <w:r>
        <w:rPr>
          <w:rFonts w:hint="eastAsia"/>
        </w:rPr>
        <w:t>27</w:t>
      </w:r>
      <w:r>
        <w:rPr>
          <w:rFonts w:hint="eastAsia"/>
        </w:rPr>
        <w:t>は、</w:t>
      </w:r>
      <w:r>
        <w:rPr>
          <w:rFonts w:hint="eastAsia"/>
        </w:rPr>
        <w:t>JavaScript [ECMAScript]</w:t>
      </w:r>
      <w:r>
        <w:rPr>
          <w:rFonts w:hint="eastAsia"/>
        </w:rPr>
        <w:t>で書かれたポータブルアプリスクリプトがビヘイビアを定義するオプションの</w:t>
      </w:r>
      <w:r>
        <w:rPr>
          <w:rFonts w:hint="eastAsia"/>
        </w:rPr>
        <w:t>WoT</w:t>
      </w:r>
      <w:r>
        <w:rPr>
          <w:rFonts w:hint="eastAsia"/>
        </w:rPr>
        <w:t>スクリプティング</w:t>
      </w:r>
      <w:r>
        <w:rPr>
          <w:rFonts w:hint="eastAsia"/>
        </w:rPr>
        <w:t>API</w:t>
      </w:r>
      <w:r>
        <w:rPr>
          <w:rFonts w:hint="eastAsia"/>
        </w:rPr>
        <w:t>ビルディングブロックを実装しているサービアントである。これらは、</w:t>
      </w:r>
      <w:r>
        <w:rPr>
          <w:rFonts w:hint="eastAsia"/>
        </w:rPr>
        <w:t>WoT</w:t>
      </w:r>
      <w:r>
        <w:rPr>
          <w:rFonts w:hint="eastAsia"/>
        </w:rPr>
        <w:t>ランタイムの一部であるスクリプティングランタイムシステムによって実行される</w:t>
      </w:r>
      <w:r>
        <w:rPr>
          <w:rFonts w:hint="eastAsia"/>
        </w:rPr>
        <w:t>(WoT</w:t>
      </w:r>
      <w:r>
        <w:rPr>
          <w:rFonts w:hint="eastAsia"/>
        </w:rPr>
        <w:t>スクリプティング</w:t>
      </w:r>
      <w:r>
        <w:rPr>
          <w:rFonts w:hint="eastAsia"/>
        </w:rPr>
        <w:t>API</w:t>
      </w:r>
      <w:r>
        <w:rPr>
          <w:rFonts w:hint="eastAsia"/>
        </w:rPr>
        <w:t>または任意の他のスクリプトベースの</w:t>
      </w:r>
      <w:r>
        <w:rPr>
          <w:rFonts w:hint="eastAsia"/>
        </w:rPr>
        <w:t>API</w:t>
      </w:r>
      <w:r>
        <w:rPr>
          <w:rFonts w:hint="eastAsia"/>
        </w:rPr>
        <w:t>を提供する場合</w:t>
      </w:r>
      <w:r>
        <w:rPr>
          <w:rFonts w:hint="eastAsia"/>
        </w:rPr>
        <w:t>)</w:t>
      </w:r>
      <w:r>
        <w:rPr>
          <w:rFonts w:hint="eastAsia"/>
        </w:rPr>
        <w:t>。これらは、共通の</w:t>
      </w:r>
      <w:r>
        <w:rPr>
          <w:rFonts w:hint="eastAsia"/>
        </w:rPr>
        <w:t>WoT</w:t>
      </w:r>
      <w:r>
        <w:rPr>
          <w:rFonts w:hint="eastAsia"/>
        </w:rPr>
        <w:t>スクリプト</w:t>
      </w:r>
      <w:r>
        <w:rPr>
          <w:rFonts w:hint="eastAsia"/>
        </w:rPr>
        <w:t>API</w:t>
      </w:r>
      <w:r>
        <w:rPr>
          <w:rFonts w:hint="eastAsia"/>
        </w:rPr>
        <w:t>定義に対応するように書かれているので移植可能であり、したがって、このビルディングブロックを持つすべてのサービアントが実行することができる。これにより、例えば、コンシューマをクラウド</w:t>
      </w:r>
      <w:r>
        <w:rPr>
          <w:rFonts w:hint="eastAsia"/>
        </w:rPr>
        <w:lastRenderedPageBreak/>
        <w:t>からエッジノードに移動してネットワーキング要件を満たすなど、システムコンポーネント間でアプリロジックを移動させること、または、増大するリソース需要を満たすために仲介物をクラウドに移動させることが可能になる。ポータブルアプリは、サービアントの配備後に追加のビヘイビアを「インストール」することを可能にする。</w:t>
      </w:r>
    </w:p>
    <w:p w14:paraId="63713629" w14:textId="77777777" w:rsidR="003A585C" w:rsidRDefault="003A585C" w:rsidP="003A585C">
      <w:r>
        <w:rPr>
          <w:rFonts w:hint="eastAsia"/>
        </w:rPr>
        <w:t>原則として、対話アフォーダンスが</w:t>
      </w:r>
      <w:r>
        <w:rPr>
          <w:rFonts w:hint="eastAsia"/>
        </w:rPr>
        <w:t>WoT</w:t>
      </w:r>
      <w:r>
        <w:rPr>
          <w:rFonts w:hint="eastAsia"/>
        </w:rPr>
        <w:t>インターフェースを介して外部にある限り、あらゆるプログラミング言語および</w:t>
      </w:r>
      <w:r>
        <w:rPr>
          <w:rFonts w:hint="eastAsia"/>
        </w:rPr>
        <w:t>API</w:t>
      </w:r>
      <w:r>
        <w:rPr>
          <w:rFonts w:hint="eastAsia"/>
        </w:rPr>
        <w:t>を使用して、</w:t>
      </w:r>
      <w:r w:rsidR="00BF74FD">
        <w:rPr>
          <w:rFonts w:hint="eastAsia"/>
        </w:rPr>
        <w:t>Thing</w:t>
      </w:r>
      <w:r>
        <w:rPr>
          <w:rFonts w:hint="eastAsia"/>
        </w:rPr>
        <w:t>のビヘイビアを定義することができる。アプリ</w:t>
      </w:r>
      <w:r>
        <w:rPr>
          <w:rFonts w:hint="eastAsia"/>
        </w:rPr>
        <w:t>API</w:t>
      </w:r>
      <w:r>
        <w:rPr>
          <w:rFonts w:hint="eastAsia"/>
        </w:rPr>
        <w:t>とプロトコルスタック間の適応は、</w:t>
      </w:r>
      <w:r>
        <w:rPr>
          <w:rFonts w:hint="eastAsia"/>
        </w:rPr>
        <w:t>WoT</w:t>
      </w:r>
      <w:r>
        <w:rPr>
          <w:rFonts w:hint="eastAsia"/>
        </w:rPr>
        <w:t>ランタイムによって処理される。</w:t>
      </w:r>
      <w:r>
        <w:rPr>
          <w:rFonts w:hint="eastAsia"/>
        </w:rPr>
        <w:t xml:space="preserve">WoT </w:t>
      </w:r>
      <w:r>
        <w:rPr>
          <w:rFonts w:hint="eastAsia"/>
        </w:rPr>
        <w:t>スクリプティング</w:t>
      </w:r>
      <w:r>
        <w:rPr>
          <w:rFonts w:hint="eastAsia"/>
        </w:rPr>
        <w:t xml:space="preserve">API </w:t>
      </w:r>
      <w:r>
        <w:rPr>
          <w:rFonts w:hint="eastAsia"/>
        </w:rPr>
        <w:t>ビルディングブロックを使用しないビヘイビアインプリメンテーションについては、第</w:t>
      </w:r>
      <w:r>
        <w:rPr>
          <w:rFonts w:hint="eastAsia"/>
        </w:rPr>
        <w:t>8.8.1</w:t>
      </w:r>
      <w:r>
        <w:rPr>
          <w:rFonts w:hint="eastAsia"/>
        </w:rPr>
        <w:t>項ネイティブ</w:t>
      </w:r>
      <w:r>
        <w:rPr>
          <w:rFonts w:hint="eastAsia"/>
        </w:rPr>
        <w:t>WoT API</w:t>
      </w:r>
      <w:r>
        <w:rPr>
          <w:rFonts w:hint="eastAsia"/>
        </w:rPr>
        <w:t>参照。</w:t>
      </w:r>
    </w:p>
    <w:p w14:paraId="0937B9BC" w14:textId="77777777" w:rsidR="00860743" w:rsidRDefault="00860743" w:rsidP="009B77AC"/>
    <w:p w14:paraId="39DD17EC" w14:textId="77777777" w:rsidR="003A585C" w:rsidRDefault="003A585C" w:rsidP="002B73F4">
      <w:pPr>
        <w:pStyle w:val="20"/>
      </w:pPr>
      <w:bookmarkStart w:id="322" w:name="_Toc28968978"/>
      <w:r>
        <w:t>8.2 WoT</w:t>
      </w:r>
      <w:r>
        <w:rPr>
          <w:rFonts w:hint="eastAsia"/>
        </w:rPr>
        <w:t>ランタイム</w:t>
      </w:r>
      <w:bookmarkEnd w:id="322"/>
    </w:p>
    <w:p w14:paraId="71EB7C2B" w14:textId="77777777" w:rsidR="003A585C" w:rsidRDefault="003A585C" w:rsidP="003A585C">
      <w:r>
        <w:rPr>
          <w:rFonts w:hint="eastAsia"/>
        </w:rPr>
        <w:t>基本的に、</w:t>
      </w:r>
      <w:r w:rsidR="00BF74FD">
        <w:rPr>
          <w:rFonts w:hint="eastAsia"/>
        </w:rPr>
        <w:t>Thing</w:t>
      </w:r>
      <w:r>
        <w:rPr>
          <w:rFonts w:hint="eastAsia"/>
        </w:rPr>
        <w:t>の抽象化およびその対話モデルは、ランタイムシステムにおいて実装される。この</w:t>
      </w:r>
      <w:r>
        <w:rPr>
          <w:rFonts w:hint="eastAsia"/>
        </w:rPr>
        <w:t>WoT</w:t>
      </w:r>
      <w:r>
        <w:rPr>
          <w:rFonts w:hint="eastAsia"/>
        </w:rPr>
        <w:t>ランタイムは、ビヘイビアインプリメンテーションの実行環境を維持し、</w:t>
      </w:r>
      <w:r w:rsidR="00BF74FD">
        <w:rPr>
          <w:rFonts w:hint="eastAsia"/>
        </w:rPr>
        <w:t>Thing</w:t>
      </w:r>
      <w:r>
        <w:rPr>
          <w:rFonts w:hint="eastAsia"/>
        </w:rPr>
        <w:t>を公開および</w:t>
      </w:r>
      <w:r>
        <w:rPr>
          <w:rFonts w:hint="eastAsia"/>
        </w:rPr>
        <w:t>/</w:t>
      </w:r>
      <w:r>
        <w:rPr>
          <w:rFonts w:hint="eastAsia"/>
        </w:rPr>
        <w:t>または消費することができる。したがって、</w:t>
      </w:r>
      <w:r>
        <w:rPr>
          <w:rFonts w:hint="eastAsia"/>
        </w:rPr>
        <w:t>WoTTD</w:t>
      </w:r>
      <w:r>
        <w:rPr>
          <w:rFonts w:hint="eastAsia"/>
        </w:rPr>
        <w:t>をフェッチし、処理し、直列化し、供給することができなければならない。</w:t>
      </w:r>
    </w:p>
    <w:p w14:paraId="720769BD" w14:textId="77777777" w:rsidR="003A585C" w:rsidRDefault="003A585C" w:rsidP="003A585C">
      <w:r w:rsidRPr="00DE62FD">
        <w:rPr>
          <w:rFonts w:hint="eastAsia"/>
          <w:highlight w:val="yellow"/>
        </w:rPr>
        <w:t>あらゆる</w:t>
      </w:r>
      <w:r w:rsidRPr="00DE62FD">
        <w:rPr>
          <w:rFonts w:hint="eastAsia"/>
          <w:highlight w:val="yellow"/>
        </w:rPr>
        <w:t>WoT</w:t>
      </w:r>
      <w:r w:rsidRPr="00DE62FD">
        <w:rPr>
          <w:rFonts w:hint="eastAsia"/>
          <w:highlight w:val="yellow"/>
        </w:rPr>
        <w:t>ランタイムは、ビヘイビアインプリメンテーションのためのアプリインターフェース</w:t>
      </w:r>
      <w:r w:rsidRPr="00DE62FD">
        <w:rPr>
          <w:rFonts w:hint="eastAsia"/>
          <w:highlight w:val="yellow"/>
        </w:rPr>
        <w:t>(</w:t>
      </w:r>
      <w:r w:rsidRPr="00DE62FD">
        <w:rPr>
          <w:rFonts w:hint="eastAsia"/>
          <w:highlight w:val="yellow"/>
        </w:rPr>
        <w:t>すなわち、</w:t>
      </w:r>
      <w:r w:rsidRPr="00DE62FD">
        <w:rPr>
          <w:rFonts w:hint="eastAsia"/>
          <w:highlight w:val="yellow"/>
        </w:rPr>
        <w:t>API)</w:t>
      </w:r>
      <w:r w:rsidRPr="00DE62FD">
        <w:rPr>
          <w:rFonts w:hint="eastAsia"/>
          <w:highlight w:val="yellow"/>
        </w:rPr>
        <w:t>を持っている。図</w:t>
      </w:r>
      <w:r w:rsidRPr="00DE62FD">
        <w:rPr>
          <w:rFonts w:hint="eastAsia"/>
          <w:highlight w:val="yellow"/>
        </w:rPr>
        <w:t>27</w:t>
      </w:r>
      <w:r w:rsidRPr="00DE62FD">
        <w:rPr>
          <w:rFonts w:hint="eastAsia"/>
          <w:highlight w:val="yellow"/>
        </w:rPr>
        <w:t>のオプション</w:t>
      </w:r>
      <w:r w:rsidRPr="00DE62FD">
        <w:rPr>
          <w:rFonts w:hint="eastAsia"/>
          <w:highlight w:val="yellow"/>
        </w:rPr>
        <w:t>WoT</w:t>
      </w:r>
      <w:r w:rsidRPr="00DE62FD">
        <w:rPr>
          <w:rFonts w:hint="eastAsia"/>
          <w:highlight w:val="yellow"/>
        </w:rPr>
        <w:t>スクリプティング</w:t>
      </w:r>
      <w:r w:rsidRPr="00DE62FD">
        <w:rPr>
          <w:rFonts w:hint="eastAsia"/>
          <w:highlight w:val="yellow"/>
        </w:rPr>
        <w:t>API</w:t>
      </w:r>
      <w:r w:rsidRPr="00DE62FD">
        <w:rPr>
          <w:rFonts w:hint="eastAsia"/>
          <w:highlight w:val="yellow"/>
        </w:rPr>
        <w:t>ビルディングブロックは、</w:t>
      </w:r>
      <w:r w:rsidR="00BF74FD" w:rsidRPr="00DE62FD">
        <w:rPr>
          <w:rFonts w:hint="eastAsia"/>
          <w:highlight w:val="yellow"/>
        </w:rPr>
        <w:t>Thing</w:t>
      </w:r>
      <w:r w:rsidRPr="00DE62FD">
        <w:rPr>
          <w:rFonts w:hint="eastAsia"/>
          <w:highlight w:val="yellow"/>
        </w:rPr>
        <w:t>のアブストラクションに従い、アプリスクリプトを介したランタイム中のビヘイビアインプリメンテーションの展開を可能にする、そのようなアプリインターフェースを定義している。コンパイル時間中にのみ使用することができる代替</w:t>
      </w:r>
      <w:r w:rsidRPr="00DE62FD">
        <w:rPr>
          <w:rFonts w:hint="eastAsia"/>
          <w:highlight w:val="yellow"/>
        </w:rPr>
        <w:t>API</w:t>
      </w:r>
      <w:r w:rsidRPr="00DE62FD">
        <w:rPr>
          <w:rFonts w:hint="eastAsia"/>
          <w:highlight w:val="yellow"/>
        </w:rPr>
        <w:t>に関しては、第</w:t>
      </w:r>
      <w:r w:rsidRPr="00DE62FD">
        <w:rPr>
          <w:rFonts w:hint="eastAsia"/>
          <w:highlight w:val="yellow"/>
        </w:rPr>
        <w:t>8.8.1</w:t>
      </w:r>
      <w:r w:rsidRPr="00DE62FD">
        <w:rPr>
          <w:rFonts w:hint="eastAsia"/>
          <w:highlight w:val="yellow"/>
        </w:rPr>
        <w:t>項ネイティブ</w:t>
      </w:r>
      <w:r w:rsidRPr="00DE62FD">
        <w:rPr>
          <w:rFonts w:hint="eastAsia"/>
          <w:highlight w:val="yellow"/>
        </w:rPr>
        <w:t>WoT API</w:t>
      </w:r>
      <w:r w:rsidRPr="00DE62FD">
        <w:rPr>
          <w:rFonts w:hint="eastAsia"/>
          <w:highlight w:val="yellow"/>
        </w:rPr>
        <w:t>参照。一般的に、アプリロジックは、</w:t>
      </w:r>
      <w:r w:rsidRPr="00DE62FD">
        <w:rPr>
          <w:rFonts w:hint="eastAsia"/>
          <w:highlight w:val="yellow"/>
        </w:rPr>
        <w:t>WoT</w:t>
      </w:r>
      <w:r w:rsidRPr="00DE62FD">
        <w:rPr>
          <w:rFonts w:hint="eastAsia"/>
          <w:highlight w:val="yellow"/>
        </w:rPr>
        <w:t>ランタイムの管理側面、特にプライベートセキュリティ構成への無許可アクセスを防止するために、分離された実行環境で実行されるべきである。マルチテナントサービアントでは、実行環境分離がテナントごとに更に要求される。</w:t>
      </w:r>
    </w:p>
    <w:p w14:paraId="21707C10" w14:textId="77777777" w:rsidR="003A585C" w:rsidRDefault="003A585C" w:rsidP="003A585C">
      <w:r>
        <w:rPr>
          <w:rFonts w:hint="eastAsia"/>
        </w:rPr>
        <w:t>WoT</w:t>
      </w:r>
      <w:r>
        <w:rPr>
          <w:rFonts w:hint="eastAsia"/>
        </w:rPr>
        <w:t>ランタイムは、</w:t>
      </w:r>
      <w:r w:rsidR="00BF74FD">
        <w:rPr>
          <w:rFonts w:hint="eastAsia"/>
        </w:rPr>
        <w:t>Thing</w:t>
      </w:r>
      <w:r>
        <w:rPr>
          <w:rFonts w:hint="eastAsia"/>
        </w:rPr>
        <w:t>のライフサイクル、より正確には、それらのソフトウェアブストラクションおよび記述を管理するために、特定の動作を提供する必要がある。ライフサイクル管理</w:t>
      </w:r>
      <w:r>
        <w:rPr>
          <w:rFonts w:hint="eastAsia"/>
        </w:rPr>
        <w:t>(LCM)</w:t>
      </w:r>
      <w:r>
        <w:rPr>
          <w:rFonts w:hint="eastAsia"/>
        </w:rPr>
        <w:t>システムは、これらのライフサイクル動作をサービアント内にカプセル化し、内部インターフェースを使用してライフサイクル管理を実現することができる。そのような動作の詳細は、インプリメンテーションにより様々である。</w:t>
      </w:r>
      <w:r>
        <w:rPr>
          <w:rFonts w:hint="eastAsia"/>
        </w:rPr>
        <w:t>WoT</w:t>
      </w:r>
      <w:r>
        <w:rPr>
          <w:rFonts w:hint="eastAsia"/>
        </w:rPr>
        <w:t>スクリプティング</w:t>
      </w:r>
      <w:r>
        <w:rPr>
          <w:rFonts w:hint="eastAsia"/>
        </w:rPr>
        <w:t>API</w:t>
      </w:r>
      <w:r>
        <w:rPr>
          <w:rFonts w:hint="eastAsia"/>
        </w:rPr>
        <w:t>は、</w:t>
      </w:r>
      <w:r>
        <w:rPr>
          <w:rFonts w:hint="eastAsia"/>
        </w:rPr>
        <w:t>LCM</w:t>
      </w:r>
      <w:r>
        <w:rPr>
          <w:rFonts w:hint="eastAsia"/>
        </w:rPr>
        <w:t>機能を持ち、したがって、そのようなシステムのインプリメンテーションの可能例となっている。</w:t>
      </w:r>
    </w:p>
    <w:p w14:paraId="735423C9" w14:textId="77777777" w:rsidR="003A585C" w:rsidRDefault="003A585C" w:rsidP="003A585C">
      <w:r>
        <w:rPr>
          <w:rFonts w:hint="eastAsia"/>
        </w:rPr>
        <w:t>WoT</w:t>
      </w:r>
      <w:r>
        <w:rPr>
          <w:rFonts w:hint="eastAsia"/>
        </w:rPr>
        <w:t>ランタイムは、ビヘイビアインプリメンテーションをプロトコルバインディングの詳細から切り離すので、サービアントのプロトコルスタックインプリメンテーションとインターフェースしなければならない。</w:t>
      </w:r>
      <w:r>
        <w:rPr>
          <w:rFonts w:hint="eastAsia"/>
        </w:rPr>
        <w:t>WoT</w:t>
      </w:r>
      <w:r>
        <w:rPr>
          <w:rFonts w:hint="eastAsia"/>
        </w:rPr>
        <w:t>ランタイムは、また、通常、例えば、取り付けられたセンサおよびアクチュエータなどのローカルハードウェアにアクセスするために、あるいは、ストレージなどのシステムサービスにアクセスするために、基本システムとインターフェースする。両方のインターフェースは、インプリメンテーション固有であるが、</w:t>
      </w:r>
      <w:r>
        <w:rPr>
          <w:rFonts w:hint="eastAsia"/>
        </w:rPr>
        <w:t>WoT</w:t>
      </w:r>
      <w:r>
        <w:rPr>
          <w:rFonts w:hint="eastAsia"/>
        </w:rPr>
        <w:t>ランタイムは、実装された</w:t>
      </w:r>
      <w:r w:rsidR="00BF74FD">
        <w:rPr>
          <w:rFonts w:hint="eastAsia"/>
        </w:rPr>
        <w:t>Thing</w:t>
      </w:r>
      <w:r>
        <w:rPr>
          <w:rFonts w:hint="eastAsia"/>
        </w:rPr>
        <w:t>のアブストラクションに必要となる適応性を提供しなければならない。</w:t>
      </w:r>
    </w:p>
    <w:p w14:paraId="7DEDDC23" w14:textId="77777777" w:rsidR="003A585C" w:rsidRDefault="003A585C" w:rsidP="009B77AC"/>
    <w:p w14:paraId="29233050" w14:textId="77777777" w:rsidR="003A585C" w:rsidRDefault="003A585C" w:rsidP="002B73F4">
      <w:pPr>
        <w:pStyle w:val="20"/>
      </w:pPr>
      <w:bookmarkStart w:id="323" w:name="_Toc28968979"/>
      <w:r>
        <w:t xml:space="preserve">8.3 </w:t>
      </w:r>
      <w:r>
        <w:rPr>
          <w:rFonts w:hint="eastAsia"/>
        </w:rPr>
        <w:t>WoT</w:t>
      </w:r>
      <w:r>
        <w:rPr>
          <w:rFonts w:hint="eastAsia"/>
        </w:rPr>
        <w:t>スクリプティング</w:t>
      </w:r>
      <w:r>
        <w:rPr>
          <w:rFonts w:hint="eastAsia"/>
        </w:rPr>
        <w:t>API</w:t>
      </w:r>
      <w:bookmarkEnd w:id="323"/>
    </w:p>
    <w:p w14:paraId="460141CE" w14:textId="77777777" w:rsidR="003A585C" w:rsidRDefault="003A585C" w:rsidP="003A585C">
      <w:r>
        <w:rPr>
          <w:rFonts w:hint="eastAsia"/>
        </w:rPr>
        <w:t xml:space="preserve">WoT </w:t>
      </w:r>
      <w:r>
        <w:rPr>
          <w:rFonts w:hint="eastAsia"/>
        </w:rPr>
        <w:t>スクリプティング</w:t>
      </w:r>
      <w:r>
        <w:rPr>
          <w:rFonts w:hint="eastAsia"/>
        </w:rPr>
        <w:t>API</w:t>
      </w:r>
      <w:r>
        <w:rPr>
          <w:rFonts w:hint="eastAsia"/>
        </w:rPr>
        <w:t>ビルディングブロックは、</w:t>
      </w:r>
      <w:r>
        <w:rPr>
          <w:rFonts w:hint="eastAsia"/>
        </w:rPr>
        <w:t>WoT TD</w:t>
      </w:r>
      <w:r>
        <w:rPr>
          <w:rFonts w:hint="eastAsia"/>
        </w:rPr>
        <w:t>仕様</w:t>
      </w:r>
      <w:r w:rsidR="009045B7">
        <w:rPr>
          <w:rFonts w:hint="eastAsia"/>
        </w:rPr>
        <w:t>「</w:t>
      </w:r>
      <w:r w:rsidR="009045B7">
        <w:rPr>
          <w:rFonts w:hint="eastAsia"/>
        </w:rPr>
        <w:t>WOT-THING-DESCRIPTION]</w:t>
      </w:r>
      <w:r>
        <w:rPr>
          <w:rFonts w:hint="eastAsia"/>
        </w:rPr>
        <w:t>を遵</w:t>
      </w:r>
      <w:r>
        <w:rPr>
          <w:rFonts w:hint="eastAsia"/>
        </w:rPr>
        <w:lastRenderedPageBreak/>
        <w:t>守する</w:t>
      </w:r>
      <w:r>
        <w:rPr>
          <w:rFonts w:hint="eastAsia"/>
        </w:rPr>
        <w:t>ECMAScript API</w:t>
      </w:r>
      <w:r>
        <w:rPr>
          <w:rFonts w:hint="eastAsia"/>
        </w:rPr>
        <w:t>を定義する。これは、ビヘイビアインプリメンテーションとスクリプトベースの</w:t>
      </w:r>
      <w:r>
        <w:rPr>
          <w:rFonts w:hint="eastAsia"/>
        </w:rPr>
        <w:t>WoT</w:t>
      </w:r>
      <w:r>
        <w:rPr>
          <w:rFonts w:hint="eastAsia"/>
        </w:rPr>
        <w:t>ランタイム間のインターフェースを定義するものである。他のより単純な</w:t>
      </w:r>
      <w:r>
        <w:rPr>
          <w:rFonts w:hint="eastAsia"/>
        </w:rPr>
        <w:t>API</w:t>
      </w:r>
      <w:r>
        <w:rPr>
          <w:rFonts w:hint="eastAsia"/>
        </w:rPr>
        <w:t>は、例えば、ウェブブラウザ</w:t>
      </w:r>
      <w:r>
        <w:rPr>
          <w:rFonts w:hint="eastAsia"/>
        </w:rPr>
        <w:t>API</w:t>
      </w:r>
      <w:r>
        <w:rPr>
          <w:rFonts w:hint="eastAsia"/>
        </w:rPr>
        <w:t>の</w:t>
      </w:r>
      <w:r>
        <w:rPr>
          <w:rFonts w:hint="eastAsia"/>
        </w:rPr>
        <w:t>jQuery</w:t>
      </w:r>
      <w:r>
        <w:rPr>
          <w:rFonts w:hint="eastAsia"/>
        </w:rPr>
        <w:t>と同様に、重ねて実装することができる。</w:t>
      </w:r>
    </w:p>
    <w:p w14:paraId="39466662" w14:textId="77777777" w:rsidR="003A585C" w:rsidRDefault="003A585C" w:rsidP="003A585C">
      <w:r>
        <w:rPr>
          <w:rFonts w:hint="eastAsia"/>
        </w:rPr>
        <w:t>詳細は</w:t>
      </w:r>
      <w:r w:rsidR="009045B7">
        <w:rPr>
          <w:rFonts w:hint="eastAsia"/>
        </w:rPr>
        <w:t>「</w:t>
      </w:r>
      <w:r w:rsidR="009045B7">
        <w:rPr>
          <w:rFonts w:hint="eastAsia"/>
        </w:rPr>
        <w:t>WOT-SCRIPTING-API]</w:t>
      </w:r>
      <w:r>
        <w:rPr>
          <w:rFonts w:hint="eastAsia"/>
        </w:rPr>
        <w:t>参照。</w:t>
      </w:r>
    </w:p>
    <w:p w14:paraId="5CD2A2AE" w14:textId="77777777" w:rsidR="003A585C" w:rsidRDefault="003A585C" w:rsidP="009B77AC"/>
    <w:p w14:paraId="17B7C854" w14:textId="77777777" w:rsidR="003A585C" w:rsidRDefault="003A585C" w:rsidP="002B73F4">
      <w:pPr>
        <w:pStyle w:val="20"/>
      </w:pPr>
      <w:bookmarkStart w:id="324" w:name="_Toc28968980"/>
      <w:r>
        <w:rPr>
          <w:rFonts w:hint="eastAsia"/>
        </w:rPr>
        <w:t>8.4</w:t>
      </w:r>
      <w:r>
        <w:t xml:space="preserve"> </w:t>
      </w:r>
      <w:r>
        <w:rPr>
          <w:rFonts w:hint="eastAsia"/>
        </w:rPr>
        <w:t>公開された</w:t>
      </w:r>
      <w:r w:rsidR="00BF74FD">
        <w:rPr>
          <w:rFonts w:hint="eastAsia"/>
        </w:rPr>
        <w:t>Thing</w:t>
      </w:r>
      <w:r>
        <w:rPr>
          <w:rFonts w:hint="eastAsia"/>
        </w:rPr>
        <w:t>と消費されるもののアブストラクション</w:t>
      </w:r>
      <w:bookmarkEnd w:id="324"/>
    </w:p>
    <w:p w14:paraId="008CED33" w14:textId="77777777" w:rsidR="003A585C" w:rsidRDefault="003A585C" w:rsidP="003A585C">
      <w:r>
        <w:rPr>
          <w:rFonts w:hint="eastAsia"/>
        </w:rPr>
        <w:t>WoT</w:t>
      </w:r>
      <w:r>
        <w:rPr>
          <w:rFonts w:hint="eastAsia"/>
        </w:rPr>
        <w:t>ランタイムは、</w:t>
      </w:r>
      <w:r>
        <w:rPr>
          <w:rFonts w:hint="eastAsia"/>
        </w:rPr>
        <w:t>TD</w:t>
      </w:r>
      <w:r>
        <w:rPr>
          <w:rFonts w:hint="eastAsia"/>
        </w:rPr>
        <w:t>に基づいて</w:t>
      </w:r>
      <w:r w:rsidR="00BF74FD">
        <w:rPr>
          <w:rFonts w:hint="eastAsia"/>
        </w:rPr>
        <w:t>Thing</w:t>
      </w:r>
      <w:r>
        <w:rPr>
          <w:rFonts w:hint="eastAsia"/>
        </w:rPr>
        <w:t>のソフトウェア表現のインスタンスを生成する。これらのソフトウェア表現は、ビヘイビアインプリメンテーションに対するインターフェースとなる。</w:t>
      </w:r>
    </w:p>
    <w:p w14:paraId="39747739" w14:textId="77777777" w:rsidR="003A585C" w:rsidRDefault="003A585C" w:rsidP="003A585C">
      <w:r>
        <w:rPr>
          <w:rFonts w:hint="eastAsia"/>
        </w:rPr>
        <w:t>公開された</w:t>
      </w:r>
      <w:r w:rsidR="00BF74FD">
        <w:rPr>
          <w:rFonts w:hint="eastAsia"/>
        </w:rPr>
        <w:t>Thing</w:t>
      </w:r>
      <w:r>
        <w:rPr>
          <w:rFonts w:hint="eastAsia"/>
        </w:rPr>
        <w:t>のアブストラクションは、ローカルに提供され、サービアントのプロトコルスタックインプリメンテーションによって、外部からアクセス可能な</w:t>
      </w:r>
      <w:r w:rsidR="00BF74FD">
        <w:rPr>
          <w:rFonts w:hint="eastAsia"/>
        </w:rPr>
        <w:t>Thing</w:t>
      </w:r>
      <w:r>
        <w:rPr>
          <w:rFonts w:hint="eastAsia"/>
        </w:rPr>
        <w:t>を表す。ビヘイビアインプリメンテーションにより、そのメタデータおよび対話アフォーダンスを定義し、その自律的ビヘイビアを提供することによって、公開された</w:t>
      </w:r>
      <w:r w:rsidR="00BF74FD">
        <w:rPr>
          <w:rFonts w:hint="eastAsia"/>
        </w:rPr>
        <w:t>Thing</w:t>
      </w:r>
      <w:r>
        <w:rPr>
          <w:rFonts w:hint="eastAsia"/>
        </w:rPr>
        <w:t>は完全制御可能となる。</w:t>
      </w:r>
    </w:p>
    <w:p w14:paraId="440E9A4D" w14:textId="77777777" w:rsidR="003A585C" w:rsidRDefault="003A585C" w:rsidP="003A585C">
      <w:r>
        <w:rPr>
          <w:rFonts w:hint="eastAsia"/>
        </w:rPr>
        <w:t>消費される</w:t>
      </w:r>
      <w:r w:rsidR="00BF74FD">
        <w:rPr>
          <w:rFonts w:hint="eastAsia"/>
        </w:rPr>
        <w:t>Thing</w:t>
      </w:r>
      <w:r>
        <w:rPr>
          <w:rFonts w:hint="eastAsia"/>
        </w:rPr>
        <w:t>のアブストラクションは、通信プロトコルを使用してアクセスする必要があるコンシューマのためのリモートで提供される</w:t>
      </w:r>
      <w:r w:rsidR="00BF74FD">
        <w:rPr>
          <w:rFonts w:hint="eastAsia"/>
        </w:rPr>
        <w:t>Thing</w:t>
      </w:r>
      <w:r>
        <w:rPr>
          <w:rFonts w:hint="eastAsia"/>
        </w:rPr>
        <w:t>を表す。消費される</w:t>
      </w:r>
      <w:r w:rsidR="00BF74FD">
        <w:rPr>
          <w:rFonts w:hint="eastAsia"/>
        </w:rPr>
        <w:t>Thing</w:t>
      </w:r>
      <w:r>
        <w:rPr>
          <w:rFonts w:hint="eastAsia"/>
        </w:rPr>
        <w:t>は代理オブジェクトまたはスタブである。ビヘイビアインプリメンテーションは、対応する</w:t>
      </w:r>
      <w:r>
        <w:rPr>
          <w:rFonts w:hint="eastAsia"/>
        </w:rPr>
        <w:t>TD</w:t>
      </w:r>
      <w:r>
        <w:rPr>
          <w:rFonts w:hint="eastAsia"/>
        </w:rPr>
        <w:t>に記載されている通りにそのメタデータを読み取り、その対話アフォーダンスをアクティブ化することに限定されている。また、消費される</w:t>
      </w:r>
      <w:r w:rsidR="00BF74FD">
        <w:rPr>
          <w:rFonts w:hint="eastAsia"/>
        </w:rPr>
        <w:t>Thing</w:t>
      </w:r>
      <w:r>
        <w:rPr>
          <w:rFonts w:hint="eastAsia"/>
        </w:rPr>
        <w:t>は、独自仕様またはレガシー通信プロトコルの背後にあるローカルハードウェアまたはデバイスなどのシステム機能を表すこともできる。この場合、</w:t>
      </w:r>
      <w:r>
        <w:rPr>
          <w:rFonts w:hint="eastAsia"/>
        </w:rPr>
        <w:t>WoT</w:t>
      </w:r>
      <w:r>
        <w:rPr>
          <w:rFonts w:hint="eastAsia"/>
        </w:rPr>
        <w:t>ランタイムは、システム</w:t>
      </w:r>
      <w:r>
        <w:rPr>
          <w:rFonts w:hint="eastAsia"/>
        </w:rPr>
        <w:t>API</w:t>
      </w:r>
      <w:r>
        <w:rPr>
          <w:rFonts w:hint="eastAsia"/>
        </w:rPr>
        <w:t>と消費される</w:t>
      </w:r>
      <w:r w:rsidR="00BF74FD">
        <w:rPr>
          <w:rFonts w:hint="eastAsia"/>
        </w:rPr>
        <w:t>Thing</w:t>
      </w:r>
      <w:r>
        <w:rPr>
          <w:rFonts w:hint="eastAsia"/>
        </w:rPr>
        <w:t>の間の必要な適応性を提供しなければならない。さらに、それは、対応する</w:t>
      </w:r>
      <w:r>
        <w:rPr>
          <w:rFonts w:hint="eastAsia"/>
        </w:rPr>
        <w:t>TD</w:t>
      </w:r>
      <w:r>
        <w:rPr>
          <w:rFonts w:hint="eastAsia"/>
        </w:rPr>
        <w:t>を提供し、例えば、</w:t>
      </w:r>
      <w:r>
        <w:rPr>
          <w:rFonts w:hint="eastAsia"/>
        </w:rPr>
        <w:t>WoT</w:t>
      </w:r>
      <w:r>
        <w:rPr>
          <w:rFonts w:hint="eastAsia"/>
        </w:rPr>
        <w:t>ランタイムがどのような検出メカニズムを提供しているのかにかかわらず、アプリ</w:t>
      </w:r>
      <w:r>
        <w:rPr>
          <w:rFonts w:hint="eastAsia"/>
        </w:rPr>
        <w:t>API (</w:t>
      </w:r>
      <w:r>
        <w:rPr>
          <w:rFonts w:hint="eastAsia"/>
        </w:rPr>
        <w:t>例えば、</w:t>
      </w:r>
      <w:r>
        <w:rPr>
          <w:rFonts w:hint="eastAsia"/>
        </w:rPr>
        <w:t>WoT</w:t>
      </w:r>
      <w:r>
        <w:rPr>
          <w:rFonts w:hint="eastAsia"/>
        </w:rPr>
        <w:t>スクリプティング</w:t>
      </w:r>
      <w:r>
        <w:rPr>
          <w:rFonts w:hint="eastAsia"/>
        </w:rPr>
        <w:t xml:space="preserve">API </w:t>
      </w:r>
      <w:r w:rsidR="009045B7">
        <w:rPr>
          <w:rFonts w:hint="eastAsia"/>
        </w:rPr>
        <w:t>「</w:t>
      </w:r>
      <w:r w:rsidR="009045B7">
        <w:rPr>
          <w:rFonts w:hint="eastAsia"/>
        </w:rPr>
        <w:t>WOT-SCRIPTING-API]</w:t>
      </w:r>
      <w:r>
        <w:rPr>
          <w:rFonts w:hint="eastAsia"/>
        </w:rPr>
        <w:t>で定義される</w:t>
      </w:r>
      <w:r>
        <w:rPr>
          <w:rFonts w:hint="eastAsia"/>
        </w:rPr>
        <w:t>discover()</w:t>
      </w:r>
      <w:r>
        <w:rPr>
          <w:rFonts w:hint="eastAsia"/>
        </w:rPr>
        <w:t>メソッド</w:t>
      </w:r>
      <w:r>
        <w:rPr>
          <w:rFonts w:hint="eastAsia"/>
        </w:rPr>
        <w:t>)</w:t>
      </w:r>
      <w:r>
        <w:rPr>
          <w:rFonts w:hint="eastAsia"/>
        </w:rPr>
        <w:t>を使って拡張することによって、ビヘイビアインプリメンテーションがそれらを利用できるようにしなければならない。</w:t>
      </w:r>
    </w:p>
    <w:p w14:paraId="7F42640B" w14:textId="77777777" w:rsidR="003A585C" w:rsidRDefault="003A585C" w:rsidP="003A585C">
      <w:r>
        <w:rPr>
          <w:rFonts w:hint="eastAsia"/>
        </w:rPr>
        <w:t>WoT</w:t>
      </w:r>
      <w:r>
        <w:rPr>
          <w:rFonts w:hint="eastAsia"/>
        </w:rPr>
        <w:t>スクリプティング</w:t>
      </w:r>
      <w:r>
        <w:rPr>
          <w:rFonts w:hint="eastAsia"/>
        </w:rPr>
        <w:t xml:space="preserve">API </w:t>
      </w:r>
      <w:r>
        <w:rPr>
          <w:rFonts w:hint="eastAsia"/>
        </w:rPr>
        <w:t>を使用する場合、公開された</w:t>
      </w:r>
      <w:r w:rsidR="00BF74FD">
        <w:rPr>
          <w:rFonts w:hint="eastAsia"/>
        </w:rPr>
        <w:t>Thing</w:t>
      </w:r>
      <w:r>
        <w:rPr>
          <w:rFonts w:hint="eastAsia"/>
        </w:rPr>
        <w:t xml:space="preserve"> </w:t>
      </w:r>
      <w:r>
        <w:rPr>
          <w:rFonts w:hint="eastAsia"/>
        </w:rPr>
        <w:t>および消費される</w:t>
      </w:r>
      <w:r w:rsidR="00BF74FD">
        <w:rPr>
          <w:rFonts w:hint="eastAsia"/>
        </w:rPr>
        <w:t>Thing</w:t>
      </w:r>
      <w:r>
        <w:rPr>
          <w:rFonts w:hint="eastAsia"/>
        </w:rPr>
        <w:t>は</w:t>
      </w:r>
      <w:r>
        <w:rPr>
          <w:rFonts w:hint="eastAsia"/>
        </w:rPr>
        <w:t xml:space="preserve">JavaScript </w:t>
      </w:r>
      <w:r>
        <w:rPr>
          <w:rFonts w:hint="eastAsia"/>
        </w:rPr>
        <w:t>オブジェクトであり、アプリスクリプトによって生成、操作、および破棄することができる。しかしながら、アクセスは、例えば、マルチテナントサービエントにおいて、セキュリティ</w:t>
      </w:r>
      <w:r w:rsidR="009045B7">
        <w:rPr>
          <w:rFonts w:hint="eastAsia"/>
        </w:rPr>
        <w:t>メカニズム</w:t>
      </w:r>
      <w:r>
        <w:rPr>
          <w:rFonts w:hint="eastAsia"/>
        </w:rPr>
        <w:t>により制限され得る。</w:t>
      </w:r>
    </w:p>
    <w:p w14:paraId="310505AA" w14:textId="77777777" w:rsidR="003A585C" w:rsidRDefault="003A585C" w:rsidP="009B77AC"/>
    <w:p w14:paraId="28B7146A" w14:textId="77777777" w:rsidR="003A585C" w:rsidRDefault="003A585C" w:rsidP="003A585C">
      <w:pPr>
        <w:pStyle w:val="20"/>
      </w:pPr>
      <w:bookmarkStart w:id="325" w:name="_Toc28968981"/>
      <w:r>
        <w:rPr>
          <w:rFonts w:hint="eastAsia"/>
        </w:rPr>
        <w:t>8.5</w:t>
      </w:r>
      <w:r>
        <w:t xml:space="preserve"> </w:t>
      </w:r>
      <w:r>
        <w:rPr>
          <w:rFonts w:hint="eastAsia"/>
        </w:rPr>
        <w:t>プライベートセキュリティ</w:t>
      </w:r>
      <w:r w:rsidR="009045B7">
        <w:rPr>
          <w:rFonts w:hint="eastAsia"/>
        </w:rPr>
        <w:t>データ</w:t>
      </w:r>
      <w:bookmarkEnd w:id="325"/>
    </w:p>
    <w:p w14:paraId="1296EF31" w14:textId="77777777" w:rsidR="003A585C" w:rsidRDefault="003A585C" w:rsidP="003A585C">
      <w:r w:rsidRPr="00DE62FD">
        <w:rPr>
          <w:rFonts w:hint="eastAsia"/>
          <w:highlight w:val="yellow"/>
        </w:rPr>
        <w:t>また、プライベートセキュリティメタデータは、概念的には</w:t>
      </w:r>
      <w:r w:rsidRPr="00DE62FD">
        <w:rPr>
          <w:rFonts w:hint="eastAsia"/>
          <w:highlight w:val="yellow"/>
        </w:rPr>
        <w:t>WoT</w:t>
      </w:r>
      <w:r w:rsidRPr="00DE62FD">
        <w:rPr>
          <w:rFonts w:hint="eastAsia"/>
          <w:highlight w:val="yellow"/>
        </w:rPr>
        <w:t>ランタイムによって管理されるが、意図的にアプリに直接アクセス可能とはされない。実際、最も安全なハードウェアインプリメンテーションでは、そのようなプライベートセキュリティデータは、別個の隔離されたメモリ</w:t>
      </w:r>
      <w:r w:rsidRPr="00DE62FD">
        <w:rPr>
          <w:rFonts w:hint="eastAsia"/>
          <w:highlight w:val="yellow"/>
        </w:rPr>
        <w:t>(</w:t>
      </w:r>
      <w:r w:rsidRPr="00DE62FD">
        <w:rPr>
          <w:rFonts w:hint="eastAsia"/>
          <w:highlight w:val="yellow"/>
        </w:rPr>
        <w:t>例えば、安全なエレメントまたは</w:t>
      </w:r>
      <w:r w:rsidRPr="00DE62FD">
        <w:rPr>
          <w:rFonts w:hint="eastAsia"/>
          <w:highlight w:val="yellow"/>
        </w:rPr>
        <w:t>TPM</w:t>
      </w:r>
      <w:r w:rsidRPr="00DE62FD">
        <w:rPr>
          <w:rFonts w:hint="eastAsia"/>
          <w:highlight w:val="yellow"/>
        </w:rPr>
        <w:t>上</w:t>
      </w:r>
      <w:r w:rsidRPr="00DE62FD">
        <w:rPr>
          <w:rFonts w:hint="eastAsia"/>
          <w:highlight w:val="yellow"/>
        </w:rPr>
        <w:t>)</w:t>
      </w:r>
      <w:r w:rsidRPr="00DE62FD">
        <w:rPr>
          <w:rFonts w:hint="eastAsia"/>
          <w:highlight w:val="yellow"/>
        </w:rPr>
        <w:t>に格納され、攻撃対象領域を限定し、このデータの外部開示を防止する</w:t>
      </w:r>
      <w:r w:rsidRPr="00DE62FD">
        <w:rPr>
          <w:rFonts w:hint="eastAsia"/>
          <w:highlight w:val="yellow"/>
        </w:rPr>
        <w:t>(</w:t>
      </w:r>
      <w:r w:rsidRPr="00DE62FD">
        <w:rPr>
          <w:rFonts w:hint="eastAsia"/>
          <w:highlight w:val="yellow"/>
        </w:rPr>
        <w:t>場合によっては、隔離されたプロセッサおよびソフトウェアスタックによって実装されていることさえある</w:t>
      </w:r>
      <w:r w:rsidRPr="00DE62FD">
        <w:rPr>
          <w:rFonts w:hint="eastAsia"/>
          <w:highlight w:val="yellow"/>
        </w:rPr>
        <w:t>)</w:t>
      </w:r>
      <w:r w:rsidRPr="00DE62FD">
        <w:rPr>
          <w:rFonts w:hint="eastAsia"/>
          <w:highlight w:val="yellow"/>
        </w:rPr>
        <w:t>抽象的な動作セットのみが提供される。プライベートセキュリティデータは、プロトコルバインディングによって透過的に使用され、インタラクションの整合性および機密性を許可および保護する。</w:t>
      </w:r>
    </w:p>
    <w:p w14:paraId="4362E59F" w14:textId="77777777" w:rsidR="003A585C" w:rsidRDefault="003A585C" w:rsidP="003A585C"/>
    <w:p w14:paraId="440FCECA" w14:textId="77777777" w:rsidR="003A585C" w:rsidRDefault="003A585C" w:rsidP="002B73F4">
      <w:pPr>
        <w:pStyle w:val="20"/>
      </w:pPr>
      <w:bookmarkStart w:id="326" w:name="_Toc28968982"/>
      <w:r>
        <w:rPr>
          <w:rFonts w:hint="eastAsia"/>
        </w:rPr>
        <w:t>8.6</w:t>
      </w:r>
      <w:r>
        <w:t xml:space="preserve"> </w:t>
      </w:r>
      <w:r>
        <w:rPr>
          <w:rFonts w:hint="eastAsia"/>
        </w:rPr>
        <w:t>プロトコルスタックのインプリメンテーション</w:t>
      </w:r>
      <w:bookmarkEnd w:id="326"/>
    </w:p>
    <w:p w14:paraId="2D7D06E8" w14:textId="77777777" w:rsidR="003A585C" w:rsidRDefault="003A585C" w:rsidP="003A585C">
      <w:r>
        <w:rPr>
          <w:rFonts w:hint="eastAsia"/>
        </w:rPr>
        <w:t>サービエントのプロトコルスタックは、公開された</w:t>
      </w:r>
      <w:r w:rsidR="00BF74FD">
        <w:rPr>
          <w:rFonts w:hint="eastAsia"/>
        </w:rPr>
        <w:t>Thing</w:t>
      </w:r>
      <w:r>
        <w:rPr>
          <w:rFonts w:hint="eastAsia"/>
        </w:rPr>
        <w:t>の</w:t>
      </w:r>
      <w:r>
        <w:rPr>
          <w:rFonts w:hint="eastAsia"/>
        </w:rPr>
        <w:t>WoT</w:t>
      </w:r>
      <w:r>
        <w:rPr>
          <w:rFonts w:hint="eastAsia"/>
        </w:rPr>
        <w:t>インターフェースを実装し、</w:t>
      </w:r>
      <w:r>
        <w:rPr>
          <w:rFonts w:hint="eastAsia"/>
        </w:rPr>
        <w:t>(</w:t>
      </w:r>
      <w:r>
        <w:rPr>
          <w:rFonts w:hint="eastAsia"/>
        </w:rPr>
        <w:t>消費される</w:t>
      </w:r>
      <w:r w:rsidR="00BF74FD">
        <w:rPr>
          <w:rFonts w:hint="eastAsia"/>
        </w:rPr>
        <w:t>Thing</w:t>
      </w:r>
      <w:r>
        <w:rPr>
          <w:rFonts w:hint="eastAsia"/>
        </w:rPr>
        <w:t>を介して</w:t>
      </w:r>
      <w:r>
        <w:rPr>
          <w:rFonts w:hint="eastAsia"/>
        </w:rPr>
        <w:t>)</w:t>
      </w:r>
      <w:r>
        <w:rPr>
          <w:rFonts w:hint="eastAsia"/>
        </w:rPr>
        <w:t>遠隔の</w:t>
      </w:r>
      <w:r w:rsidR="00BF74FD">
        <w:rPr>
          <w:rFonts w:hint="eastAsia"/>
        </w:rPr>
        <w:t>Thing</w:t>
      </w:r>
      <w:r>
        <w:rPr>
          <w:rFonts w:hint="eastAsia"/>
        </w:rPr>
        <w:t>の</w:t>
      </w:r>
      <w:r>
        <w:rPr>
          <w:rFonts w:hint="eastAsia"/>
        </w:rPr>
        <w:t>WoT</w:t>
      </w:r>
      <w:r>
        <w:rPr>
          <w:rFonts w:hint="eastAsia"/>
        </w:rPr>
        <w:t>インターフェースにアクセスするためにコンシューマが使用す</w:t>
      </w:r>
      <w:r>
        <w:rPr>
          <w:rFonts w:hint="eastAsia"/>
        </w:rPr>
        <w:lastRenderedPageBreak/>
        <w:t>る。これは、ネットワーク上で対話するための具体的なプロトコルメッセージを生成する。サービエントは、複数のプロトコルを実装し、したがって、様々な</w:t>
      </w:r>
      <w:r>
        <w:rPr>
          <w:rFonts w:hint="eastAsia"/>
        </w:rPr>
        <w:t>IoT</w:t>
      </w:r>
      <w:r>
        <w:rPr>
          <w:rFonts w:hint="eastAsia"/>
        </w:rPr>
        <w:t>プラットフォームとの対話を可能にするために複数のプロトコルバインディングをサポートすることができる。</w:t>
      </w:r>
    </w:p>
    <w:p w14:paraId="307EBEDC" w14:textId="77777777" w:rsidR="003A585C" w:rsidRDefault="003A585C" w:rsidP="003A585C">
      <w:r>
        <w:rPr>
          <w:rFonts w:hint="eastAsia"/>
        </w:rPr>
        <w:t>標準プロトコルが使用される場合の多くは、プラットフォーム固有のメッセージ</w:t>
      </w:r>
      <w:r>
        <w:rPr>
          <w:rFonts w:hint="eastAsia"/>
        </w:rPr>
        <w:t>(</w:t>
      </w:r>
      <w:r>
        <w:rPr>
          <w:rFonts w:hint="eastAsia"/>
        </w:rPr>
        <w:t>例えば、</w:t>
      </w:r>
      <w:r>
        <w:rPr>
          <w:rFonts w:hint="eastAsia"/>
        </w:rPr>
        <w:t>HTTP(S)</w:t>
      </w:r>
      <w:r>
        <w:rPr>
          <w:rFonts w:hint="eastAsia"/>
        </w:rPr>
        <w:t>方言用、</w:t>
      </w:r>
      <w:r>
        <w:rPr>
          <w:rFonts w:hint="eastAsia"/>
        </w:rPr>
        <w:t>CoAP(S)</w:t>
      </w:r>
      <w:r>
        <w:rPr>
          <w:rFonts w:hint="eastAsia"/>
        </w:rPr>
        <w:t>方言用、</w:t>
      </w:r>
      <w:r>
        <w:rPr>
          <w:rFonts w:hint="eastAsia"/>
        </w:rPr>
        <w:t>MQTT</w:t>
      </w:r>
      <w:r>
        <w:rPr>
          <w:rFonts w:hint="eastAsia"/>
        </w:rPr>
        <w:t>ソリューション用など</w:t>
      </w:r>
      <w:r>
        <w:rPr>
          <w:rFonts w:hint="eastAsia"/>
        </w:rPr>
        <w:t>)</w:t>
      </w:r>
      <w:r>
        <w:rPr>
          <w:rFonts w:hint="eastAsia"/>
        </w:rPr>
        <w:t>を生成するために、汎用プロトコルスタックを使用することができる。この場合、</w:t>
      </w:r>
      <w:r>
        <w:rPr>
          <w:rFonts w:hint="eastAsia"/>
        </w:rPr>
        <w:t>TD</w:t>
      </w:r>
      <w:r>
        <w:rPr>
          <w:rFonts w:hint="eastAsia"/>
        </w:rPr>
        <w:t>からの通信メタデータが、適切なスタック</w:t>
      </w:r>
      <w:r>
        <w:rPr>
          <w:rFonts w:hint="eastAsia"/>
        </w:rPr>
        <w:t>(</w:t>
      </w:r>
      <w:r>
        <w:rPr>
          <w:rFonts w:hint="eastAsia"/>
        </w:rPr>
        <w:t>例えば、適切なヘッダフィールドを有する</w:t>
      </w:r>
      <w:r>
        <w:rPr>
          <w:rFonts w:hint="eastAsia"/>
        </w:rPr>
        <w:t>HTTP</w:t>
      </w:r>
      <w:r>
        <w:rPr>
          <w:rFonts w:hint="eastAsia"/>
        </w:rPr>
        <w:t>または適切なオプションを有する</w:t>
      </w:r>
      <w:r>
        <w:rPr>
          <w:rFonts w:hint="eastAsia"/>
        </w:rPr>
        <w:t>CoAP)</w:t>
      </w:r>
      <w:r>
        <w:rPr>
          <w:rFonts w:hint="eastAsia"/>
        </w:rPr>
        <w:t>を選択・構成するために使用される。メディアタイプ</w:t>
      </w:r>
      <w:r w:rsidR="009045B7">
        <w:rPr>
          <w:rFonts w:hint="eastAsia"/>
        </w:rPr>
        <w:t>[</w:t>
      </w:r>
      <w:r w:rsidR="009045B7">
        <w:t>RFC2046]</w:t>
      </w:r>
      <w:r>
        <w:rPr>
          <w:rFonts w:hint="eastAsia"/>
        </w:rPr>
        <w:t>によって識別される期待されるペイロード表現フォーマット</w:t>
      </w:r>
      <w:r>
        <w:rPr>
          <w:rFonts w:hint="eastAsia"/>
        </w:rPr>
        <w:t>(JSON</w:t>
      </w:r>
      <w:r>
        <w:rPr>
          <w:rFonts w:hint="eastAsia"/>
        </w:rPr>
        <w:t>、</w:t>
      </w:r>
      <w:r>
        <w:rPr>
          <w:rFonts w:hint="eastAsia"/>
        </w:rPr>
        <w:t>CBOR</w:t>
      </w:r>
      <w:r>
        <w:rPr>
          <w:rFonts w:hint="eastAsia"/>
        </w:rPr>
        <w:t>、</w:t>
      </w:r>
      <w:r>
        <w:rPr>
          <w:rFonts w:hint="eastAsia"/>
        </w:rPr>
        <w:t>XML</w:t>
      </w:r>
      <w:r>
        <w:rPr>
          <w:rFonts w:hint="eastAsia"/>
        </w:rPr>
        <w:t>など</w:t>
      </w:r>
      <w:r>
        <w:rPr>
          <w:rFonts w:hint="eastAsia"/>
        </w:rPr>
        <w:t>)</w:t>
      </w:r>
      <w:r>
        <w:rPr>
          <w:rFonts w:hint="eastAsia"/>
        </w:rPr>
        <w:t>のパーサおよびシリアライザも、これらの汎用プロトコルスタックで共用することができる。</w:t>
      </w:r>
    </w:p>
    <w:p w14:paraId="096CC9D4" w14:textId="77777777" w:rsidR="003A585C" w:rsidRDefault="003A585C" w:rsidP="003A585C">
      <w:r>
        <w:rPr>
          <w:rFonts w:hint="eastAsia"/>
        </w:rPr>
        <w:t>詳細は</w:t>
      </w:r>
      <w:r>
        <w:rPr>
          <w:rFonts w:hint="eastAsia"/>
        </w:rPr>
        <w:t>[</w:t>
      </w:r>
      <w:r w:rsidR="009045B7">
        <w:t>WOT-BINDING-TEMPLATES</w:t>
      </w:r>
      <w:r>
        <w:rPr>
          <w:rFonts w:hint="eastAsia"/>
        </w:rPr>
        <w:t xml:space="preserve">] </w:t>
      </w:r>
      <w:r>
        <w:rPr>
          <w:rFonts w:hint="eastAsia"/>
        </w:rPr>
        <w:t>参照。</w:t>
      </w:r>
    </w:p>
    <w:p w14:paraId="2D877D91" w14:textId="77777777" w:rsidR="003A585C" w:rsidRDefault="003A585C" w:rsidP="003A585C"/>
    <w:p w14:paraId="41E8FC51" w14:textId="77777777" w:rsidR="003A585C" w:rsidRDefault="003A585C" w:rsidP="002B73F4">
      <w:pPr>
        <w:pStyle w:val="20"/>
      </w:pPr>
      <w:bookmarkStart w:id="327" w:name="_Toc28968983"/>
      <w:r>
        <w:rPr>
          <w:rFonts w:hint="eastAsia"/>
        </w:rPr>
        <w:t>8</w:t>
      </w:r>
      <w:r>
        <w:t xml:space="preserve">.7 </w:t>
      </w:r>
      <w:r>
        <w:rPr>
          <w:rFonts w:hint="eastAsia"/>
        </w:rPr>
        <w:t>システム</w:t>
      </w:r>
      <w:r>
        <w:rPr>
          <w:rFonts w:hint="eastAsia"/>
        </w:rPr>
        <w:t>API</w:t>
      </w:r>
      <w:bookmarkEnd w:id="327"/>
    </w:p>
    <w:p w14:paraId="222484B2" w14:textId="77777777" w:rsidR="003A585C" w:rsidRDefault="003A585C" w:rsidP="003A585C">
      <w:r>
        <w:rPr>
          <w:rFonts w:hint="eastAsia"/>
        </w:rPr>
        <w:t>WoT</w:t>
      </w:r>
      <w:r>
        <w:rPr>
          <w:rFonts w:hint="eastAsia"/>
        </w:rPr>
        <w:t>ランタイムが実装されると、あたかも通信プロトコルを介してアクセス可能であるかのように、</w:t>
      </w:r>
      <w:r w:rsidR="00BF74FD">
        <w:rPr>
          <w:rFonts w:hint="eastAsia"/>
        </w:rPr>
        <w:t>Thing</w:t>
      </w:r>
      <w:r>
        <w:rPr>
          <w:rFonts w:hint="eastAsia"/>
        </w:rPr>
        <w:t>のアブストラクションを介してビヘイビアインプリメンテーションにローカルハードウェアまたはシステムサービスを提供することができる。この場合、</w:t>
      </w:r>
      <w:r>
        <w:rPr>
          <w:rFonts w:hint="eastAsia"/>
        </w:rPr>
        <w:t>WoT</w:t>
      </w:r>
      <w:r>
        <w:rPr>
          <w:rFonts w:hint="eastAsia"/>
        </w:rPr>
        <w:t>ランタイムは、ビヘイビアインプリメンテーションが、プロトコルスタックの代わりにシステムと内部的にインターフェースする消費される</w:t>
      </w:r>
      <w:r w:rsidR="00BF74FD">
        <w:rPr>
          <w:rFonts w:hint="eastAsia"/>
        </w:rPr>
        <w:t>Thing</w:t>
      </w:r>
      <w:r>
        <w:rPr>
          <w:rFonts w:hint="eastAsia"/>
        </w:rPr>
        <w:t>のインスタンスを生成できるようにしなければならない。これは、アプリ</w:t>
      </w:r>
      <w:r>
        <w:rPr>
          <w:rFonts w:hint="eastAsia"/>
        </w:rPr>
        <w:t>WoT</w:t>
      </w:r>
      <w:r>
        <w:rPr>
          <w:rFonts w:hint="eastAsia"/>
        </w:rPr>
        <w:t>ランタイム</w:t>
      </w:r>
      <w:r>
        <w:rPr>
          <w:rFonts w:hint="eastAsia"/>
        </w:rPr>
        <w:t>API</w:t>
      </w:r>
      <w:r>
        <w:rPr>
          <w:rFonts w:hint="eastAsia"/>
        </w:rPr>
        <w:t>が提供する検出メカニズムにより、ローカル</w:t>
      </w:r>
      <w:r>
        <w:rPr>
          <w:rFonts w:hint="eastAsia"/>
        </w:rPr>
        <w:t>WoT</w:t>
      </w:r>
      <w:r>
        <w:rPr>
          <w:rFonts w:hint="eastAsia"/>
        </w:rPr>
        <w:t>ランタイムでのみ利用可能であるシステムの</w:t>
      </w:r>
      <w:r w:rsidR="00BF74FD">
        <w:rPr>
          <w:rFonts w:hint="eastAsia"/>
        </w:rPr>
        <w:t>Thing</w:t>
      </w:r>
      <w:r>
        <w:rPr>
          <w:rFonts w:hint="eastAsia"/>
        </w:rPr>
        <w:t>をリストにすることによって行うことができる。</w:t>
      </w:r>
    </w:p>
    <w:p w14:paraId="6E036F43" w14:textId="77777777" w:rsidR="003A585C" w:rsidRDefault="003A585C" w:rsidP="003A585C">
      <w:r>
        <w:rPr>
          <w:rFonts w:hint="eastAsia"/>
        </w:rPr>
        <w:t>デバイスは、また、物理的にサービアントの外部にあってもよいが、独自のプロトコル、または、</w:t>
      </w:r>
      <w:r>
        <w:rPr>
          <w:rFonts w:hint="eastAsia"/>
        </w:rPr>
        <w:t>WoT</w:t>
      </w:r>
      <w:r>
        <w:rPr>
          <w:rFonts w:hint="eastAsia"/>
        </w:rPr>
        <w:t>インターフェースとして不適格なプロトコルを介して接続もできる</w:t>
      </w:r>
      <w:r>
        <w:rPr>
          <w:rFonts w:hint="eastAsia"/>
        </w:rPr>
        <w:t>(</w:t>
      </w:r>
      <w:r>
        <w:rPr>
          <w:rFonts w:hint="eastAsia"/>
        </w:rPr>
        <w:t>プロトコルバインディングについては、第</w:t>
      </w:r>
      <w:r>
        <w:rPr>
          <w:rFonts w:hint="eastAsia"/>
        </w:rPr>
        <w:t>6.6</w:t>
      </w:r>
      <w:r>
        <w:rPr>
          <w:rFonts w:hint="eastAsia"/>
        </w:rPr>
        <w:t>項参照</w:t>
      </w:r>
      <w:r>
        <w:rPr>
          <w:rFonts w:hint="eastAsia"/>
        </w:rPr>
        <w:t>)</w:t>
      </w:r>
      <w:r>
        <w:rPr>
          <w:rFonts w:hint="eastAsia"/>
        </w:rPr>
        <w:t>。この場合、</w:t>
      </w:r>
      <w:r>
        <w:rPr>
          <w:rFonts w:hint="eastAsia"/>
        </w:rPr>
        <w:t>WoT</w:t>
      </w:r>
      <w:r>
        <w:rPr>
          <w:rFonts w:hint="eastAsia"/>
        </w:rPr>
        <w:t>ランタイムは、独自の</w:t>
      </w:r>
      <w:r>
        <w:rPr>
          <w:rFonts w:hint="eastAsia"/>
        </w:rPr>
        <w:t>API</w:t>
      </w:r>
      <w:r>
        <w:rPr>
          <w:rFonts w:hint="eastAsia"/>
        </w:rPr>
        <w:t>を介してそのようなプロトコル</w:t>
      </w:r>
      <w:r>
        <w:rPr>
          <w:rFonts w:hint="eastAsia"/>
        </w:rPr>
        <w:t>(</w:t>
      </w:r>
      <w:r>
        <w:rPr>
          <w:rFonts w:hint="eastAsia"/>
        </w:rPr>
        <w:t>たとえば、</w:t>
      </w:r>
      <w:r>
        <w:rPr>
          <w:rFonts w:hint="eastAsia"/>
        </w:rPr>
        <w:t>ECHONET Lite</w:t>
      </w:r>
      <w:r>
        <w:rPr>
          <w:rFonts w:hint="eastAsia"/>
        </w:rPr>
        <w:t>、</w:t>
      </w:r>
      <w:r>
        <w:rPr>
          <w:rFonts w:hint="eastAsia"/>
        </w:rPr>
        <w:t>BACnet</w:t>
      </w:r>
      <w:r>
        <w:rPr>
          <w:rFonts w:hint="eastAsia"/>
        </w:rPr>
        <w:t>、</w:t>
      </w:r>
      <w:r>
        <w:rPr>
          <w:rFonts w:hint="eastAsia"/>
        </w:rPr>
        <w:t>X10</w:t>
      </w:r>
      <w:r>
        <w:rPr>
          <w:rFonts w:hint="eastAsia"/>
        </w:rPr>
        <w:t>、</w:t>
      </w:r>
      <w:r>
        <w:rPr>
          <w:rFonts w:hint="eastAsia"/>
        </w:rPr>
        <w:t>I2C</w:t>
      </w:r>
      <w:r>
        <w:rPr>
          <w:rFonts w:hint="eastAsia"/>
        </w:rPr>
        <w:t>、</w:t>
      </w:r>
      <w:r>
        <w:rPr>
          <w:rFonts w:hint="eastAsia"/>
        </w:rPr>
        <w:t>SPI</w:t>
      </w:r>
      <w:r>
        <w:rPr>
          <w:rFonts w:hint="eastAsia"/>
        </w:rPr>
        <w:t>など</w:t>
      </w:r>
      <w:r>
        <w:rPr>
          <w:rFonts w:hint="eastAsia"/>
        </w:rPr>
        <w:t>)</w:t>
      </w:r>
      <w:r>
        <w:rPr>
          <w:rFonts w:hint="eastAsia"/>
        </w:rPr>
        <w:t>を有するレガシーデバイスにアクセスすることができるが、</w:t>
      </w:r>
      <w:r w:rsidR="00BF74FD">
        <w:rPr>
          <w:rFonts w:hint="eastAsia"/>
        </w:rPr>
        <w:t>Thing</w:t>
      </w:r>
      <w:r>
        <w:rPr>
          <w:rFonts w:hint="eastAsia"/>
        </w:rPr>
        <w:t>のアブストラクションを介してビヘイビアインプリメンテーションに</w:t>
      </w:r>
      <w:r w:rsidR="00BF74FD">
        <w:rPr>
          <w:rFonts w:hint="eastAsia"/>
        </w:rPr>
        <w:t>Thing</w:t>
      </w:r>
      <w:r>
        <w:rPr>
          <w:rFonts w:hint="eastAsia"/>
        </w:rPr>
        <w:t>を公開することを選択することができる。そうすると、サービアントは、レガシーデバイスへのゲートウェイとして作用することができる。これは、レガシーデバイスが</w:t>
      </w:r>
      <w:r>
        <w:rPr>
          <w:rFonts w:hint="eastAsia"/>
        </w:rPr>
        <w:t>WoT TD</w:t>
      </w:r>
      <w:r>
        <w:rPr>
          <w:rFonts w:hint="eastAsia"/>
        </w:rPr>
        <w:t>を使用して直接記述できない場合にのみ行われるべきである。</w:t>
      </w:r>
    </w:p>
    <w:p w14:paraId="14D04BF0" w14:textId="77777777" w:rsidR="003A585C" w:rsidRDefault="003A585C" w:rsidP="003A585C">
      <w:r>
        <w:rPr>
          <w:rFonts w:hint="eastAsia"/>
        </w:rPr>
        <w:t>ビヘイビアインプリメンテーションは、また、独自仕様の</w:t>
      </w:r>
      <w:r>
        <w:rPr>
          <w:rFonts w:hint="eastAsia"/>
        </w:rPr>
        <w:t>API</w:t>
      </w:r>
      <w:r>
        <w:rPr>
          <w:rFonts w:hint="eastAsia"/>
        </w:rPr>
        <w:t>または他の手段を介して、ローカルハードウェアまたはシステムサービス</w:t>
      </w:r>
      <w:r>
        <w:rPr>
          <w:rFonts w:hint="eastAsia"/>
        </w:rPr>
        <w:t>(</w:t>
      </w:r>
      <w:r>
        <w:rPr>
          <w:rFonts w:hint="eastAsia"/>
        </w:rPr>
        <w:t>例えば、ストレージ</w:t>
      </w:r>
      <w:r>
        <w:rPr>
          <w:rFonts w:hint="eastAsia"/>
        </w:rPr>
        <w:t>)</w:t>
      </w:r>
      <w:r>
        <w:rPr>
          <w:rFonts w:hint="eastAsia"/>
        </w:rPr>
        <w:t>にアクセスすることもできる。しかしながら、これは、移植性を妨げるため、</w:t>
      </w:r>
      <w:r>
        <w:rPr>
          <w:rFonts w:hint="eastAsia"/>
        </w:rPr>
        <w:t>W3C WoT</w:t>
      </w:r>
      <w:r>
        <w:rPr>
          <w:rFonts w:hint="eastAsia"/>
        </w:rPr>
        <w:t>標準化の範囲外である。</w:t>
      </w:r>
    </w:p>
    <w:p w14:paraId="15FDED90" w14:textId="77777777" w:rsidR="003A585C" w:rsidRDefault="003A585C" w:rsidP="003A585C"/>
    <w:p w14:paraId="498F69B4" w14:textId="77777777" w:rsidR="003A585C" w:rsidRDefault="003A585C" w:rsidP="002B73F4">
      <w:pPr>
        <w:pStyle w:val="20"/>
      </w:pPr>
      <w:bookmarkStart w:id="328" w:name="_Toc28968984"/>
      <w:r>
        <w:t xml:space="preserve">8.8 </w:t>
      </w:r>
      <w:r>
        <w:rPr>
          <w:rFonts w:hint="eastAsia"/>
        </w:rPr>
        <w:t>代替サービエントおよび</w:t>
      </w:r>
      <w:r>
        <w:rPr>
          <w:rFonts w:hint="eastAsia"/>
        </w:rPr>
        <w:t>WoT</w:t>
      </w:r>
      <w:r>
        <w:rPr>
          <w:rFonts w:hint="eastAsia"/>
        </w:rPr>
        <w:t>インプリメンテーション</w:t>
      </w:r>
      <w:bookmarkEnd w:id="328"/>
    </w:p>
    <w:p w14:paraId="1DD707AB" w14:textId="77777777" w:rsidR="003A585C" w:rsidRDefault="003A585C" w:rsidP="003A585C">
      <w:r>
        <w:rPr>
          <w:rFonts w:hint="eastAsia"/>
        </w:rPr>
        <w:t>WoT</w:t>
      </w:r>
      <w:r>
        <w:rPr>
          <w:rFonts w:hint="eastAsia"/>
        </w:rPr>
        <w:t>スクリプティング</w:t>
      </w:r>
      <w:r>
        <w:rPr>
          <w:rFonts w:hint="eastAsia"/>
        </w:rPr>
        <w:t xml:space="preserve">API </w:t>
      </w:r>
      <w:r>
        <w:rPr>
          <w:rFonts w:hint="eastAsia"/>
        </w:rPr>
        <w:t>ビルディングブロックはオプションである。</w:t>
      </w:r>
      <w:r>
        <w:rPr>
          <w:rFonts w:hint="eastAsia"/>
        </w:rPr>
        <w:t>WoT</w:t>
      </w:r>
      <w:r>
        <w:rPr>
          <w:rFonts w:hint="eastAsia"/>
        </w:rPr>
        <w:t>ランタイムが、様々なプログラミング言語で書かれることもあるアプリロジックのための代替</w:t>
      </w:r>
      <w:r>
        <w:rPr>
          <w:rFonts w:hint="eastAsia"/>
        </w:rPr>
        <w:t>API</w:t>
      </w:r>
      <w:r>
        <w:rPr>
          <w:rFonts w:hint="eastAsia"/>
        </w:rPr>
        <w:t>を提供する場合、代替的なサービアントインプリメンテーションが可能である。</w:t>
      </w:r>
    </w:p>
    <w:p w14:paraId="5D4DE676" w14:textId="77777777" w:rsidR="003A585C" w:rsidRDefault="003A585C" w:rsidP="003A585C">
      <w:r>
        <w:rPr>
          <w:rFonts w:hint="eastAsia"/>
        </w:rPr>
        <w:t>さらに、</w:t>
      </w:r>
      <w:r>
        <w:rPr>
          <w:rFonts w:hint="eastAsia"/>
        </w:rPr>
        <w:t>W3C WoT</w:t>
      </w:r>
      <w:r>
        <w:rPr>
          <w:rFonts w:hint="eastAsia"/>
        </w:rPr>
        <w:t>を認識しないデバイスまたはサービスは、そのために適切に形成された</w:t>
      </w:r>
      <w:r>
        <w:rPr>
          <w:rFonts w:hint="eastAsia"/>
        </w:rPr>
        <w:t>WoT TD</w:t>
      </w:r>
      <w:r>
        <w:rPr>
          <w:rFonts w:hint="eastAsia"/>
        </w:rPr>
        <w:t>を提供することが可能である場合も、消費されることが可能である。この場合、</w:t>
      </w:r>
      <w:r>
        <w:rPr>
          <w:rFonts w:hint="eastAsia"/>
        </w:rPr>
        <w:t>TD</w:t>
      </w:r>
      <w:r>
        <w:rPr>
          <w:rFonts w:hint="eastAsia"/>
        </w:rPr>
        <w:t>は、ブラックボックスインプリメンテーションを有する</w:t>
      </w:r>
      <w:r w:rsidR="00BF74FD">
        <w:rPr>
          <w:rFonts w:hint="eastAsia"/>
        </w:rPr>
        <w:t>Thing</w:t>
      </w:r>
      <w:r>
        <w:rPr>
          <w:rFonts w:hint="eastAsia"/>
        </w:rPr>
        <w:t>の</w:t>
      </w:r>
      <w:r>
        <w:rPr>
          <w:rFonts w:hint="eastAsia"/>
        </w:rPr>
        <w:t>WoT</w:t>
      </w:r>
      <w:r>
        <w:rPr>
          <w:rFonts w:hint="eastAsia"/>
        </w:rPr>
        <w:t>インターフェースを記述する。</w:t>
      </w:r>
    </w:p>
    <w:p w14:paraId="108F37AE" w14:textId="77777777" w:rsidR="003A585C" w:rsidRDefault="003A585C" w:rsidP="003A585C"/>
    <w:p w14:paraId="6157B685" w14:textId="77777777" w:rsidR="003A585C" w:rsidRDefault="003A585C" w:rsidP="002B73F4">
      <w:pPr>
        <w:pStyle w:val="30"/>
      </w:pPr>
      <w:bookmarkStart w:id="329" w:name="_Toc28968985"/>
      <w:r>
        <w:lastRenderedPageBreak/>
        <w:t xml:space="preserve">8.8.1 </w:t>
      </w:r>
      <w:r>
        <w:rPr>
          <w:rFonts w:hint="eastAsia"/>
        </w:rPr>
        <w:t>ネイティブ</w:t>
      </w:r>
      <w:r>
        <w:rPr>
          <w:rFonts w:hint="eastAsia"/>
        </w:rPr>
        <w:t xml:space="preserve">WoT </w:t>
      </w:r>
      <w:r>
        <w:t>API</w:t>
      </w:r>
      <w:bookmarkEnd w:id="329"/>
    </w:p>
    <w:p w14:paraId="7D0201E0" w14:textId="77777777" w:rsidR="003A585C" w:rsidRDefault="003A585C" w:rsidP="003A585C">
      <w:r>
        <w:rPr>
          <w:rFonts w:hint="eastAsia"/>
        </w:rPr>
        <w:t>開発者が</w:t>
      </w:r>
      <w:r>
        <w:rPr>
          <w:rFonts w:hint="eastAsia"/>
        </w:rPr>
        <w:t>WoT</w:t>
      </w:r>
      <w:r>
        <w:rPr>
          <w:rFonts w:hint="eastAsia"/>
        </w:rPr>
        <w:t>スクリプティング</w:t>
      </w:r>
      <w:r>
        <w:rPr>
          <w:rFonts w:hint="eastAsia"/>
        </w:rPr>
        <w:t>API</w:t>
      </w:r>
      <w:r>
        <w:rPr>
          <w:rFonts w:hint="eastAsia"/>
        </w:rPr>
        <w:t>を使用せずにサービアントを実装することを選択する理由は様々である。メモリまたはコンピューティングリソースが不十分で、開発者は必要なソフトウェアスタックまたはフル機能のスクリプトエンジンを使用することができないということに起因する可能性もある。あるいは、使用事例</w:t>
      </w:r>
      <w:r>
        <w:rPr>
          <w:rFonts w:hint="eastAsia"/>
        </w:rPr>
        <w:t>(</w:t>
      </w:r>
      <w:r>
        <w:rPr>
          <w:rFonts w:hint="eastAsia"/>
        </w:rPr>
        <w:t>例えば、独自の通信プロトコル</w:t>
      </w:r>
      <w:r>
        <w:rPr>
          <w:rFonts w:hint="eastAsia"/>
        </w:rPr>
        <w:t>)</w:t>
      </w:r>
      <w:r>
        <w:rPr>
          <w:rFonts w:hint="eastAsia"/>
        </w:rPr>
        <w:t>をサポートするために、開発者は、特定のプログラミング環境または言語を介してのみ利用可能な特定の機能またはライブラリを使用しなければならない場合がある。</w:t>
      </w:r>
    </w:p>
    <w:p w14:paraId="510EEE5A" w14:textId="77777777" w:rsidR="003A585C" w:rsidRDefault="003A585C" w:rsidP="003A585C">
      <w:r>
        <w:rPr>
          <w:rFonts w:hint="eastAsia"/>
        </w:rPr>
        <w:t>この場合、</w:t>
      </w:r>
      <w:r>
        <w:rPr>
          <w:rFonts w:hint="eastAsia"/>
        </w:rPr>
        <w:t>WoT</w:t>
      </w:r>
      <w:r>
        <w:rPr>
          <w:rFonts w:hint="eastAsia"/>
        </w:rPr>
        <w:t>ランタイムは依然として使用することができるが、</w:t>
      </w:r>
      <w:r>
        <w:rPr>
          <w:rFonts w:hint="eastAsia"/>
        </w:rPr>
        <w:t>WoT</w:t>
      </w:r>
      <w:r>
        <w:rPr>
          <w:rFonts w:hint="eastAsia"/>
        </w:rPr>
        <w:t>スクリプティング</w:t>
      </w:r>
      <w:r>
        <w:rPr>
          <w:rFonts w:hint="eastAsia"/>
        </w:rPr>
        <w:t>API</w:t>
      </w:r>
      <w:r>
        <w:rPr>
          <w:rFonts w:hint="eastAsia"/>
        </w:rPr>
        <w:t>の代わりに、代替のアプリインターフェースを使用して公開される同等のアブストラクションおよび機能性が必要となる。その点を除き、第８項サービアントインプリメンテーションのブロック記述はすべて図</w:t>
      </w:r>
      <w:r>
        <w:rPr>
          <w:rFonts w:hint="eastAsia"/>
        </w:rPr>
        <w:t>28</w:t>
      </w:r>
      <w:r>
        <w:rPr>
          <w:rFonts w:hint="eastAsia"/>
        </w:rPr>
        <w:t>でも有効である。</w:t>
      </w:r>
    </w:p>
    <w:p w14:paraId="44DAD5D3" w14:textId="77777777" w:rsidR="003A585C" w:rsidRDefault="003A585C" w:rsidP="003A585C"/>
    <w:p w14:paraId="1A49E568" w14:textId="77777777" w:rsidR="003A585C" w:rsidRDefault="003A585C" w:rsidP="003A585C">
      <w:r>
        <w:rPr>
          <w:rFonts w:hint="eastAsia"/>
        </w:rPr>
        <w:t>図</w:t>
      </w:r>
      <w:r>
        <w:rPr>
          <w:rFonts w:hint="eastAsia"/>
        </w:rPr>
        <w:t>2</w:t>
      </w:r>
      <w:r>
        <w:t xml:space="preserve">8. </w:t>
      </w:r>
      <w:r>
        <w:rPr>
          <w:rFonts w:hint="eastAsia"/>
        </w:rPr>
        <w:t>ネイティブ</w:t>
      </w:r>
      <w:r>
        <w:rPr>
          <w:rFonts w:hint="eastAsia"/>
        </w:rPr>
        <w:t>API</w:t>
      </w:r>
      <w:r>
        <w:rPr>
          <w:rFonts w:hint="eastAsia"/>
        </w:rPr>
        <w:t>を使用したサービエントのインプリメンテーション</w:t>
      </w:r>
    </w:p>
    <w:p w14:paraId="1FF293E2" w14:textId="77777777" w:rsidR="003A585C" w:rsidRDefault="003A585C" w:rsidP="003A585C"/>
    <w:p w14:paraId="38201B6B" w14:textId="77777777" w:rsidR="003A585C" w:rsidRDefault="003A585C" w:rsidP="002B73F4">
      <w:pPr>
        <w:pStyle w:val="30"/>
      </w:pPr>
      <w:bookmarkStart w:id="330" w:name="_Toc28968986"/>
      <w:r>
        <w:rPr>
          <w:rFonts w:hint="eastAsia"/>
        </w:rPr>
        <w:t>8.</w:t>
      </w:r>
      <w:r>
        <w:t xml:space="preserve">8.2 </w:t>
      </w:r>
      <w:r>
        <w:rPr>
          <w:rFonts w:hint="eastAsia"/>
        </w:rPr>
        <w:t>TD</w:t>
      </w:r>
      <w:r>
        <w:rPr>
          <w:rFonts w:hint="eastAsia"/>
        </w:rPr>
        <w:t>で記述される既存デバイス</w:t>
      </w:r>
      <w:bookmarkEnd w:id="330"/>
    </w:p>
    <w:p w14:paraId="42C8BB4D" w14:textId="77777777" w:rsidR="003A585C" w:rsidRDefault="003A585C" w:rsidP="003A585C">
      <w:r w:rsidRPr="003A585C">
        <w:rPr>
          <w:rFonts w:hint="eastAsia"/>
        </w:rPr>
        <w:t>既存の</w:t>
      </w:r>
      <w:r w:rsidRPr="003A585C">
        <w:rPr>
          <w:rFonts w:hint="eastAsia"/>
        </w:rPr>
        <w:t>IoT</w:t>
      </w:r>
      <w:r w:rsidRPr="003A585C">
        <w:rPr>
          <w:rFonts w:hint="eastAsia"/>
        </w:rPr>
        <w:t>デバイスまたはサービスを</w:t>
      </w:r>
      <w:r w:rsidR="00BF74FD">
        <w:rPr>
          <w:rFonts w:hint="eastAsia"/>
        </w:rPr>
        <w:t>Thing</w:t>
      </w:r>
      <w:r w:rsidRPr="003A585C">
        <w:rPr>
          <w:rFonts w:hint="eastAsia"/>
        </w:rPr>
        <w:t>の</w:t>
      </w:r>
      <w:r w:rsidRPr="003A585C">
        <w:rPr>
          <w:rFonts w:hint="eastAsia"/>
        </w:rPr>
        <w:t>W3C</w:t>
      </w:r>
      <w:r w:rsidRPr="003A585C">
        <w:rPr>
          <w:rFonts w:hint="eastAsia"/>
        </w:rPr>
        <w:t>ウェブに結合し、これらのデバイスまたはサービスの</w:t>
      </w:r>
      <w:r w:rsidRPr="003A585C">
        <w:rPr>
          <w:rFonts w:hint="eastAsia"/>
        </w:rPr>
        <w:t>TD</w:t>
      </w:r>
      <w:r w:rsidRPr="003A585C">
        <w:rPr>
          <w:rFonts w:hint="eastAsia"/>
        </w:rPr>
        <w:t>を作成することによって、それらを</w:t>
      </w:r>
      <w:r w:rsidR="00BF74FD">
        <w:rPr>
          <w:rFonts w:hint="eastAsia"/>
        </w:rPr>
        <w:t>Thing</w:t>
      </w:r>
      <w:r w:rsidRPr="003A585C">
        <w:rPr>
          <w:rFonts w:hint="eastAsia"/>
        </w:rPr>
        <w:t>として使用することも可能である。このような</w:t>
      </w:r>
      <w:r w:rsidRPr="003A585C">
        <w:rPr>
          <w:rFonts w:hint="eastAsia"/>
        </w:rPr>
        <w:t>TD</w:t>
      </w:r>
      <w:r w:rsidRPr="003A585C">
        <w:rPr>
          <w:rFonts w:hint="eastAsia"/>
        </w:rPr>
        <w:t>は、手動で、または、ツールまたはサービスを使って作成することができる。例えば、</w:t>
      </w:r>
      <w:r w:rsidRPr="003A585C">
        <w:rPr>
          <w:rFonts w:hint="eastAsia"/>
        </w:rPr>
        <w:t>TD</w:t>
      </w:r>
      <w:r w:rsidRPr="003A585C">
        <w:rPr>
          <w:rFonts w:hint="eastAsia"/>
        </w:rPr>
        <w:t>は、別のエコシステム依存の機械読み取り可能フォーマットによって提供されるメタデータの自動翻訳を提供するサービスによって生成することができる。ただし、これは、ターゲットデバイスがプロトコルバインディングを使用して記述できるプロトコルを使用している場合にのみ行うことができる。その要件は、第</w:t>
      </w:r>
      <w:r w:rsidRPr="003A585C">
        <w:rPr>
          <w:rFonts w:hint="eastAsia"/>
        </w:rPr>
        <w:t>6.6</w:t>
      </w:r>
      <w:r w:rsidRPr="003A585C">
        <w:rPr>
          <w:rFonts w:hint="eastAsia"/>
        </w:rPr>
        <w:t>項プロトコルバインディングで述べられている。前述の考察の多くが、</w:t>
      </w:r>
      <w:r w:rsidR="00BF74FD">
        <w:rPr>
          <w:rFonts w:hint="eastAsia"/>
        </w:rPr>
        <w:t>Thing</w:t>
      </w:r>
      <w:r w:rsidRPr="003A585C">
        <w:rPr>
          <w:rFonts w:hint="eastAsia"/>
        </w:rPr>
        <w:t>それ自体の</w:t>
      </w:r>
      <w:r w:rsidRPr="003A585C">
        <w:rPr>
          <w:rFonts w:hint="eastAsia"/>
        </w:rPr>
        <w:t>TD</w:t>
      </w:r>
      <w:r w:rsidRPr="003A585C">
        <w:rPr>
          <w:rFonts w:hint="eastAsia"/>
        </w:rPr>
        <w:t>を提供することを意味する。これは有用なパターンであるが、必須ではない。特に、その</w:t>
      </w:r>
      <w:r w:rsidRPr="003A585C">
        <w:rPr>
          <w:rFonts w:hint="eastAsia"/>
        </w:rPr>
        <w:t>TD</w:t>
      </w:r>
      <w:r w:rsidRPr="003A585C">
        <w:rPr>
          <w:rFonts w:hint="eastAsia"/>
        </w:rPr>
        <w:t>を直接提供するために既存のデバイスを改修することはできないであろう。この場合、</w:t>
      </w:r>
      <w:r w:rsidRPr="003A585C">
        <w:rPr>
          <w:rFonts w:hint="eastAsia"/>
        </w:rPr>
        <w:t>TD</w:t>
      </w:r>
      <w:r w:rsidRPr="003A585C">
        <w:rPr>
          <w:rFonts w:hint="eastAsia"/>
        </w:rPr>
        <w:t>は、ディレクトリまたは他の外部的な別個の配布メカニズムなどのサービスを使用して別途提供されなければならない。</w:t>
      </w:r>
    </w:p>
    <w:p w14:paraId="29C6543D" w14:textId="77777777" w:rsidR="003A585C" w:rsidRDefault="003A585C" w:rsidP="003A585C"/>
    <w:p w14:paraId="389A64C7" w14:textId="77777777" w:rsidR="003A585C" w:rsidRDefault="003A585C" w:rsidP="003A585C">
      <w:r>
        <w:rPr>
          <w:rFonts w:hint="eastAsia"/>
        </w:rPr>
        <w:t>図</w:t>
      </w:r>
      <w:r>
        <w:t xml:space="preserve">29. </w:t>
      </w:r>
      <w:r>
        <w:rPr>
          <w:rFonts w:hint="eastAsia"/>
        </w:rPr>
        <w:t>既存</w:t>
      </w:r>
      <w:r>
        <w:rPr>
          <w:rFonts w:hint="eastAsia"/>
        </w:rPr>
        <w:t>IoT</w:t>
      </w:r>
      <w:r>
        <w:rPr>
          <w:rFonts w:hint="eastAsia"/>
        </w:rPr>
        <w:t>デバイスの</w:t>
      </w:r>
      <w:r>
        <w:rPr>
          <w:rFonts w:hint="eastAsia"/>
        </w:rPr>
        <w:t>W3C WoT</w:t>
      </w:r>
      <w:r>
        <w:rPr>
          <w:rFonts w:hint="eastAsia"/>
        </w:rPr>
        <w:t>への結合</w:t>
      </w:r>
    </w:p>
    <w:p w14:paraId="1618FE1D" w14:textId="77777777" w:rsidR="009B77AC" w:rsidRPr="00C62CA4" w:rsidRDefault="009B77AC" w:rsidP="002B73F4"/>
    <w:p w14:paraId="57D94D84" w14:textId="77777777" w:rsidR="009B77AC" w:rsidRDefault="00F91AB7" w:rsidP="002B73F4">
      <w:pPr>
        <w:pStyle w:val="10"/>
      </w:pPr>
      <w:bookmarkStart w:id="331" w:name="_Toc28968987"/>
      <w:r>
        <w:rPr>
          <w:rFonts w:hint="eastAsia"/>
        </w:rPr>
        <w:t xml:space="preserve">９　</w:t>
      </w:r>
      <w:r w:rsidR="003A585C">
        <w:rPr>
          <w:rFonts w:hint="eastAsia"/>
        </w:rPr>
        <w:t>WoT</w:t>
      </w:r>
      <w:r w:rsidR="003A585C">
        <w:rPr>
          <w:rFonts w:hint="eastAsia"/>
        </w:rPr>
        <w:t>の導入</w:t>
      </w:r>
      <w:bookmarkEnd w:id="331"/>
    </w:p>
    <w:p w14:paraId="467F9685" w14:textId="77777777" w:rsidR="00A3104E" w:rsidRDefault="00A3104E" w:rsidP="00A3104E">
      <w:r>
        <w:rPr>
          <w:rFonts w:hint="eastAsia"/>
        </w:rPr>
        <w:t>本</w:t>
      </w:r>
      <w:r w:rsidR="00B12EFD">
        <w:rPr>
          <w:rFonts w:hint="eastAsia"/>
        </w:rPr>
        <w:t>章は標準規格に含まれない</w:t>
      </w:r>
      <w:r>
        <w:rPr>
          <w:rFonts w:hint="eastAsia"/>
        </w:rPr>
        <w:t>。</w:t>
      </w:r>
    </w:p>
    <w:p w14:paraId="27BE56CB" w14:textId="77777777" w:rsidR="00317984" w:rsidRDefault="00317984" w:rsidP="00A3104E"/>
    <w:p w14:paraId="4C14617E" w14:textId="77777777" w:rsidR="00A3104E" w:rsidRDefault="00A3104E" w:rsidP="00A3104E">
      <w:r w:rsidRPr="00DE62FD">
        <w:rPr>
          <w:rFonts w:hint="eastAsia"/>
          <w:highlight w:val="yellow"/>
        </w:rPr>
        <w:t>本項では、</w:t>
      </w:r>
      <w:r w:rsidR="00BF74FD" w:rsidRPr="00DE62FD">
        <w:rPr>
          <w:rFonts w:hint="eastAsia"/>
          <w:highlight w:val="yellow"/>
        </w:rPr>
        <w:t>Thing</w:t>
      </w:r>
      <w:r w:rsidRPr="00DE62FD">
        <w:rPr>
          <w:rFonts w:hint="eastAsia"/>
          <w:highlight w:val="yellow"/>
        </w:rPr>
        <w:t>およびコンシューマを実装するデバイスおよびサービスが様々なトポロジおよび展開シナリオで接続されるときに、</w:t>
      </w:r>
      <w:r w:rsidRPr="00DE62FD">
        <w:rPr>
          <w:rFonts w:hint="eastAsia"/>
          <w:highlight w:val="yellow"/>
        </w:rPr>
        <w:t>WoT</w:t>
      </w:r>
      <w:r w:rsidRPr="00DE62FD">
        <w:rPr>
          <w:rFonts w:hint="eastAsia"/>
          <w:highlight w:val="yellow"/>
        </w:rPr>
        <w:t>が全体としてどのように機能するのかを考察する。</w:t>
      </w:r>
    </w:p>
    <w:p w14:paraId="44ECFE02" w14:textId="77777777" w:rsidR="00A3104E" w:rsidRDefault="00A3104E" w:rsidP="00A3104E">
      <w:r>
        <w:rPr>
          <w:rFonts w:hint="eastAsia"/>
        </w:rPr>
        <w:t>特定のトポロジを論じる前に、まず、</w:t>
      </w:r>
      <w:r>
        <w:rPr>
          <w:rFonts w:hint="eastAsia"/>
        </w:rPr>
        <w:t>WoT</w:t>
      </w:r>
      <w:r>
        <w:rPr>
          <w:rFonts w:hint="eastAsia"/>
        </w:rPr>
        <w:t>ネットワークにおいて</w:t>
      </w:r>
      <w:r w:rsidR="00BF74FD">
        <w:rPr>
          <w:rFonts w:hint="eastAsia"/>
        </w:rPr>
        <w:t>Thing</w:t>
      </w:r>
      <w:r>
        <w:rPr>
          <w:rFonts w:hint="eastAsia"/>
        </w:rPr>
        <w:t>とコンシューマが果たすことができる役割、および、公開された</w:t>
      </w:r>
      <w:r w:rsidR="00BF74FD">
        <w:rPr>
          <w:rFonts w:hint="eastAsia"/>
        </w:rPr>
        <w:t>Thing</w:t>
      </w:r>
      <w:r>
        <w:rPr>
          <w:rFonts w:hint="eastAsia"/>
        </w:rPr>
        <w:t>と消費される</w:t>
      </w:r>
      <w:r w:rsidR="00BF74FD">
        <w:rPr>
          <w:rFonts w:hint="eastAsia"/>
        </w:rPr>
        <w:t>Thing</w:t>
      </w:r>
      <w:r>
        <w:rPr>
          <w:rFonts w:hint="eastAsia"/>
        </w:rPr>
        <w:t>のソフトウェアブストラクションとの関係を検討する。公開された</w:t>
      </w:r>
      <w:r w:rsidR="00BF74FD">
        <w:rPr>
          <w:rFonts w:hint="eastAsia"/>
        </w:rPr>
        <w:t>Thing</w:t>
      </w:r>
      <w:r>
        <w:rPr>
          <w:rFonts w:hint="eastAsia"/>
        </w:rPr>
        <w:t>と消費される</w:t>
      </w:r>
      <w:r w:rsidR="00BF74FD">
        <w:rPr>
          <w:rFonts w:hint="eastAsia"/>
        </w:rPr>
        <w:t>Thing</w:t>
      </w:r>
      <w:r>
        <w:rPr>
          <w:rFonts w:hint="eastAsia"/>
        </w:rPr>
        <w:t>は、サービアントのビヘイビアインプリメンテーションがそれぞれ、</w:t>
      </w:r>
      <w:r w:rsidR="00BF74FD">
        <w:rPr>
          <w:rFonts w:hint="eastAsia"/>
        </w:rPr>
        <w:t>Thing</w:t>
      </w:r>
      <w:r>
        <w:rPr>
          <w:rFonts w:hint="eastAsia"/>
        </w:rPr>
        <w:t>およびコンシューマ役として内部的に利用できる。</w:t>
      </w:r>
    </w:p>
    <w:p w14:paraId="52D96765" w14:textId="77777777" w:rsidR="00A3104E" w:rsidRDefault="00A3104E" w:rsidP="00A3104E"/>
    <w:p w14:paraId="79607145" w14:textId="77777777" w:rsidR="00A3104E" w:rsidRDefault="00A3104E" w:rsidP="002B73F4">
      <w:pPr>
        <w:pStyle w:val="20"/>
      </w:pPr>
      <w:bookmarkStart w:id="332" w:name="_Toc28968988"/>
      <w:r>
        <w:rPr>
          <w:rFonts w:hint="eastAsia"/>
        </w:rPr>
        <w:lastRenderedPageBreak/>
        <w:t>9</w:t>
      </w:r>
      <w:r>
        <w:t xml:space="preserve">.1 </w:t>
      </w:r>
      <w:r w:rsidR="00BF74FD">
        <w:rPr>
          <w:rFonts w:hint="eastAsia"/>
        </w:rPr>
        <w:t>Thing</w:t>
      </w:r>
      <w:r>
        <w:rPr>
          <w:rFonts w:hint="eastAsia"/>
        </w:rPr>
        <w:t>のコンシューマの役割</w:t>
      </w:r>
      <w:bookmarkEnd w:id="332"/>
    </w:p>
    <w:p w14:paraId="03E64D45" w14:textId="77777777" w:rsidR="00A3104E" w:rsidRDefault="00BF74FD" w:rsidP="00A3104E">
      <w:r>
        <w:rPr>
          <w:rFonts w:hint="eastAsia"/>
        </w:rPr>
        <w:t>Thing</w:t>
      </w:r>
      <w:r w:rsidR="00A3104E">
        <w:rPr>
          <w:rFonts w:hint="eastAsia"/>
        </w:rPr>
        <w:t>役のサービアントは、</w:t>
      </w:r>
      <w:r w:rsidR="00A3104E">
        <w:rPr>
          <w:rFonts w:hint="eastAsia"/>
        </w:rPr>
        <w:t>TD</w:t>
      </w:r>
      <w:r w:rsidR="00A3104E">
        <w:rPr>
          <w:rFonts w:hint="eastAsia"/>
        </w:rPr>
        <w:t>に基づいて公開された</w:t>
      </w:r>
      <w:r>
        <w:rPr>
          <w:rFonts w:hint="eastAsia"/>
        </w:rPr>
        <w:t>Thing</w:t>
      </w:r>
      <w:r w:rsidR="00A3104E">
        <w:rPr>
          <w:rFonts w:hint="eastAsia"/>
        </w:rPr>
        <w:t>を作成する。</w:t>
      </w:r>
      <w:r w:rsidR="00A3104E">
        <w:rPr>
          <w:rFonts w:hint="eastAsia"/>
        </w:rPr>
        <w:t>TD</w:t>
      </w:r>
      <w:r w:rsidR="00A3104E">
        <w:rPr>
          <w:rFonts w:hint="eastAsia"/>
        </w:rPr>
        <w:t>は、公開され、コンシューマまたは仲介者役の他のサービス提供者が利用できる。</w:t>
      </w:r>
      <w:r w:rsidR="00A3104E">
        <w:rPr>
          <w:rFonts w:hint="eastAsia"/>
        </w:rPr>
        <w:t>TD</w:t>
      </w:r>
      <w:r w:rsidR="00A3104E">
        <w:rPr>
          <w:rFonts w:hint="eastAsia"/>
        </w:rPr>
        <w:t>は、</w:t>
      </w:r>
      <w:r>
        <w:rPr>
          <w:rFonts w:hint="eastAsia"/>
        </w:rPr>
        <w:t>Thing</w:t>
      </w:r>
      <w:r w:rsidR="00A3104E">
        <w:rPr>
          <w:rFonts w:hint="eastAsia"/>
        </w:rPr>
        <w:t>のディレクトリサービスなどの管理システムに登録することができ、または、</w:t>
      </w:r>
      <w:r w:rsidR="00A3104E">
        <w:rPr>
          <w:rFonts w:hint="eastAsia"/>
        </w:rPr>
        <w:t>TD</w:t>
      </w:r>
      <w:r w:rsidR="00A3104E">
        <w:rPr>
          <w:rFonts w:hint="eastAsia"/>
        </w:rPr>
        <w:t>に対する要求を受信すると、</w:t>
      </w:r>
      <w:r>
        <w:rPr>
          <w:rFonts w:hint="eastAsia"/>
        </w:rPr>
        <w:t>Thing</w:t>
      </w:r>
      <w:r w:rsidR="00A3104E">
        <w:rPr>
          <w:rFonts w:hint="eastAsia"/>
        </w:rPr>
        <w:t>は要求側に</w:t>
      </w:r>
      <w:r w:rsidR="00A3104E">
        <w:rPr>
          <w:rFonts w:hint="eastAsia"/>
        </w:rPr>
        <w:t>TD</w:t>
      </w:r>
      <w:r w:rsidR="00A3104E">
        <w:rPr>
          <w:rFonts w:hint="eastAsia"/>
        </w:rPr>
        <w:t>を提供する。特定のアプリシナリオでは、</w:t>
      </w:r>
      <w:r w:rsidR="00A3104E">
        <w:rPr>
          <w:rFonts w:hint="eastAsia"/>
        </w:rPr>
        <w:t>TD</w:t>
      </w:r>
      <w:r w:rsidR="00A3104E">
        <w:rPr>
          <w:rFonts w:hint="eastAsia"/>
        </w:rPr>
        <w:t>を</w:t>
      </w:r>
      <w:r>
        <w:rPr>
          <w:rFonts w:hint="eastAsia"/>
        </w:rPr>
        <w:t>Thing</w:t>
      </w:r>
      <w:r w:rsidR="00A3104E">
        <w:rPr>
          <w:rFonts w:hint="eastAsia"/>
        </w:rPr>
        <w:t>にスタティックに関連付けることさえ可能である。</w:t>
      </w:r>
    </w:p>
    <w:p w14:paraId="352F0471" w14:textId="77777777" w:rsidR="00A3104E" w:rsidRDefault="00A3104E" w:rsidP="00A3104E">
      <w:r w:rsidRPr="00DE62FD">
        <w:rPr>
          <w:rFonts w:hint="eastAsia"/>
          <w:highlight w:val="yellow"/>
        </w:rPr>
        <w:t>コンシューマ役のサービアントは、検出メカニズムを使用して</w:t>
      </w:r>
      <w:r w:rsidR="00BF74FD" w:rsidRPr="00DE62FD">
        <w:rPr>
          <w:rFonts w:hint="eastAsia"/>
          <w:highlight w:val="yellow"/>
        </w:rPr>
        <w:t>Thing</w:t>
      </w:r>
      <w:r w:rsidRPr="00DE62FD">
        <w:rPr>
          <w:rFonts w:hint="eastAsia"/>
          <w:highlight w:val="yellow"/>
        </w:rPr>
        <w:t>の</w:t>
      </w:r>
      <w:r w:rsidRPr="00DE62FD">
        <w:rPr>
          <w:rFonts w:hint="eastAsia"/>
          <w:highlight w:val="yellow"/>
        </w:rPr>
        <w:t>TD</w:t>
      </w:r>
      <w:r w:rsidRPr="00DE62FD">
        <w:rPr>
          <w:rFonts w:hint="eastAsia"/>
          <w:highlight w:val="yellow"/>
        </w:rPr>
        <w:t>を取得し、取得した</w:t>
      </w:r>
      <w:r w:rsidRPr="00DE62FD">
        <w:rPr>
          <w:rFonts w:hint="eastAsia"/>
          <w:highlight w:val="yellow"/>
        </w:rPr>
        <w:t>TD</w:t>
      </w:r>
      <w:r w:rsidRPr="00DE62FD">
        <w:rPr>
          <w:rFonts w:hint="eastAsia"/>
          <w:highlight w:val="yellow"/>
        </w:rPr>
        <w:t>に基づいて消費される</w:t>
      </w:r>
      <w:r w:rsidR="00BF74FD" w:rsidRPr="00DE62FD">
        <w:rPr>
          <w:rFonts w:hint="eastAsia"/>
          <w:highlight w:val="yellow"/>
        </w:rPr>
        <w:t>Thing</w:t>
      </w:r>
      <w:r w:rsidRPr="00DE62FD">
        <w:rPr>
          <w:rFonts w:hint="eastAsia"/>
          <w:highlight w:val="yellow"/>
        </w:rPr>
        <w:t>を作成する。具体的な検出メカニズムは、個々の展開シナリオによるが、スタティックな割り当てなどで</w:t>
      </w:r>
      <w:r w:rsidR="00BF74FD" w:rsidRPr="00DE62FD">
        <w:rPr>
          <w:rFonts w:hint="eastAsia"/>
          <w:highlight w:val="yellow"/>
        </w:rPr>
        <w:t>Thing</w:t>
      </w:r>
      <w:r w:rsidRPr="00DE62FD">
        <w:rPr>
          <w:rFonts w:hint="eastAsia"/>
          <w:highlight w:val="yellow"/>
        </w:rPr>
        <w:t>のディレクトリ、検出プロトコルなどの管理システムにより提供することができる。設置されたセンサおよびアクチュエータとの対話など、デバイスの内部システム機能も、任意選択で、消費される</w:t>
      </w:r>
      <w:r w:rsidR="00BF74FD" w:rsidRPr="00DE62FD">
        <w:rPr>
          <w:rFonts w:hint="eastAsia"/>
          <w:highlight w:val="yellow"/>
        </w:rPr>
        <w:t>Thing</w:t>
      </w:r>
      <w:r w:rsidRPr="00DE62FD">
        <w:rPr>
          <w:rFonts w:hint="eastAsia"/>
          <w:highlight w:val="yellow"/>
        </w:rPr>
        <w:t>のアブストラクションとして表すことができる。</w:t>
      </w:r>
    </w:p>
    <w:p w14:paraId="67CA3B9D" w14:textId="77777777" w:rsidR="00A3104E" w:rsidRDefault="00A3104E" w:rsidP="00A3104E">
      <w:r>
        <w:rPr>
          <w:rFonts w:hint="eastAsia"/>
        </w:rPr>
        <w:t>消費される</w:t>
      </w:r>
      <w:r w:rsidR="00BF74FD">
        <w:rPr>
          <w:rFonts w:hint="eastAsia"/>
        </w:rPr>
        <w:t>Thing</w:t>
      </w:r>
      <w:r>
        <w:rPr>
          <w:rFonts w:hint="eastAsia"/>
        </w:rPr>
        <w:t>によってサポートされる機能は、プログラミング言語インターフェースを介してコンシューマのビヘイビアインプリメンテーションに提供される。</w:t>
      </w:r>
      <w:r>
        <w:rPr>
          <w:rFonts w:hint="eastAsia"/>
        </w:rPr>
        <w:t>WoT</w:t>
      </w:r>
      <w:r>
        <w:rPr>
          <w:rFonts w:hint="eastAsia"/>
        </w:rPr>
        <w:t>スクリプティング</w:t>
      </w:r>
      <w:r>
        <w:rPr>
          <w:rFonts w:hint="eastAsia"/>
        </w:rPr>
        <w:t>API</w:t>
      </w:r>
      <w:r>
        <w:rPr>
          <w:rFonts w:hint="eastAsia"/>
        </w:rPr>
        <w:t>では、消費される</w:t>
      </w:r>
      <w:r w:rsidR="00BF74FD">
        <w:rPr>
          <w:rFonts w:hint="eastAsia"/>
        </w:rPr>
        <w:t>Thing</w:t>
      </w:r>
      <w:r>
        <w:rPr>
          <w:rFonts w:hint="eastAsia"/>
        </w:rPr>
        <w:t>はオブジェクトによって表わされる。</w:t>
      </w:r>
      <w:r w:rsidR="00BF74FD">
        <w:rPr>
          <w:rFonts w:hint="eastAsia"/>
        </w:rPr>
        <w:t>Thing</w:t>
      </w:r>
      <w:r>
        <w:rPr>
          <w:rFonts w:hint="eastAsia"/>
        </w:rPr>
        <w:t>の中で実行されるビヘイビアインプリメンテーション</w:t>
      </w:r>
      <w:r>
        <w:rPr>
          <w:rFonts w:hint="eastAsia"/>
        </w:rPr>
        <w:t>(</w:t>
      </w:r>
      <w:r>
        <w:rPr>
          <w:rFonts w:hint="eastAsia"/>
        </w:rPr>
        <w:t>すなわち、アプリロジック</w:t>
      </w:r>
      <w:r>
        <w:rPr>
          <w:rFonts w:hint="eastAsia"/>
        </w:rPr>
        <w:t>)</w:t>
      </w:r>
      <w:r>
        <w:rPr>
          <w:rFonts w:hint="eastAsia"/>
        </w:rPr>
        <w:t>は、公開された</w:t>
      </w:r>
      <w:r w:rsidR="00BF74FD">
        <w:rPr>
          <w:rFonts w:hint="eastAsia"/>
        </w:rPr>
        <w:t>Thing</w:t>
      </w:r>
      <w:r>
        <w:rPr>
          <w:rFonts w:hint="eastAsia"/>
        </w:rPr>
        <w:t>によって提供されるプログラミング言語インターフェースを使用することによって、対話アフォーダンスを介してコンシューマと連携することができる。</w:t>
      </w:r>
    </w:p>
    <w:p w14:paraId="545DEAB3" w14:textId="77777777" w:rsidR="00A3104E" w:rsidRDefault="00BF74FD" w:rsidP="00A3104E">
      <w:r>
        <w:rPr>
          <w:rFonts w:hint="eastAsia"/>
        </w:rPr>
        <w:t>Thing</w:t>
      </w:r>
      <w:r w:rsidR="00A3104E">
        <w:rPr>
          <w:rFonts w:hint="eastAsia"/>
        </w:rPr>
        <w:t>は、必ずしも物理的デバイスを表すということではない。</w:t>
      </w:r>
      <w:r>
        <w:rPr>
          <w:rFonts w:hint="eastAsia"/>
        </w:rPr>
        <w:t>Thing</w:t>
      </w:r>
      <w:r w:rsidR="00A3104E">
        <w:rPr>
          <w:rFonts w:hint="eastAsia"/>
        </w:rPr>
        <w:t>は、ゲートウェイまたはクラウド上で実行されるデバイスまたは仮想サービスの集合を表すこともできる。同様に、コンシューマは、ゲートウェイまたはクラウド上で実行されるアプリまたはサービスを代理することができる。コンシューマをエッジデバイス上に実装することもできる。仲介者側では、単一のサービアントが、単一の</w:t>
      </w:r>
      <w:r w:rsidR="00A3104E">
        <w:rPr>
          <w:rFonts w:hint="eastAsia"/>
        </w:rPr>
        <w:t>WoT</w:t>
      </w:r>
      <w:r w:rsidR="00A3104E">
        <w:rPr>
          <w:rFonts w:hint="eastAsia"/>
        </w:rPr>
        <w:t>ランタイムを共用している</w:t>
      </w:r>
      <w:r>
        <w:rPr>
          <w:rFonts w:hint="eastAsia"/>
        </w:rPr>
        <w:t>Thing</w:t>
      </w:r>
      <w:r w:rsidR="00A3104E">
        <w:rPr>
          <w:rFonts w:hint="eastAsia"/>
        </w:rPr>
        <w:t>とコンシューマ両方の役割を同時に実行する。</w:t>
      </w:r>
    </w:p>
    <w:p w14:paraId="3201A7C0" w14:textId="77777777" w:rsidR="00A3104E" w:rsidRDefault="00A3104E" w:rsidP="009B77AC"/>
    <w:p w14:paraId="048D389C" w14:textId="77777777" w:rsidR="00A3104E" w:rsidRDefault="00A3104E" w:rsidP="002B73F4">
      <w:pPr>
        <w:pStyle w:val="20"/>
      </w:pPr>
      <w:bookmarkStart w:id="333" w:name="_Toc28968989"/>
      <w:r>
        <w:rPr>
          <w:rFonts w:hint="eastAsia"/>
        </w:rPr>
        <w:t>9.2</w:t>
      </w:r>
      <w:r>
        <w:t xml:space="preserve"> </w:t>
      </w:r>
      <w:r>
        <w:rPr>
          <w:rFonts w:hint="eastAsia"/>
        </w:rPr>
        <w:t>WoT</w:t>
      </w:r>
      <w:r>
        <w:rPr>
          <w:rFonts w:hint="eastAsia"/>
        </w:rPr>
        <w:t>システムのトポロジと展開シナリオ</w:t>
      </w:r>
      <w:bookmarkEnd w:id="333"/>
    </w:p>
    <w:p w14:paraId="38C17391" w14:textId="77777777" w:rsidR="00A3104E" w:rsidRDefault="00A3104E" w:rsidP="009B77AC">
      <w:r w:rsidRPr="00A3104E">
        <w:rPr>
          <w:rFonts w:hint="eastAsia"/>
        </w:rPr>
        <w:t>WoT</w:t>
      </w:r>
      <w:r w:rsidRPr="00A3104E">
        <w:rPr>
          <w:rFonts w:hint="eastAsia"/>
        </w:rPr>
        <w:t>システムの様々なトポロジおよび展開シナリオを本項で考察する。これらはパターン例にすぎず、他の相互接続トポロジも可能である。ここで説明するトポロジは、</w:t>
      </w:r>
      <w:r w:rsidRPr="00A3104E">
        <w:rPr>
          <w:rFonts w:hint="eastAsia"/>
        </w:rPr>
        <w:t>WoT</w:t>
      </w:r>
      <w:r w:rsidRPr="00A3104E">
        <w:rPr>
          <w:rFonts w:hint="eastAsia"/>
        </w:rPr>
        <w:t>の使用事例</w:t>
      </w:r>
      <w:r w:rsidRPr="00A3104E">
        <w:rPr>
          <w:rFonts w:hint="eastAsia"/>
        </w:rPr>
        <w:t>(</w:t>
      </w:r>
      <w:r w:rsidRPr="00A3104E">
        <w:rPr>
          <w:rFonts w:hint="eastAsia"/>
        </w:rPr>
        <w:t>第４項使用事例</w:t>
      </w:r>
      <w:r w:rsidRPr="00A3104E">
        <w:rPr>
          <w:rFonts w:hint="eastAsia"/>
        </w:rPr>
        <w:t>)</w:t>
      </w:r>
      <w:r w:rsidRPr="00A3104E">
        <w:rPr>
          <w:rFonts w:hint="eastAsia"/>
        </w:rPr>
        <w:t>と、そこから抽出された技術的要件</w:t>
      </w:r>
      <w:r w:rsidRPr="00A3104E">
        <w:rPr>
          <w:rFonts w:hint="eastAsia"/>
        </w:rPr>
        <w:t>(</w:t>
      </w:r>
      <w:r w:rsidRPr="00A3104E">
        <w:rPr>
          <w:rFonts w:hint="eastAsia"/>
        </w:rPr>
        <w:t>第５項要件</w:t>
      </w:r>
      <w:r w:rsidRPr="00A3104E">
        <w:rPr>
          <w:rFonts w:hint="eastAsia"/>
        </w:rPr>
        <w:t>)</w:t>
      </w:r>
      <w:r w:rsidRPr="00A3104E">
        <w:rPr>
          <w:rFonts w:hint="eastAsia"/>
        </w:rPr>
        <w:t>から導き出されるものである。</w:t>
      </w:r>
    </w:p>
    <w:p w14:paraId="707B52AC" w14:textId="77777777" w:rsidR="00A3104E" w:rsidRDefault="00A3104E" w:rsidP="009B77AC"/>
    <w:p w14:paraId="461F77E3" w14:textId="77777777" w:rsidR="00A3104E" w:rsidRDefault="00B76A11" w:rsidP="002B73F4">
      <w:pPr>
        <w:pStyle w:val="30"/>
      </w:pPr>
      <w:bookmarkStart w:id="334" w:name="_Toc28968990"/>
      <w:r>
        <w:rPr>
          <w:rFonts w:hint="eastAsia"/>
        </w:rPr>
        <w:t>9</w:t>
      </w:r>
      <w:r>
        <w:t xml:space="preserve">.2.1 </w:t>
      </w:r>
      <w:r>
        <w:rPr>
          <w:rFonts w:hint="eastAsia"/>
        </w:rPr>
        <w:t>同一ネットワーク上のコンシューマと</w:t>
      </w:r>
      <w:bookmarkEnd w:id="334"/>
      <w:r w:rsidR="00BF74FD">
        <w:rPr>
          <w:rFonts w:hint="eastAsia"/>
        </w:rPr>
        <w:t>Thing</w:t>
      </w:r>
    </w:p>
    <w:p w14:paraId="40470C6B" w14:textId="77777777" w:rsidR="00B76A11" w:rsidRDefault="00B76A11" w:rsidP="009B77AC">
      <w:r w:rsidRPr="00B76A11">
        <w:rPr>
          <w:rFonts w:hint="eastAsia"/>
        </w:rPr>
        <w:t>図</w:t>
      </w:r>
      <w:r w:rsidRPr="00B76A11">
        <w:rPr>
          <w:rFonts w:hint="eastAsia"/>
        </w:rPr>
        <w:t>30</w:t>
      </w:r>
      <w:r w:rsidRPr="00B76A11">
        <w:rPr>
          <w:rFonts w:hint="eastAsia"/>
        </w:rPr>
        <w:t>に示す最も単純な相互接続トポロジでは、コンシューマと</w:t>
      </w:r>
      <w:r w:rsidR="00BF74FD">
        <w:rPr>
          <w:rFonts w:hint="eastAsia"/>
        </w:rPr>
        <w:t>Thing</w:t>
      </w:r>
      <w:r w:rsidRPr="00B76A11">
        <w:rPr>
          <w:rFonts w:hint="eastAsia"/>
        </w:rPr>
        <w:t>は同じネットワーク上にあり、仲介者なしで互いに直接通信することができる。このトポロジが生まれる</w:t>
      </w:r>
      <w:r w:rsidRPr="00B76A11">
        <w:rPr>
          <w:rFonts w:hint="eastAsia"/>
        </w:rPr>
        <w:t>1</w:t>
      </w:r>
      <w:r w:rsidRPr="00B76A11">
        <w:rPr>
          <w:rFonts w:hint="eastAsia"/>
        </w:rPr>
        <w:t>つの使用事例は、コンシューマが、ゲートウェイ上で実行されるオーケストレーションサービスまたは何らかの他の</w:t>
      </w:r>
      <w:r w:rsidRPr="00B76A11">
        <w:rPr>
          <w:rFonts w:hint="eastAsia"/>
        </w:rPr>
        <w:t>IoT</w:t>
      </w:r>
      <w:r w:rsidRPr="00B76A11">
        <w:rPr>
          <w:rFonts w:hint="eastAsia"/>
        </w:rPr>
        <w:t>アプリであり、</w:t>
      </w:r>
      <w:r w:rsidR="00BF74FD">
        <w:rPr>
          <w:rFonts w:hint="eastAsia"/>
        </w:rPr>
        <w:t>Thing</w:t>
      </w:r>
      <w:r w:rsidRPr="00B76A11">
        <w:rPr>
          <w:rFonts w:hint="eastAsia"/>
        </w:rPr>
        <w:t>がセンサまたはアクチュエータにインターフェースするデバイスである場合である。しかしながら、クライアント</w:t>
      </w:r>
      <w:r w:rsidRPr="00B76A11">
        <w:rPr>
          <w:rFonts w:hint="eastAsia"/>
        </w:rPr>
        <w:t>/</w:t>
      </w:r>
      <w:r w:rsidRPr="00B76A11">
        <w:rPr>
          <w:rFonts w:hint="eastAsia"/>
        </w:rPr>
        <w:t>サーバ関係は、容易に逆転することができ、クライアントが、ゲートウェイ上でまたはクラウド上で</w:t>
      </w:r>
      <w:r w:rsidR="00BF74FD">
        <w:rPr>
          <w:rFonts w:hint="eastAsia"/>
        </w:rPr>
        <w:t>Thing</w:t>
      </w:r>
      <w:r w:rsidRPr="00B76A11">
        <w:rPr>
          <w:rFonts w:hint="eastAsia"/>
        </w:rPr>
        <w:t>として、実行されるサービスにアクセスするコンシューマ役のデバイスであることも可能である。</w:t>
      </w:r>
    </w:p>
    <w:p w14:paraId="00B42D42" w14:textId="77777777" w:rsidR="00B76A11" w:rsidRDefault="00B76A11" w:rsidP="009B77AC"/>
    <w:p w14:paraId="1B38DBED" w14:textId="77777777" w:rsidR="00B76A11" w:rsidRDefault="00B76A11" w:rsidP="009B77AC">
      <w:r>
        <w:rPr>
          <w:rFonts w:hint="eastAsia"/>
        </w:rPr>
        <w:t>図</w:t>
      </w:r>
      <w:r>
        <w:rPr>
          <w:rFonts w:hint="eastAsia"/>
        </w:rPr>
        <w:t>3</w:t>
      </w:r>
      <w:r>
        <w:t xml:space="preserve">0. </w:t>
      </w:r>
      <w:r>
        <w:rPr>
          <w:rFonts w:hint="eastAsia"/>
        </w:rPr>
        <w:t>同一ネットワーク上にあるコンシューマと</w:t>
      </w:r>
      <w:r w:rsidR="00BF74FD">
        <w:rPr>
          <w:rFonts w:hint="eastAsia"/>
        </w:rPr>
        <w:t>Thing</w:t>
      </w:r>
    </w:p>
    <w:p w14:paraId="6F59C73F" w14:textId="77777777" w:rsidR="00B76A11" w:rsidRDefault="00B76A11" w:rsidP="009B77AC"/>
    <w:p w14:paraId="623DB169" w14:textId="77777777" w:rsidR="00B76A11" w:rsidRDefault="00BF74FD" w:rsidP="009B77AC">
      <w:r>
        <w:rPr>
          <w:rFonts w:hint="eastAsia"/>
        </w:rPr>
        <w:t>Thing</w:t>
      </w:r>
      <w:r w:rsidR="00B76A11" w:rsidRPr="00B76A11">
        <w:rPr>
          <w:rFonts w:hint="eastAsia"/>
        </w:rPr>
        <w:t>がクラウド上にあり、コンシューマがローカルネットワーク上にある場合</w:t>
      </w:r>
      <w:r w:rsidR="00B76A11" w:rsidRPr="00B76A11">
        <w:rPr>
          <w:rFonts w:hint="eastAsia"/>
        </w:rPr>
        <w:t>(Smart Home</w:t>
      </w:r>
      <w:r w:rsidR="00B76A11" w:rsidRPr="00B76A11">
        <w:rPr>
          <w:rFonts w:hint="eastAsia"/>
        </w:rPr>
        <w:t>の使用事例については図</w:t>
      </w:r>
      <w:r w:rsidR="00B76A11" w:rsidRPr="00B76A11">
        <w:rPr>
          <w:rFonts w:hint="eastAsia"/>
        </w:rPr>
        <w:t>1</w:t>
      </w:r>
      <w:r w:rsidR="00B76A11" w:rsidRPr="00B76A11">
        <w:rPr>
          <w:rFonts w:hint="eastAsia"/>
        </w:rPr>
        <w:t>参照</w:t>
      </w:r>
      <w:r w:rsidR="00B76A11" w:rsidRPr="00B76A11">
        <w:rPr>
          <w:rFonts w:hint="eastAsia"/>
        </w:rPr>
        <w:t>)</w:t>
      </w:r>
      <w:r w:rsidR="00B76A11" w:rsidRPr="00B76A11">
        <w:rPr>
          <w:rFonts w:hint="eastAsia"/>
        </w:rPr>
        <w:t>、実際のネットワークトポロジは、例えば、</w:t>
      </w:r>
      <w:r w:rsidR="00B76A11" w:rsidRPr="00B76A11">
        <w:rPr>
          <w:rFonts w:hint="eastAsia"/>
        </w:rPr>
        <w:t>NAT</w:t>
      </w:r>
      <w:r w:rsidR="00B76A11" w:rsidRPr="00B76A11">
        <w:rPr>
          <w:rFonts w:hint="eastAsia"/>
        </w:rPr>
        <w:t>トラバーサルを必要とし、特定の</w:t>
      </w:r>
      <w:r w:rsidR="00B76A11" w:rsidRPr="00B76A11">
        <w:rPr>
          <w:rFonts w:hint="eastAsia"/>
        </w:rPr>
        <w:lastRenderedPageBreak/>
        <w:t>検出形態を許可しないなど、より複雑になる可能性がある。このような場合、後述のより複雑なトポロジのうちのいずれかがより適切であろう。</w:t>
      </w:r>
    </w:p>
    <w:p w14:paraId="73CBF291" w14:textId="77777777" w:rsidR="00B76A11" w:rsidRDefault="00B76A11" w:rsidP="009B77AC"/>
    <w:p w14:paraId="72259451" w14:textId="77777777" w:rsidR="00B76A11" w:rsidRDefault="00B76A11" w:rsidP="002B73F4">
      <w:pPr>
        <w:pStyle w:val="30"/>
      </w:pPr>
      <w:bookmarkStart w:id="335" w:name="_Toc28968991"/>
      <w:r>
        <w:rPr>
          <w:rFonts w:hint="eastAsia"/>
        </w:rPr>
        <w:t>9</w:t>
      </w:r>
      <w:r>
        <w:t xml:space="preserve">.2.2 </w:t>
      </w:r>
      <w:r>
        <w:rPr>
          <w:rFonts w:hint="eastAsia"/>
        </w:rPr>
        <w:t>仲介者を介して接続されたコンシューマと</w:t>
      </w:r>
      <w:bookmarkEnd w:id="335"/>
      <w:r w:rsidR="00BF74FD">
        <w:rPr>
          <w:rFonts w:hint="eastAsia"/>
        </w:rPr>
        <w:t>Thing</w:t>
      </w:r>
    </w:p>
    <w:p w14:paraId="26B7DA25" w14:textId="77777777" w:rsidR="00B76A11" w:rsidRDefault="00B76A11" w:rsidP="009B77AC">
      <w:r w:rsidRPr="00B76A11">
        <w:rPr>
          <w:rFonts w:hint="eastAsia"/>
        </w:rPr>
        <w:t>仲介者は、ネットワーク上で</w:t>
      </w:r>
      <w:r w:rsidR="00BF74FD">
        <w:rPr>
          <w:rFonts w:hint="eastAsia"/>
        </w:rPr>
        <w:t>Thing</w:t>
      </w:r>
      <w:r w:rsidRPr="00B76A11">
        <w:rPr>
          <w:rFonts w:hint="eastAsia"/>
        </w:rPr>
        <w:t>とコンシューマの両方の役割を果たし、その</w:t>
      </w:r>
      <w:r w:rsidRPr="00B76A11">
        <w:rPr>
          <w:rFonts w:hint="eastAsia"/>
        </w:rPr>
        <w:t>WoT</w:t>
      </w:r>
      <w:r w:rsidRPr="00B76A11">
        <w:rPr>
          <w:rFonts w:hint="eastAsia"/>
        </w:rPr>
        <w:t>ランタイム内で公開された</w:t>
      </w:r>
      <w:r w:rsidR="00BF74FD">
        <w:rPr>
          <w:rFonts w:hint="eastAsia"/>
        </w:rPr>
        <w:t>Thing</w:t>
      </w:r>
      <w:r w:rsidRPr="00B76A11">
        <w:rPr>
          <w:rFonts w:hint="eastAsia"/>
        </w:rPr>
        <w:t>と消費される</w:t>
      </w:r>
      <w:r w:rsidR="00BF74FD">
        <w:rPr>
          <w:rFonts w:hint="eastAsia"/>
        </w:rPr>
        <w:t>Thing</w:t>
      </w:r>
      <w:r w:rsidRPr="00B76A11">
        <w:rPr>
          <w:rFonts w:hint="eastAsia"/>
        </w:rPr>
        <w:t>両方のソフトウェアブストラクションをサポートする。仲介者は、デバイスとネットワーク間でプロキシ、またはデジタルツインのために使用することができる。</w:t>
      </w:r>
    </w:p>
    <w:p w14:paraId="76387483" w14:textId="77777777" w:rsidR="00B76A11" w:rsidRDefault="00B76A11" w:rsidP="009B77AC"/>
    <w:p w14:paraId="6EDAB2D5" w14:textId="77777777" w:rsidR="00B76A11" w:rsidRDefault="00B76A11" w:rsidP="002B73F4">
      <w:pPr>
        <w:pStyle w:val="40"/>
      </w:pPr>
      <w:bookmarkStart w:id="336" w:name="_Toc28968992"/>
      <w:r>
        <w:rPr>
          <w:rFonts w:hint="eastAsia"/>
        </w:rPr>
        <w:t>9</w:t>
      </w:r>
      <w:r>
        <w:t xml:space="preserve">.2.2.1 </w:t>
      </w:r>
      <w:r>
        <w:rPr>
          <w:rFonts w:hint="eastAsia"/>
        </w:rPr>
        <w:t>プロキシとして</w:t>
      </w:r>
      <w:r w:rsidR="00317984">
        <w:rPr>
          <w:rFonts w:hint="eastAsia"/>
        </w:rPr>
        <w:t>動作する</w:t>
      </w:r>
      <w:r>
        <w:rPr>
          <w:rFonts w:hint="eastAsia"/>
        </w:rPr>
        <w:t>仲介者</w:t>
      </w:r>
      <w:bookmarkEnd w:id="336"/>
    </w:p>
    <w:p w14:paraId="570B8F49" w14:textId="77777777" w:rsidR="00B76A11" w:rsidRDefault="00B76A11" w:rsidP="00B76A11">
      <w:r>
        <w:rPr>
          <w:rFonts w:hint="eastAsia"/>
        </w:rPr>
        <w:t>仲介者の簡単なアプリの</w:t>
      </w:r>
      <w:r>
        <w:rPr>
          <w:rFonts w:hint="eastAsia"/>
        </w:rPr>
        <w:t>1</w:t>
      </w:r>
      <w:r>
        <w:rPr>
          <w:rFonts w:hint="eastAsia"/>
        </w:rPr>
        <w:t>つのは、</w:t>
      </w:r>
      <w:r w:rsidR="00BF74FD">
        <w:rPr>
          <w:rFonts w:hint="eastAsia"/>
        </w:rPr>
        <w:t>Thing</w:t>
      </w:r>
      <w:r>
        <w:rPr>
          <w:rFonts w:hint="eastAsia"/>
        </w:rPr>
        <w:t>のためのプロキシである。仲介者がプロキシとして動作する場合、仲介者は、</w:t>
      </w:r>
      <w:r>
        <w:rPr>
          <w:rFonts w:hint="eastAsia"/>
        </w:rPr>
        <w:t>2</w:t>
      </w:r>
      <w:r>
        <w:rPr>
          <w:rFonts w:hint="eastAsia"/>
        </w:rPr>
        <w:t>つの別個のネットワークまたはプロトコルとのインターフェースを有する。これは、</w:t>
      </w:r>
      <w:r>
        <w:rPr>
          <w:rFonts w:hint="eastAsia"/>
        </w:rPr>
        <w:t>TLS</w:t>
      </w:r>
      <w:r>
        <w:rPr>
          <w:rFonts w:hint="eastAsia"/>
        </w:rPr>
        <w:t>エンドポイントを提供するなど追加のセキュリティメカニズムのインプリメンテーションを含むことができる。通常、プロキシは、対話セットを変更することはない。したがって、仲介者によって公開された</w:t>
      </w:r>
      <w:r>
        <w:rPr>
          <w:rFonts w:hint="eastAsia"/>
        </w:rPr>
        <w:t>TD</w:t>
      </w:r>
      <w:r>
        <w:rPr>
          <w:rFonts w:hint="eastAsia"/>
        </w:rPr>
        <w:t>は、消費される</w:t>
      </w:r>
      <w:r>
        <w:rPr>
          <w:rFonts w:hint="eastAsia"/>
        </w:rPr>
        <w:t>TD</w:t>
      </w:r>
      <w:r>
        <w:rPr>
          <w:rFonts w:hint="eastAsia"/>
        </w:rPr>
        <w:t>と同じ対話となるが、接続メタデータは変更される。</w:t>
      </w:r>
    </w:p>
    <w:p w14:paraId="7184D1BD" w14:textId="77777777" w:rsidR="00B76A11" w:rsidRDefault="00B76A11" w:rsidP="00B76A11">
      <w:r w:rsidRPr="00DE62FD">
        <w:rPr>
          <w:rFonts w:hint="eastAsia"/>
          <w:highlight w:val="yellow"/>
        </w:rPr>
        <w:t>このプロキシパターンを実装するために、仲介者は</w:t>
      </w:r>
      <w:r w:rsidR="00BF74FD" w:rsidRPr="00DE62FD">
        <w:rPr>
          <w:rFonts w:hint="eastAsia"/>
          <w:highlight w:val="yellow"/>
        </w:rPr>
        <w:t>Thing</w:t>
      </w:r>
      <w:r w:rsidRPr="00DE62FD">
        <w:rPr>
          <w:rFonts w:hint="eastAsia"/>
          <w:highlight w:val="yellow"/>
        </w:rPr>
        <w:t>の</w:t>
      </w:r>
      <w:r w:rsidRPr="00DE62FD">
        <w:rPr>
          <w:rFonts w:hint="eastAsia"/>
          <w:highlight w:val="yellow"/>
        </w:rPr>
        <w:t>TD</w:t>
      </w:r>
      <w:r w:rsidRPr="00DE62FD">
        <w:rPr>
          <w:rFonts w:hint="eastAsia"/>
          <w:highlight w:val="yellow"/>
        </w:rPr>
        <w:t>を取得し、消費される</w:t>
      </w:r>
      <w:r w:rsidR="00BF74FD" w:rsidRPr="00DE62FD">
        <w:rPr>
          <w:rFonts w:hint="eastAsia"/>
          <w:highlight w:val="yellow"/>
        </w:rPr>
        <w:t>Thing</w:t>
      </w:r>
      <w:r w:rsidRPr="00DE62FD">
        <w:rPr>
          <w:rFonts w:hint="eastAsia"/>
          <w:highlight w:val="yellow"/>
        </w:rPr>
        <w:t>を生成する。これは、同じ対話アフォーダンスを有するソフトウェアインプリメンテーションとして</w:t>
      </w:r>
      <w:r w:rsidR="00BF74FD" w:rsidRPr="00DE62FD">
        <w:rPr>
          <w:rFonts w:hint="eastAsia"/>
          <w:highlight w:val="yellow"/>
        </w:rPr>
        <w:t>Thing</w:t>
      </w:r>
      <w:r w:rsidRPr="00DE62FD">
        <w:rPr>
          <w:rFonts w:hint="eastAsia"/>
          <w:highlight w:val="yellow"/>
        </w:rPr>
        <w:t>のプロキシオブジェクトを生成する。次いで、新しい識別子を有し、場合によっては新しい通信メタデータ</w:t>
      </w:r>
      <w:r w:rsidRPr="00DE62FD">
        <w:rPr>
          <w:rFonts w:hint="eastAsia"/>
          <w:highlight w:val="yellow"/>
        </w:rPr>
        <w:t>(</w:t>
      </w:r>
      <w:r w:rsidRPr="00DE62FD">
        <w:rPr>
          <w:rFonts w:hint="eastAsia"/>
          <w:highlight w:val="yellow"/>
        </w:rPr>
        <w:t>プロトコルバインディング</w:t>
      </w:r>
      <w:r w:rsidRPr="00DE62FD">
        <w:rPr>
          <w:rFonts w:hint="eastAsia"/>
          <w:highlight w:val="yellow"/>
        </w:rPr>
        <w:t>)</w:t>
      </w:r>
      <w:r w:rsidRPr="00DE62FD">
        <w:rPr>
          <w:rFonts w:hint="eastAsia"/>
          <w:highlight w:val="yellow"/>
        </w:rPr>
        <w:t>および</w:t>
      </w:r>
      <w:r w:rsidRPr="00DE62FD">
        <w:rPr>
          <w:rFonts w:hint="eastAsia"/>
          <w:highlight w:val="yellow"/>
        </w:rPr>
        <w:t>/</w:t>
      </w:r>
      <w:r w:rsidRPr="00DE62FD">
        <w:rPr>
          <w:rFonts w:hint="eastAsia"/>
          <w:highlight w:val="yellow"/>
        </w:rPr>
        <w:t>あるいは新しいパブリックセキュリティ構成メタデータを有するプロキシオブジェクトのための</w:t>
      </w:r>
      <w:r w:rsidRPr="00DE62FD">
        <w:rPr>
          <w:rFonts w:hint="eastAsia"/>
          <w:highlight w:val="yellow"/>
        </w:rPr>
        <w:t>TD</w:t>
      </w:r>
      <w:r w:rsidRPr="00DE62FD">
        <w:rPr>
          <w:rFonts w:hint="eastAsia"/>
          <w:highlight w:val="yellow"/>
        </w:rPr>
        <w:t>を生成する。最後に、公開された</w:t>
      </w:r>
      <w:r w:rsidR="00BF74FD" w:rsidRPr="00DE62FD">
        <w:rPr>
          <w:rFonts w:hint="eastAsia"/>
          <w:highlight w:val="yellow"/>
        </w:rPr>
        <w:t>Thing</w:t>
      </w:r>
      <w:r w:rsidRPr="00DE62FD">
        <w:rPr>
          <w:rFonts w:hint="eastAsia"/>
          <w:highlight w:val="yellow"/>
        </w:rPr>
        <w:t>がこの</w:t>
      </w:r>
      <w:r w:rsidRPr="00DE62FD">
        <w:rPr>
          <w:rFonts w:hint="eastAsia"/>
          <w:highlight w:val="yellow"/>
        </w:rPr>
        <w:t>TD</w:t>
      </w:r>
      <w:r w:rsidRPr="00DE62FD">
        <w:rPr>
          <w:rFonts w:hint="eastAsia"/>
          <w:highlight w:val="yellow"/>
        </w:rPr>
        <w:t>に基づいて生成され、仲介者は適切な公開メカニズムを介して</w:t>
      </w:r>
      <w:r w:rsidRPr="00DE62FD">
        <w:rPr>
          <w:rFonts w:hint="eastAsia"/>
          <w:highlight w:val="yellow"/>
        </w:rPr>
        <w:t>TD</w:t>
      </w:r>
      <w:r w:rsidRPr="00DE62FD">
        <w:rPr>
          <w:rFonts w:hint="eastAsia"/>
          <w:highlight w:val="yellow"/>
        </w:rPr>
        <w:t>の他のコンシューマまたは仲介者に通知する。</w:t>
      </w:r>
    </w:p>
    <w:p w14:paraId="0F6F20EC" w14:textId="77777777" w:rsidR="00B76A11" w:rsidRDefault="00B76A11" w:rsidP="00B76A11"/>
    <w:p w14:paraId="354EA885" w14:textId="77777777" w:rsidR="00B76A11" w:rsidRDefault="00B76A11" w:rsidP="00B76A11">
      <w:r>
        <w:rPr>
          <w:rFonts w:hint="eastAsia"/>
        </w:rPr>
        <w:t>図</w:t>
      </w:r>
      <w:r>
        <w:rPr>
          <w:rFonts w:hint="eastAsia"/>
        </w:rPr>
        <w:t>3</w:t>
      </w:r>
      <w:r>
        <w:t xml:space="preserve">1. </w:t>
      </w:r>
      <w:r>
        <w:rPr>
          <w:rFonts w:hint="eastAsia"/>
        </w:rPr>
        <w:t>プロキシとして仲介者を介したコンシューマと</w:t>
      </w:r>
      <w:r w:rsidR="00BF74FD">
        <w:rPr>
          <w:rFonts w:hint="eastAsia"/>
        </w:rPr>
        <w:t>Thing</w:t>
      </w:r>
      <w:r>
        <w:rPr>
          <w:rFonts w:hint="eastAsia"/>
        </w:rPr>
        <w:t>の接続</w:t>
      </w:r>
    </w:p>
    <w:p w14:paraId="25A3C54B" w14:textId="77777777" w:rsidR="00B76A11" w:rsidRDefault="00B76A11" w:rsidP="00B76A11"/>
    <w:p w14:paraId="16D492F5" w14:textId="77777777" w:rsidR="00B76A11" w:rsidRDefault="00B76A11" w:rsidP="002B73F4">
      <w:pPr>
        <w:pStyle w:val="40"/>
      </w:pPr>
      <w:bookmarkStart w:id="337" w:name="_Toc28968993"/>
      <w:r>
        <w:rPr>
          <w:rFonts w:hint="eastAsia"/>
        </w:rPr>
        <w:t>9</w:t>
      </w:r>
      <w:r>
        <w:t xml:space="preserve">.2.2.2 </w:t>
      </w:r>
      <w:r>
        <w:rPr>
          <w:rFonts w:hint="eastAsia"/>
        </w:rPr>
        <w:t>デジタルツインとして</w:t>
      </w:r>
      <w:r w:rsidR="00317984">
        <w:rPr>
          <w:rFonts w:hint="eastAsia"/>
        </w:rPr>
        <w:t>動作する</w:t>
      </w:r>
      <w:r>
        <w:rPr>
          <w:rFonts w:hint="eastAsia"/>
        </w:rPr>
        <w:t>仲介者</w:t>
      </w:r>
      <w:bookmarkEnd w:id="337"/>
    </w:p>
    <w:p w14:paraId="74168A22" w14:textId="77777777" w:rsidR="00B76A11" w:rsidRDefault="00B76A11" w:rsidP="00B76A11">
      <w:r w:rsidRPr="00B76A11">
        <w:rPr>
          <w:rFonts w:hint="eastAsia"/>
        </w:rPr>
        <w:t>より複雑な仲介者は、デジタルツインと呼ばれる。デジタルツインは、プロトコル変更あるいはネットワーク間での変換をすることもしないこともあるが、状態キャッシング、延期された更新、またはターゲットデバイスのビヘイビアの予測シミュレーションなど追加のサービスを提供する。例えば、</w:t>
      </w:r>
      <w:r w:rsidRPr="00B76A11">
        <w:rPr>
          <w:rFonts w:hint="eastAsia"/>
        </w:rPr>
        <w:t>IoT</w:t>
      </w:r>
      <w:r w:rsidRPr="00B76A11">
        <w:rPr>
          <w:rFonts w:hint="eastAsia"/>
        </w:rPr>
        <w:t>デバイスの電力が制限されている場合、</w:t>
      </w:r>
      <w:r w:rsidRPr="00B76A11">
        <w:rPr>
          <w:rFonts w:hint="eastAsia"/>
        </w:rPr>
        <w:t>IoT</w:t>
      </w:r>
      <w:r w:rsidRPr="00B76A11">
        <w:rPr>
          <w:rFonts w:hint="eastAsia"/>
        </w:rPr>
        <w:t>デバイスは、比較的スリープ解除回数を少なくし、デジタルツインと同期し、直ちに再びスリープに入ることを選択するかもしれない。この場合、通常、デジタルツインは、</w:t>
      </w:r>
      <w:r w:rsidRPr="00B76A11">
        <w:rPr>
          <w:rFonts w:hint="eastAsia"/>
        </w:rPr>
        <w:t>(</w:t>
      </w:r>
      <w:r w:rsidRPr="00B76A11">
        <w:rPr>
          <w:rFonts w:hint="eastAsia"/>
        </w:rPr>
        <w:t>クラウド内またはゲートウェイ上などの</w:t>
      </w:r>
      <w:r w:rsidRPr="00B76A11">
        <w:rPr>
          <w:rFonts w:hint="eastAsia"/>
        </w:rPr>
        <w:t>)</w:t>
      </w:r>
      <w:r w:rsidRPr="00B76A11">
        <w:rPr>
          <w:rFonts w:hint="eastAsia"/>
        </w:rPr>
        <w:t>より電力の制約の少ないデバイス上で動作し、制約のあるデバイスに代わって対話に応答することができる。プロパティの現在の状態に関する要求は、キャッシュされた状態を使用してデジタルツインが行なうかもしれない。ターゲット</w:t>
      </w:r>
      <w:r w:rsidRPr="00B76A11">
        <w:rPr>
          <w:rFonts w:hint="eastAsia"/>
        </w:rPr>
        <w:t>IoT</w:t>
      </w:r>
      <w:r w:rsidRPr="00B76A11">
        <w:rPr>
          <w:rFonts w:hint="eastAsia"/>
        </w:rPr>
        <w:t>デバイスのスリープ状態時に到着する要求は、待ち行列に入れられ、スリープ解除時に、ターゲット</w:t>
      </w:r>
      <w:r w:rsidRPr="00B76A11">
        <w:rPr>
          <w:rFonts w:hint="eastAsia"/>
        </w:rPr>
        <w:t>IoT</w:t>
      </w:r>
      <w:r w:rsidRPr="00B76A11">
        <w:rPr>
          <w:rFonts w:hint="eastAsia"/>
        </w:rPr>
        <w:t>デバイスに送信される。このパターンを実施するために、仲介者、すなわちデジタルツインは、デバイスがいつスリープ解除状態であるのかを知る必要がある。</w:t>
      </w:r>
      <w:r w:rsidR="00BF74FD">
        <w:rPr>
          <w:rFonts w:hint="eastAsia"/>
        </w:rPr>
        <w:t>Thing</w:t>
      </w:r>
      <w:r w:rsidRPr="00B76A11">
        <w:rPr>
          <w:rFonts w:hint="eastAsia"/>
        </w:rPr>
        <w:t>としてのデバイスインプリメンテーションは、そのための通知メカニズムを持つ必要があるであろう。これは、別個の一対のコンシューマ</w:t>
      </w:r>
      <w:r w:rsidRPr="00B76A11">
        <w:rPr>
          <w:rFonts w:hint="eastAsia"/>
        </w:rPr>
        <w:t>/</w:t>
      </w:r>
      <w:r w:rsidR="00BF74FD">
        <w:rPr>
          <w:rFonts w:hint="eastAsia"/>
        </w:rPr>
        <w:t>Thing</w:t>
      </w:r>
      <w:r w:rsidRPr="00B76A11">
        <w:rPr>
          <w:rFonts w:hint="eastAsia"/>
        </w:rPr>
        <w:t>を使用して、あるいは、この目的のためにイベント対話を使用することによって実施することができるであろう。</w:t>
      </w:r>
    </w:p>
    <w:p w14:paraId="1FBE1EFC" w14:textId="77777777" w:rsidR="00B76A11" w:rsidRDefault="00B76A11" w:rsidP="00B76A11"/>
    <w:p w14:paraId="5BB75AEC" w14:textId="77777777" w:rsidR="00B76A11" w:rsidRDefault="00B76A11" w:rsidP="002B73F4">
      <w:pPr>
        <w:pStyle w:val="30"/>
      </w:pPr>
      <w:bookmarkStart w:id="338" w:name="_Toc28968994"/>
      <w:r>
        <w:lastRenderedPageBreak/>
        <w:t xml:space="preserve">9.2.3 </w:t>
      </w:r>
      <w:r>
        <w:rPr>
          <w:rFonts w:hint="eastAsia"/>
        </w:rPr>
        <w:t>クラウドサービスから制御されるローカルネットワーク内のデバイス</w:t>
      </w:r>
      <w:bookmarkEnd w:id="338"/>
    </w:p>
    <w:p w14:paraId="2428047A" w14:textId="77777777" w:rsidR="00B76A11" w:rsidRDefault="00B76A11" w:rsidP="00B76A11">
      <w:r>
        <w:rPr>
          <w:rFonts w:hint="eastAsia"/>
        </w:rPr>
        <w:t>スマートホームの使用事例では、ホームネットワークに接続されたデバイス</w:t>
      </w:r>
      <w:r>
        <w:rPr>
          <w:rFonts w:hint="eastAsia"/>
        </w:rPr>
        <w:t>(</w:t>
      </w:r>
      <w:r>
        <w:rPr>
          <w:rFonts w:hint="eastAsia"/>
        </w:rPr>
        <w:t>センサおよび家電</w:t>
      </w:r>
      <w:r>
        <w:rPr>
          <w:rFonts w:hint="eastAsia"/>
        </w:rPr>
        <w:t>)</w:t>
      </w:r>
      <w:r>
        <w:rPr>
          <w:rFonts w:hint="eastAsia"/>
        </w:rPr>
        <w:t>は、監視される場合が多く、場合によっては、クラウドサービスによっても制御されている。通常、デバイスが接続されるホームネットワークとクラウドとの間には</w:t>
      </w:r>
      <w:r>
        <w:rPr>
          <w:rFonts w:hint="eastAsia"/>
        </w:rPr>
        <w:t>NAT</w:t>
      </w:r>
      <w:r>
        <w:rPr>
          <w:rFonts w:hint="eastAsia"/>
        </w:rPr>
        <w:t>デバイスが置かれる。</w:t>
      </w:r>
      <w:r>
        <w:rPr>
          <w:rFonts w:hint="eastAsia"/>
        </w:rPr>
        <w:t>NAT</w:t>
      </w:r>
      <w:r>
        <w:rPr>
          <w:rFonts w:hint="eastAsia"/>
        </w:rPr>
        <w:t>デバイスは、接続を選択的にブロックするファイアウォールサービスを提供することも多く、また、</w:t>
      </w:r>
      <w:r>
        <w:rPr>
          <w:rFonts w:hint="eastAsia"/>
        </w:rPr>
        <w:t>IP</w:t>
      </w:r>
      <w:r>
        <w:rPr>
          <w:rFonts w:hint="eastAsia"/>
        </w:rPr>
        <w:t>アドレスも変換する。ローカルデバイスとクラウドサービスは、通信がゲートウェイをうまくトラバースすることができる場合にのみ、互いに通信することができる。</w:t>
      </w:r>
    </w:p>
    <w:p w14:paraId="2E406FA6" w14:textId="77777777" w:rsidR="00B76A11" w:rsidRDefault="00B76A11" w:rsidP="00B76A11">
      <w:r>
        <w:rPr>
          <w:rFonts w:hint="eastAsia"/>
        </w:rPr>
        <w:t>ITU-T</w:t>
      </w:r>
      <w:r>
        <w:rPr>
          <w:rFonts w:hint="eastAsia"/>
        </w:rPr>
        <w:t>推奨</w:t>
      </w:r>
      <w:r>
        <w:rPr>
          <w:rFonts w:hint="eastAsia"/>
        </w:rPr>
        <w:t>Y.4409/Y</w:t>
      </w:r>
      <w:r>
        <w:rPr>
          <w:rFonts w:hint="eastAsia"/>
        </w:rPr>
        <w:t>で採用されている典型構造。</w:t>
      </w:r>
      <w:r>
        <w:rPr>
          <w:rFonts w:hint="eastAsia"/>
        </w:rPr>
        <w:t>2070[Y.4409-Y.2070]</w:t>
      </w:r>
      <w:r>
        <w:rPr>
          <w:rFonts w:hint="eastAsia"/>
        </w:rPr>
        <w:t>は、図</w:t>
      </w:r>
      <w:r>
        <w:rPr>
          <w:rFonts w:hint="eastAsia"/>
        </w:rPr>
        <w:t>32</w:t>
      </w:r>
      <w:r>
        <w:rPr>
          <w:rFonts w:hint="eastAsia"/>
        </w:rPr>
        <w:t>のとおりである。本構造には、ローカルな仲介者とリモートの仲介者が存在する。ローカル仲介者は、複数の</w:t>
      </w:r>
      <w:r w:rsidR="00BF74FD">
        <w:rPr>
          <w:rFonts w:hint="eastAsia"/>
        </w:rPr>
        <w:t>Thing</w:t>
      </w:r>
      <w:r>
        <w:rPr>
          <w:rFonts w:hint="eastAsia"/>
        </w:rPr>
        <w:t>から送られる対話アフォーダンスを、一つの共通のプロトコルにマッピングできる</w:t>
      </w:r>
      <w:r>
        <w:rPr>
          <w:rFonts w:hint="eastAsia"/>
        </w:rPr>
        <w:t>(1</w:t>
      </w:r>
      <w:r>
        <w:rPr>
          <w:rFonts w:hint="eastAsia"/>
        </w:rPr>
        <w:t>組の</w:t>
      </w:r>
      <w:r>
        <w:rPr>
          <w:rFonts w:hint="eastAsia"/>
        </w:rPr>
        <w:t>)</w:t>
      </w:r>
      <w:r>
        <w:rPr>
          <w:rFonts w:hint="eastAsia"/>
        </w:rPr>
        <w:t>公開された</w:t>
      </w:r>
      <w:r w:rsidR="00BF74FD">
        <w:rPr>
          <w:rFonts w:hint="eastAsia"/>
        </w:rPr>
        <w:t>Thing</w:t>
      </w:r>
      <w:r>
        <w:rPr>
          <w:rFonts w:hint="eastAsia"/>
        </w:rPr>
        <w:t>(</w:t>
      </w:r>
      <w:r>
        <w:rPr>
          <w:rFonts w:hint="eastAsia"/>
        </w:rPr>
        <w:t>たとえば、共通のベースサーバを持ち、単一のポートを使用する単一の</w:t>
      </w:r>
      <w:r>
        <w:rPr>
          <w:rFonts w:hint="eastAsia"/>
        </w:rPr>
        <w:t>URL</w:t>
      </w:r>
      <w:r>
        <w:rPr>
          <w:rFonts w:hint="eastAsia"/>
        </w:rPr>
        <w:t>ネームスペースにすべての対話がマッピングされた</w:t>
      </w:r>
      <w:r>
        <w:rPr>
          <w:rFonts w:hint="eastAsia"/>
        </w:rPr>
        <w:t>HTTP)</w:t>
      </w:r>
      <w:r>
        <w:rPr>
          <w:rFonts w:hint="eastAsia"/>
        </w:rPr>
        <w:t>に集める。これにより、ローカル仲介者が</w:t>
      </w:r>
      <w:r>
        <w:rPr>
          <w:rFonts w:hint="eastAsia"/>
        </w:rPr>
        <w:t>NAT</w:t>
      </w:r>
      <w:r>
        <w:rPr>
          <w:rFonts w:hint="eastAsia"/>
        </w:rPr>
        <w:t>デバイスをトラバースすることができるプロトコルを使っており、このサービスをインターネット</w:t>
      </w:r>
      <w:r>
        <w:rPr>
          <w:rFonts w:hint="eastAsia"/>
        </w:rPr>
        <w:t>(STUN</w:t>
      </w:r>
      <w:r>
        <w:rPr>
          <w:rFonts w:hint="eastAsia"/>
        </w:rPr>
        <w:t>、</w:t>
      </w:r>
      <w:r>
        <w:rPr>
          <w:rFonts w:hint="eastAsia"/>
        </w:rPr>
        <w:t>TURN</w:t>
      </w:r>
      <w:r>
        <w:rPr>
          <w:rFonts w:hint="eastAsia"/>
        </w:rPr>
        <w:t>、</w:t>
      </w:r>
      <w:r>
        <w:rPr>
          <w:rFonts w:hint="eastAsia"/>
        </w:rPr>
        <w:t>DyDNS</w:t>
      </w:r>
      <w:r>
        <w:rPr>
          <w:rFonts w:hint="eastAsia"/>
        </w:rPr>
        <w:t>など</w:t>
      </w:r>
      <w:r>
        <w:rPr>
          <w:rFonts w:hint="eastAsia"/>
        </w:rPr>
        <w:t>)</w:t>
      </w:r>
      <w:r>
        <w:rPr>
          <w:rFonts w:hint="eastAsia"/>
        </w:rPr>
        <w:t>に公開する何らかの方法を持っているという想定のもとで、</w:t>
      </w:r>
      <w:r>
        <w:rPr>
          <w:rFonts w:hint="eastAsia"/>
        </w:rPr>
        <w:t>NAT</w:t>
      </w:r>
      <w:r>
        <w:rPr>
          <w:rFonts w:hint="eastAsia"/>
        </w:rPr>
        <w:t>デバイスの背後にあるすべての</w:t>
      </w:r>
      <w:r w:rsidR="00BF74FD">
        <w:rPr>
          <w:rFonts w:hint="eastAsia"/>
        </w:rPr>
        <w:t>Thing</w:t>
      </w:r>
      <w:r>
        <w:rPr>
          <w:rFonts w:hint="eastAsia"/>
        </w:rPr>
        <w:t>にアクセスする簡単な方法がリモート仲介者に提供される。加えて、ローカル仲介者は、</w:t>
      </w:r>
      <w:r w:rsidR="00BF74FD">
        <w:rPr>
          <w:rFonts w:hint="eastAsia"/>
        </w:rPr>
        <w:t>Thing</w:t>
      </w:r>
      <w:r>
        <w:rPr>
          <w:rFonts w:hint="eastAsia"/>
        </w:rPr>
        <w:t>のプロキシとして機能することができ、したがって、接続された</w:t>
      </w:r>
      <w:r w:rsidR="00BF74FD">
        <w:rPr>
          <w:rFonts w:hint="eastAsia"/>
        </w:rPr>
        <w:t>Thing</w:t>
      </w:r>
      <w:r>
        <w:rPr>
          <w:rFonts w:hint="eastAsia"/>
        </w:rPr>
        <w:t>がそれぞれ異なるプロトコル</w:t>
      </w:r>
      <w:r>
        <w:rPr>
          <w:rFonts w:hint="eastAsia"/>
        </w:rPr>
        <w:t>(HTTP</w:t>
      </w:r>
      <w:r>
        <w:rPr>
          <w:rFonts w:hint="eastAsia"/>
        </w:rPr>
        <w:t>、</w:t>
      </w:r>
      <w:r>
        <w:rPr>
          <w:rFonts w:hint="eastAsia"/>
        </w:rPr>
        <w:t>MQTT</w:t>
      </w:r>
      <w:r>
        <w:rPr>
          <w:rFonts w:hint="eastAsia"/>
        </w:rPr>
        <w:t>、</w:t>
      </w:r>
      <w:r>
        <w:rPr>
          <w:rFonts w:hint="eastAsia"/>
        </w:rPr>
        <w:t>CoAP</w:t>
      </w:r>
      <w:r>
        <w:rPr>
          <w:rFonts w:hint="eastAsia"/>
        </w:rPr>
        <w:t>など</w:t>
      </w:r>
      <w:r>
        <w:rPr>
          <w:rFonts w:hint="eastAsia"/>
        </w:rPr>
        <w:t>)</w:t>
      </w:r>
      <w:r>
        <w:rPr>
          <w:rFonts w:hint="eastAsia"/>
        </w:rPr>
        <w:t>および</w:t>
      </w:r>
      <w:r>
        <w:rPr>
          <w:rFonts w:hint="eastAsia"/>
        </w:rPr>
        <w:t>/</w:t>
      </w:r>
      <w:r>
        <w:rPr>
          <w:rFonts w:hint="eastAsia"/>
        </w:rPr>
        <w:t>あるいは異なるエコシステム規約を使用する場合であっても、公開された</w:t>
      </w:r>
      <w:r w:rsidR="00BF74FD">
        <w:rPr>
          <w:rFonts w:hint="eastAsia"/>
        </w:rPr>
        <w:t>Thing</w:t>
      </w:r>
      <w:r>
        <w:rPr>
          <w:rFonts w:hint="eastAsia"/>
        </w:rPr>
        <w:t>は、それらを単一のプロトコルに収束させることができ、したがって、コンシューマは、</w:t>
      </w:r>
      <w:r w:rsidR="00BF74FD">
        <w:rPr>
          <w:rFonts w:hint="eastAsia"/>
        </w:rPr>
        <w:t>Thing</w:t>
      </w:r>
      <w:r>
        <w:rPr>
          <w:rFonts w:hint="eastAsia"/>
        </w:rPr>
        <w:t>が使用する様々なプロトコルを認識する必要がない。</w:t>
      </w:r>
    </w:p>
    <w:p w14:paraId="7907F709" w14:textId="77777777" w:rsidR="00B76A11" w:rsidRDefault="00B76A11" w:rsidP="00B76A11">
      <w:r>
        <w:rPr>
          <w:rFonts w:hint="eastAsia"/>
        </w:rPr>
        <w:t>図</w:t>
      </w:r>
      <w:r>
        <w:rPr>
          <w:rFonts w:hint="eastAsia"/>
        </w:rPr>
        <w:t>32</w:t>
      </w:r>
      <w:r>
        <w:rPr>
          <w:rFonts w:hint="eastAsia"/>
        </w:rPr>
        <w:t>では、</w:t>
      </w:r>
      <w:r>
        <w:rPr>
          <w:rFonts w:hint="eastAsia"/>
        </w:rPr>
        <w:t>2</w:t>
      </w:r>
      <w:r>
        <w:rPr>
          <w:rFonts w:hint="eastAsia"/>
        </w:rPr>
        <w:t>つのクライアントがリモート仲介者に接続されており、この仲介者は、</w:t>
      </w:r>
      <w:r>
        <w:rPr>
          <w:rFonts w:hint="eastAsia"/>
        </w:rPr>
        <w:t>NAT</w:t>
      </w:r>
      <w:r>
        <w:rPr>
          <w:rFonts w:hint="eastAsia"/>
        </w:rPr>
        <w:t>境界外に存在するサービスを集約し、追加のプロトコル変換またはセキュリティサービスを提供することができる。特に、ローカル仲介者は、限られた容量のネットワーク上にあって、そのサービスを全てのユーザに直接利用可能にすることは実現できないかもしれない。この場合、ローカル仲介者へのアクセスは、リモート仲介者のみに提供される。その場合、リモート仲介者は、より一般的なアクセス制御機構を実装し、コンシューマを過剰なトラフィックから保護するためにキャッシングまたはスロットリングを実行することもできる。また、これらのコンシューマは、仲介者と通信するためにオープンインターネット</w:t>
      </w:r>
      <w:r>
        <w:rPr>
          <w:rFonts w:hint="eastAsia"/>
        </w:rPr>
        <w:t>(</w:t>
      </w:r>
      <w:r>
        <w:rPr>
          <w:rFonts w:hint="eastAsia"/>
        </w:rPr>
        <w:t>例えば、</w:t>
      </w:r>
      <w:r>
        <w:rPr>
          <w:rFonts w:hint="eastAsia"/>
        </w:rPr>
        <w:t>HTTPS)</w:t>
      </w:r>
      <w:r>
        <w:rPr>
          <w:rFonts w:hint="eastAsia"/>
        </w:rPr>
        <w:t>に適した単一のプロトコルを使用するが、これによりクライアント開発が非常に簡単になる。</w:t>
      </w:r>
    </w:p>
    <w:p w14:paraId="419D1C44" w14:textId="77777777" w:rsidR="00B76A11" w:rsidRDefault="00B76A11" w:rsidP="00B76A11">
      <w:r>
        <w:rPr>
          <w:rFonts w:hint="eastAsia"/>
        </w:rPr>
        <w:t>このトポロジでは、コンシューマと</w:t>
      </w:r>
      <w:r w:rsidR="00BF74FD">
        <w:rPr>
          <w:rFonts w:hint="eastAsia"/>
        </w:rPr>
        <w:t>Thing</w:t>
      </w:r>
      <w:r>
        <w:rPr>
          <w:rFonts w:hint="eastAsia"/>
        </w:rPr>
        <w:t>の間に</w:t>
      </w:r>
      <w:r>
        <w:rPr>
          <w:rFonts w:hint="eastAsia"/>
        </w:rPr>
        <w:t>NAT</w:t>
      </w:r>
      <w:r>
        <w:rPr>
          <w:rFonts w:hint="eastAsia"/>
        </w:rPr>
        <w:t>およびファイアウォール機能があるが、ローカルおよびリモートの仲介者は、ファイアウォールを介してすべての通信をトンネリングするために協働する。そのため、コンシューマおよび</w:t>
      </w:r>
      <w:r w:rsidR="00BF74FD">
        <w:rPr>
          <w:rFonts w:hint="eastAsia"/>
        </w:rPr>
        <w:t>Thing</w:t>
      </w:r>
      <w:r>
        <w:rPr>
          <w:rFonts w:hint="eastAsia"/>
        </w:rPr>
        <w:t>はファイアウォールについて何も知る必要がない。ペアリングされた仲介者は、また、アクセス制御およびトラフィック管理を提供することによって、ホームデバイスを保護する。</w:t>
      </w:r>
    </w:p>
    <w:p w14:paraId="43522A41" w14:textId="77777777" w:rsidR="00B76A11" w:rsidRDefault="00B76A11" w:rsidP="009B77AC"/>
    <w:p w14:paraId="422BD961" w14:textId="77777777" w:rsidR="00B76A11" w:rsidRDefault="00B76A11" w:rsidP="009B77AC">
      <w:r>
        <w:rPr>
          <w:rFonts w:hint="eastAsia"/>
        </w:rPr>
        <w:t>図</w:t>
      </w:r>
      <w:r>
        <w:rPr>
          <w:rFonts w:hint="eastAsia"/>
        </w:rPr>
        <w:t>3</w:t>
      </w:r>
      <w:r>
        <w:t xml:space="preserve">2. </w:t>
      </w:r>
      <w:r>
        <w:rPr>
          <w:rFonts w:hint="eastAsia"/>
        </w:rPr>
        <w:t>ペアとなった仲介者を介して</w:t>
      </w:r>
      <w:r w:rsidR="00BF74FD">
        <w:rPr>
          <w:rFonts w:hint="eastAsia"/>
        </w:rPr>
        <w:t>Thing</w:t>
      </w:r>
      <w:r>
        <w:rPr>
          <w:rFonts w:hint="eastAsia"/>
        </w:rPr>
        <w:t>として実装されたローカルデバイスに接続されたコンシューマとして実装されたクラウドアプリケーション</w:t>
      </w:r>
    </w:p>
    <w:p w14:paraId="273F28F2" w14:textId="77777777" w:rsidR="00B76A11" w:rsidRDefault="00B76A11" w:rsidP="009B77AC"/>
    <w:p w14:paraId="3D128310" w14:textId="77777777" w:rsidR="00B76A11" w:rsidRDefault="00B76A11" w:rsidP="009B77AC">
      <w:r w:rsidRPr="00B76A11">
        <w:rPr>
          <w:rFonts w:hint="eastAsia"/>
        </w:rPr>
        <w:t>より複雑な場合では、</w:t>
      </w:r>
      <w:r w:rsidRPr="00B76A11">
        <w:rPr>
          <w:rFonts w:hint="eastAsia"/>
        </w:rPr>
        <w:t>NAT</w:t>
      </w:r>
      <w:r w:rsidRPr="00B76A11">
        <w:rPr>
          <w:rFonts w:hint="eastAsia"/>
        </w:rPr>
        <w:t>およびファイアウォールトラバーサルは、図示のように正確に機能しないことがある。特に、</w:t>
      </w:r>
      <w:r w:rsidRPr="00B76A11">
        <w:rPr>
          <w:rFonts w:hint="eastAsia"/>
        </w:rPr>
        <w:t>ISP</w:t>
      </w:r>
      <w:r w:rsidRPr="00B76A11">
        <w:rPr>
          <w:rFonts w:hint="eastAsia"/>
        </w:rPr>
        <w:t>は、公的にアクセス可能なアドレスをサポートしないかもしれず、または、</w:t>
      </w:r>
      <w:r w:rsidRPr="00B76A11">
        <w:rPr>
          <w:rFonts w:hint="eastAsia"/>
        </w:rPr>
        <w:t>STUN/TURN</w:t>
      </w:r>
      <w:r w:rsidRPr="00B76A11">
        <w:rPr>
          <w:rFonts w:hint="eastAsia"/>
        </w:rPr>
        <w:t>および</w:t>
      </w:r>
      <w:r w:rsidRPr="00B76A11">
        <w:rPr>
          <w:rFonts w:hint="eastAsia"/>
        </w:rPr>
        <w:t>/</w:t>
      </w:r>
      <w:r w:rsidRPr="00B76A11">
        <w:rPr>
          <w:rFonts w:hint="eastAsia"/>
        </w:rPr>
        <w:t>あるいは</w:t>
      </w:r>
      <w:r w:rsidRPr="00B76A11">
        <w:rPr>
          <w:rFonts w:hint="eastAsia"/>
        </w:rPr>
        <w:t>DyDNS</w:t>
      </w:r>
      <w:r w:rsidRPr="00B76A11">
        <w:rPr>
          <w:rFonts w:hint="eastAsia"/>
        </w:rPr>
        <w:t>はサポートされないか、または、利用可能でないかもしれない。こ</w:t>
      </w:r>
      <w:r w:rsidRPr="00B76A11">
        <w:rPr>
          <w:rFonts w:hint="eastAsia"/>
        </w:rPr>
        <w:lastRenderedPageBreak/>
        <w:t>の場合、仲介者は、</w:t>
      </w:r>
      <w:r w:rsidRPr="00B76A11">
        <w:rPr>
          <w:rFonts w:hint="eastAsia"/>
        </w:rPr>
        <w:t>(</w:t>
      </w:r>
      <w:r w:rsidRPr="00B76A11">
        <w:rPr>
          <w:rFonts w:hint="eastAsia"/>
        </w:rPr>
        <w:t>クラウド内でそのリモート仲介者に最初に接続しているローカル仲介者との</w:t>
      </w:r>
      <w:r w:rsidRPr="00B76A11">
        <w:rPr>
          <w:rFonts w:hint="eastAsia"/>
        </w:rPr>
        <w:t>)</w:t>
      </w:r>
      <w:r w:rsidRPr="00B76A11">
        <w:rPr>
          <w:rFonts w:hint="eastAsia"/>
        </w:rPr>
        <w:t>初期接続を確立するために仲介者間のクライアント</w:t>
      </w:r>
      <w:r w:rsidRPr="00B76A11">
        <w:rPr>
          <w:rFonts w:hint="eastAsia"/>
        </w:rPr>
        <w:t>/</w:t>
      </w:r>
      <w:r w:rsidRPr="00B76A11">
        <w:rPr>
          <w:rFonts w:hint="eastAsia"/>
        </w:rPr>
        <w:t>サーバの役割を逆にすることができ、そして、そのペアとなった仲介者</w:t>
      </w:r>
      <w:r w:rsidRPr="00B76A11">
        <w:rPr>
          <w:rFonts w:hint="eastAsia"/>
        </w:rPr>
        <w:t xml:space="preserve"> (</w:t>
      </w:r>
      <w:r w:rsidRPr="00B76A11">
        <w:rPr>
          <w:rFonts w:hint="eastAsia"/>
        </w:rPr>
        <w:t>例えば、接続を保護するために</w:t>
      </w:r>
      <w:r w:rsidRPr="00B76A11">
        <w:rPr>
          <w:rFonts w:hint="eastAsia"/>
        </w:rPr>
        <w:t>TLS</w:t>
      </w:r>
      <w:r w:rsidRPr="00B76A11">
        <w:rPr>
          <w:rFonts w:hint="eastAsia"/>
        </w:rPr>
        <w:t>を使用する</w:t>
      </w:r>
      <w:r w:rsidRPr="00B76A11">
        <w:rPr>
          <w:rFonts w:hint="eastAsia"/>
        </w:rPr>
        <w:t>SecureWebSocket</w:t>
      </w:r>
      <w:r w:rsidRPr="00B76A11">
        <w:rPr>
          <w:rFonts w:hint="eastAsia"/>
        </w:rPr>
        <w:t>を使用して</w:t>
      </w:r>
      <w:r w:rsidRPr="00B76A11">
        <w:rPr>
          <w:rFonts w:hint="eastAsia"/>
        </w:rPr>
        <w:t xml:space="preserve">) </w:t>
      </w:r>
      <w:r w:rsidRPr="00B76A11">
        <w:rPr>
          <w:rFonts w:hint="eastAsia"/>
        </w:rPr>
        <w:t>はトンネルを確立することができる。次いで、このトンネルは、カスタムプロトコルを使用して仲介者間のすべての通信を符号化するために使用することができる。この場合、初期接続も、標準ポートを使用する</w:t>
      </w:r>
      <w:r w:rsidRPr="00B76A11">
        <w:rPr>
          <w:rFonts w:hint="eastAsia"/>
        </w:rPr>
        <w:t>HTTPS</w:t>
      </w:r>
      <w:r w:rsidRPr="00B76A11">
        <w:rPr>
          <w:rFonts w:hint="eastAsia"/>
        </w:rPr>
        <w:t>を介して、通常のブラウザ</w:t>
      </w:r>
      <w:r w:rsidRPr="00B76A11">
        <w:rPr>
          <w:rFonts w:hint="eastAsia"/>
        </w:rPr>
        <w:t>/</w:t>
      </w:r>
      <w:r w:rsidRPr="00B76A11">
        <w:rPr>
          <w:rFonts w:hint="eastAsia"/>
        </w:rPr>
        <w:t>ウェブサーバ対話と同様に、ローカル仲介者からリモート仲介者に対して確立可能である。この初期接続は、ほとんどのホームファイアウォールをトラバースすることができるべきで、接続は出力であるため、ネットワークアドレス変換は何ら問題を引き起こさない。しかし、カスタムのトンネリングプロトコルが必要であるにしても、リモート仲介者は、このカスタムプロトコルを標準外部プロトコルに再変換することができる。接続されたコンシューマおよび</w:t>
      </w:r>
      <w:r w:rsidR="00BF74FD">
        <w:rPr>
          <w:rFonts w:hint="eastAsia"/>
        </w:rPr>
        <w:t>Thing</w:t>
      </w:r>
      <w:r w:rsidRPr="00B76A11">
        <w:rPr>
          <w:rFonts w:hint="eastAsia"/>
        </w:rPr>
        <w:t>は、それについて知る必要はない。この例を</w:t>
      </w:r>
      <w:r w:rsidR="00BF74FD">
        <w:rPr>
          <w:rFonts w:hint="eastAsia"/>
        </w:rPr>
        <w:t>Thing</w:t>
      </w:r>
      <w:r w:rsidRPr="00B76A11">
        <w:rPr>
          <w:rFonts w:hint="eastAsia"/>
        </w:rPr>
        <w:t>とコンシューマ両方が</w:t>
      </w:r>
      <w:r w:rsidRPr="00B76A11">
        <w:rPr>
          <w:rFonts w:hint="eastAsia"/>
        </w:rPr>
        <w:t>NAT</w:t>
      </w:r>
      <w:r w:rsidRPr="00B76A11">
        <w:rPr>
          <w:rFonts w:hint="eastAsia"/>
        </w:rPr>
        <w:t>境界の一方で接続できる使用事例に拡張することも可能である。しかしながら、これには、また、</w:t>
      </w:r>
      <w:r w:rsidRPr="00B76A11">
        <w:rPr>
          <w:rFonts w:hint="eastAsia"/>
        </w:rPr>
        <w:t>2</w:t>
      </w:r>
      <w:r w:rsidRPr="00B76A11">
        <w:rPr>
          <w:rFonts w:hint="eastAsia"/>
        </w:rPr>
        <w:t>つの仲介者間に双方向トンネルが確立されること要求される。</w:t>
      </w:r>
    </w:p>
    <w:p w14:paraId="0A3ACAAB" w14:textId="77777777" w:rsidR="00B76A11" w:rsidRDefault="00B76A11" w:rsidP="009B77AC"/>
    <w:p w14:paraId="0C7DAB09" w14:textId="77777777" w:rsidR="00B76A11" w:rsidRDefault="00B76A11" w:rsidP="002B73F4">
      <w:pPr>
        <w:pStyle w:val="30"/>
      </w:pPr>
      <w:bookmarkStart w:id="339" w:name="_Toc28968995"/>
      <w:r>
        <w:rPr>
          <w:rFonts w:hint="eastAsia"/>
        </w:rPr>
        <w:t>9</w:t>
      </w:r>
      <w:r>
        <w:t xml:space="preserve">.2.4 </w:t>
      </w:r>
      <w:r w:rsidR="00BF74FD">
        <w:rPr>
          <w:rFonts w:hint="eastAsia"/>
        </w:rPr>
        <w:t>Thing</w:t>
      </w:r>
      <w:r>
        <w:rPr>
          <w:rFonts w:hint="eastAsia"/>
        </w:rPr>
        <w:t>ディレクトリを使用した検出</w:t>
      </w:r>
      <w:bookmarkEnd w:id="339"/>
    </w:p>
    <w:p w14:paraId="4C17327D" w14:textId="77777777" w:rsidR="00B76A11" w:rsidRDefault="00B76A11" w:rsidP="00B76A11">
      <w:r>
        <w:rPr>
          <w:rFonts w:hint="eastAsia"/>
        </w:rPr>
        <w:t>クラウド上のサービスによってローカルデバイス</w:t>
      </w:r>
      <w:r>
        <w:rPr>
          <w:rFonts w:hint="eastAsia"/>
        </w:rPr>
        <w:t>(</w:t>
      </w:r>
      <w:r>
        <w:rPr>
          <w:rFonts w:hint="eastAsia"/>
        </w:rPr>
        <w:t>および場合によってはサービス</w:t>
      </w:r>
      <w:r>
        <w:rPr>
          <w:rFonts w:hint="eastAsia"/>
        </w:rPr>
        <w:t>)</w:t>
      </w:r>
      <w:r>
        <w:rPr>
          <w:rFonts w:hint="eastAsia"/>
        </w:rPr>
        <w:t>を監視または制御することができるようになると、様々な追加サービスを上に構築することができる。例えば、クラウドアプリは収集されたデータの分析に基づいてデバイスの動作条件を変更することもできる。</w:t>
      </w:r>
    </w:p>
    <w:p w14:paraId="30F8C46C" w14:textId="77777777" w:rsidR="00B76A11" w:rsidRDefault="00B76A11" w:rsidP="00B76A11">
      <w:r w:rsidRPr="00DE62FD">
        <w:rPr>
          <w:rFonts w:hint="eastAsia"/>
          <w:highlight w:val="yellow"/>
        </w:rPr>
        <w:t>しかしながら、リモート仲介者が、クライアントアプリ用クラウドプラットフォームの一部である場合、クライアントは、例えば、接続されたデバイスのディレクトリにアクセスすることによって、デバイス情報を見つけることができる必要が出てくる。以下の図では単純化のために、すべてのローカルデバイスが</w:t>
      </w:r>
      <w:r w:rsidR="00BF74FD" w:rsidRPr="00DE62FD">
        <w:rPr>
          <w:rFonts w:hint="eastAsia"/>
          <w:highlight w:val="yellow"/>
        </w:rPr>
        <w:t>Thing</w:t>
      </w:r>
      <w:r w:rsidRPr="00DE62FD">
        <w:rPr>
          <w:rFonts w:hint="eastAsia"/>
          <w:highlight w:val="yellow"/>
        </w:rPr>
        <w:t>として実装され、すべてのクラウドアプリがコンシューマとして実装されていると想定した。</w:t>
      </w:r>
      <w:r w:rsidR="00BF74FD" w:rsidRPr="00DE62FD">
        <w:rPr>
          <w:rFonts w:hint="eastAsia"/>
          <w:highlight w:val="yellow"/>
        </w:rPr>
        <w:t>Thing</w:t>
      </w:r>
      <w:r w:rsidRPr="00DE62FD">
        <w:rPr>
          <w:rFonts w:hint="eastAsia"/>
          <w:highlight w:val="yellow"/>
        </w:rPr>
        <w:t>として実装されたローカルデバイスのメタデータをクラウドアプリが利用できるようにするために、それらのメタデータは</w:t>
      </w:r>
      <w:r w:rsidR="00BF74FD" w:rsidRPr="00DE62FD">
        <w:rPr>
          <w:rFonts w:hint="eastAsia"/>
          <w:highlight w:val="yellow"/>
        </w:rPr>
        <w:t>Thing</w:t>
      </w:r>
      <w:r w:rsidRPr="00DE62FD">
        <w:rPr>
          <w:rFonts w:hint="eastAsia"/>
          <w:highlight w:val="yellow"/>
        </w:rPr>
        <w:t>ディレクトリサービスに登録することができる。このメタデータは、具体的には、リモート仲介者によって提供されるセキュリティ構成および通信メタデータを反映するように修正されたローカルデバイスの</w:t>
      </w:r>
      <w:r w:rsidRPr="00DE62FD">
        <w:rPr>
          <w:rFonts w:hint="eastAsia"/>
          <w:highlight w:val="yellow"/>
        </w:rPr>
        <w:t>TD</w:t>
      </w:r>
      <w:r w:rsidRPr="00DE62FD">
        <w:rPr>
          <w:rFonts w:hint="eastAsia"/>
          <w:highlight w:val="yellow"/>
        </w:rPr>
        <w:t>である。クライアントアプリは、</w:t>
      </w:r>
      <w:r w:rsidR="00BF74FD" w:rsidRPr="00DE62FD">
        <w:rPr>
          <w:rFonts w:hint="eastAsia"/>
          <w:highlight w:val="yellow"/>
        </w:rPr>
        <w:t>Thing</w:t>
      </w:r>
      <w:r w:rsidRPr="00DE62FD">
        <w:rPr>
          <w:rFonts w:hint="eastAsia"/>
          <w:highlight w:val="yellow"/>
        </w:rPr>
        <w:t>ディレクトリに問い合わせることによってその機能を達成するためにローカルデバイスと通信するのに必要なメタデータを取得することができる。</w:t>
      </w:r>
    </w:p>
    <w:p w14:paraId="529422FF" w14:textId="77777777" w:rsidR="00B76A11" w:rsidRDefault="00B76A11" w:rsidP="00B76A11"/>
    <w:p w14:paraId="180F8095" w14:textId="77777777" w:rsidR="00B76A11" w:rsidRDefault="00B76A11" w:rsidP="00B76A11">
      <w:r>
        <w:rPr>
          <w:rFonts w:hint="eastAsia"/>
        </w:rPr>
        <w:t>図</w:t>
      </w:r>
      <w:r>
        <w:rPr>
          <w:rFonts w:hint="eastAsia"/>
        </w:rPr>
        <w:t>3</w:t>
      </w:r>
      <w:r>
        <w:t xml:space="preserve">3. </w:t>
      </w:r>
      <w:r w:rsidR="00BF74FD">
        <w:rPr>
          <w:rFonts w:hint="eastAsia"/>
        </w:rPr>
        <w:t>Thing</w:t>
      </w:r>
      <w:r w:rsidRPr="00B76A11">
        <w:rPr>
          <w:rFonts w:hint="eastAsia"/>
        </w:rPr>
        <w:t>ディレクトリ</w:t>
      </w:r>
      <w:r w:rsidRPr="00B76A11">
        <w:rPr>
          <w:rFonts w:hint="eastAsia"/>
        </w:rPr>
        <w:t xml:space="preserve"> </w:t>
      </w:r>
      <w:r w:rsidRPr="00B76A11">
        <w:rPr>
          <w:rFonts w:hint="eastAsia"/>
        </w:rPr>
        <w:t>を使用したクラウドサービス</w:t>
      </w:r>
    </w:p>
    <w:p w14:paraId="25C495D8" w14:textId="77777777" w:rsidR="00B76A11" w:rsidRDefault="00B76A11" w:rsidP="00B76A11"/>
    <w:p w14:paraId="01B53E6A" w14:textId="77777777" w:rsidR="00B76A11" w:rsidRPr="00B76A11" w:rsidRDefault="00B76A11" w:rsidP="00B76A11">
      <w:r>
        <w:rPr>
          <w:rFonts w:hint="eastAsia"/>
        </w:rPr>
        <w:t>図には示されていないが、より複雑な状況では、</w:t>
      </w:r>
      <w:r w:rsidR="00BF74FD">
        <w:rPr>
          <w:rFonts w:hint="eastAsia"/>
        </w:rPr>
        <w:t>Thing</w:t>
      </w:r>
      <w:r>
        <w:rPr>
          <w:rFonts w:hint="eastAsia"/>
        </w:rPr>
        <w:t>として働くクラウドサービスも存在し得る。これらは、</w:t>
      </w:r>
      <w:r w:rsidR="00BF74FD">
        <w:rPr>
          <w:rFonts w:hint="eastAsia"/>
        </w:rPr>
        <w:t>Thing</w:t>
      </w:r>
      <w:r>
        <w:rPr>
          <w:rFonts w:hint="eastAsia"/>
        </w:rPr>
        <w:t>ディレクトリにそれ自身を登録することもできる。</w:t>
      </w:r>
      <w:r w:rsidR="00BF74FD">
        <w:rPr>
          <w:rFonts w:hint="eastAsia"/>
        </w:rPr>
        <w:t>Thing</w:t>
      </w:r>
      <w:r>
        <w:rPr>
          <w:rFonts w:hint="eastAsia"/>
        </w:rPr>
        <w:t>ディレクトリはウェブサービスであるため、</w:t>
      </w:r>
      <w:r>
        <w:rPr>
          <w:rFonts w:hint="eastAsia"/>
        </w:rPr>
        <w:t>NAT</w:t>
      </w:r>
      <w:r>
        <w:rPr>
          <w:rFonts w:hint="eastAsia"/>
        </w:rPr>
        <w:t>またはファイアウォールデバイスを介してローカルデバイスが見ることができなければならず、そのインターフェースには、それ自体の</w:t>
      </w:r>
      <w:r>
        <w:rPr>
          <w:rFonts w:hint="eastAsia"/>
        </w:rPr>
        <w:t>TD</w:t>
      </w:r>
      <w:r>
        <w:rPr>
          <w:rFonts w:hint="eastAsia"/>
        </w:rPr>
        <w:t>を設けることさえできる。コンシューマとして働くローカルデバイスは、</w:t>
      </w:r>
      <w:r w:rsidR="00BF74FD">
        <w:rPr>
          <w:rFonts w:hint="eastAsia"/>
        </w:rPr>
        <w:t>Thing</w:t>
      </w:r>
      <w:r>
        <w:rPr>
          <w:rFonts w:hint="eastAsia"/>
        </w:rPr>
        <w:t>ディレクトリを介してクラウド内の</w:t>
      </w:r>
      <w:r w:rsidR="00BF74FD">
        <w:rPr>
          <w:rFonts w:hint="eastAsia"/>
        </w:rPr>
        <w:t>Thing</w:t>
      </w:r>
      <w:r>
        <w:rPr>
          <w:rFonts w:hint="eastAsia"/>
        </w:rPr>
        <w:t>を検出し、直接に、または、例えば、プロトコル変換が必要な場合、ローカル仲介者を介して</w:t>
      </w:r>
      <w:r w:rsidR="00BF74FD">
        <w:rPr>
          <w:rFonts w:hint="eastAsia"/>
        </w:rPr>
        <w:t>Thing</w:t>
      </w:r>
      <w:r>
        <w:rPr>
          <w:rFonts w:hint="eastAsia"/>
        </w:rPr>
        <w:t>に接続することができる。</w:t>
      </w:r>
    </w:p>
    <w:p w14:paraId="21280BCD" w14:textId="77777777" w:rsidR="00B76A11" w:rsidRDefault="00B76A11" w:rsidP="00B76A11"/>
    <w:p w14:paraId="18598028" w14:textId="77777777" w:rsidR="00B76A11" w:rsidRDefault="00B76A11" w:rsidP="002B73F4">
      <w:pPr>
        <w:pStyle w:val="30"/>
      </w:pPr>
      <w:bookmarkStart w:id="340" w:name="_Toc28968996"/>
      <w:r>
        <w:lastRenderedPageBreak/>
        <w:t xml:space="preserve">9.2.5 </w:t>
      </w:r>
      <w:r>
        <w:rPr>
          <w:rFonts w:hint="eastAsia"/>
        </w:rPr>
        <w:t>複数ドメイン間のサービス対サービス接続</w:t>
      </w:r>
      <w:bookmarkEnd w:id="340"/>
    </w:p>
    <w:p w14:paraId="3C96505A" w14:textId="77777777" w:rsidR="00B76A11" w:rsidRDefault="00B76A11" w:rsidP="00B76A11">
      <w:r w:rsidRPr="00B76A11">
        <w:rPr>
          <w:rFonts w:hint="eastAsia"/>
        </w:rPr>
        <w:t>それぞれ異なる</w:t>
      </w:r>
      <w:r w:rsidRPr="00B76A11">
        <w:rPr>
          <w:rFonts w:hint="eastAsia"/>
        </w:rPr>
        <w:t>IoT</w:t>
      </w:r>
      <w:r w:rsidRPr="00B76A11">
        <w:rPr>
          <w:rFonts w:hint="eastAsia"/>
        </w:rPr>
        <w:t>プラットフォームに基づく複数のクラウドエコシステムが連携して、より大規模なシステムズオブシステムエコシステムを構築することができる。下図は、前述したクラウドアプリエコシステムの構造を踏まえ、システムズオブシステムを構築するために相互接続された</w:t>
      </w:r>
      <w:r w:rsidRPr="00B76A11">
        <w:rPr>
          <w:rFonts w:hint="eastAsia"/>
        </w:rPr>
        <w:t>2</w:t>
      </w:r>
      <w:r w:rsidRPr="00B76A11">
        <w:rPr>
          <w:rFonts w:hint="eastAsia"/>
        </w:rPr>
        <w:t>つのエコシステムである。</w:t>
      </w:r>
      <w:r w:rsidRPr="00B76A11">
        <w:rPr>
          <w:rFonts w:hint="eastAsia"/>
        </w:rPr>
        <w:t>1</w:t>
      </w:r>
      <w:r w:rsidRPr="00B76A11">
        <w:rPr>
          <w:rFonts w:hint="eastAsia"/>
        </w:rPr>
        <w:t>つのエコシステム</w:t>
      </w:r>
      <w:r w:rsidRPr="00B76A11">
        <w:rPr>
          <w:rFonts w:hint="eastAsia"/>
        </w:rPr>
        <w:t>(</w:t>
      </w:r>
      <w:r w:rsidRPr="00B76A11">
        <w:rPr>
          <w:rFonts w:hint="eastAsia"/>
        </w:rPr>
        <w:t>すなわち、下記のコンシューマ</w:t>
      </w:r>
      <w:r w:rsidRPr="00B76A11">
        <w:rPr>
          <w:rFonts w:hint="eastAsia"/>
        </w:rPr>
        <w:t>A)</w:t>
      </w:r>
      <w:r w:rsidRPr="00B76A11">
        <w:rPr>
          <w:rFonts w:hint="eastAsia"/>
        </w:rPr>
        <w:t>のクライアントが別のエコシステム</w:t>
      </w:r>
      <w:r w:rsidRPr="00B76A11">
        <w:rPr>
          <w:rFonts w:hint="eastAsia"/>
        </w:rPr>
        <w:t>(</w:t>
      </w:r>
      <w:r w:rsidRPr="00B76A11">
        <w:rPr>
          <w:rFonts w:hint="eastAsia"/>
        </w:rPr>
        <w:t>すなわち、下記の</w:t>
      </w:r>
      <w:r w:rsidR="00BF74FD">
        <w:rPr>
          <w:rFonts w:hint="eastAsia"/>
        </w:rPr>
        <w:t>Thing</w:t>
      </w:r>
      <w:r w:rsidRPr="00B76A11">
        <w:rPr>
          <w:rFonts w:hint="eastAsia"/>
        </w:rPr>
        <w:t>B)</w:t>
      </w:r>
      <w:r w:rsidRPr="00B76A11">
        <w:rPr>
          <w:rFonts w:hint="eastAsia"/>
        </w:rPr>
        <w:t>でサーバを使用する必要があるケースを考えてみてください。このクロスエコシステムアプリデバイス結合を達成するためにメカニズムが複数存在します。以下では、これがどのように達成できるかを説明するために、</w:t>
      </w:r>
      <w:r w:rsidRPr="00B76A11">
        <w:rPr>
          <w:rFonts w:hint="eastAsia"/>
        </w:rPr>
        <w:t>2</w:t>
      </w:r>
      <w:r w:rsidRPr="00B76A11">
        <w:rPr>
          <w:rFonts w:hint="eastAsia"/>
        </w:rPr>
        <w:t>つのメカニズムをそれぞれ図を用いて説明する。</w:t>
      </w:r>
    </w:p>
    <w:p w14:paraId="6D957405" w14:textId="77777777" w:rsidR="00B76A11" w:rsidRDefault="00B76A11" w:rsidP="00B76A11"/>
    <w:p w14:paraId="1990D02A" w14:textId="77777777" w:rsidR="00B76A11" w:rsidRDefault="00B76A11" w:rsidP="002B73F4">
      <w:pPr>
        <w:pStyle w:val="40"/>
      </w:pPr>
      <w:bookmarkStart w:id="341" w:name="_Toc28968997"/>
      <w:r>
        <w:rPr>
          <w:rFonts w:hint="eastAsia"/>
        </w:rPr>
        <w:t>9</w:t>
      </w:r>
      <w:r>
        <w:t xml:space="preserve">.2.5.1 </w:t>
      </w:r>
      <w:r>
        <w:rPr>
          <w:rFonts w:hint="eastAsia"/>
        </w:rPr>
        <w:t>ディレクトリ同期による接続</w:t>
      </w:r>
      <w:bookmarkEnd w:id="341"/>
    </w:p>
    <w:p w14:paraId="638EA7E8" w14:textId="77777777" w:rsidR="00B76A11" w:rsidRDefault="00B76A11" w:rsidP="00B76A11">
      <w:r w:rsidRPr="00B76A11">
        <w:rPr>
          <w:rFonts w:hint="eastAsia"/>
        </w:rPr>
        <w:t>図</w:t>
      </w:r>
      <w:r w:rsidRPr="00B76A11">
        <w:rPr>
          <w:rFonts w:hint="eastAsia"/>
        </w:rPr>
        <w:t>34</w:t>
      </w:r>
      <w:r w:rsidRPr="00B76A11">
        <w:rPr>
          <w:rFonts w:hint="eastAsia"/>
        </w:rPr>
        <w:t>では、</w:t>
      </w:r>
      <w:r w:rsidRPr="00B76A11">
        <w:rPr>
          <w:rFonts w:hint="eastAsia"/>
        </w:rPr>
        <w:t>2</w:t>
      </w:r>
      <w:r w:rsidRPr="00B76A11">
        <w:rPr>
          <w:rFonts w:hint="eastAsia"/>
        </w:rPr>
        <w:t>つの</w:t>
      </w:r>
      <w:r w:rsidRPr="00B76A11">
        <w:rPr>
          <w:rFonts w:hint="eastAsia"/>
        </w:rPr>
        <w:t>TD</w:t>
      </w:r>
      <w:r w:rsidRPr="00B76A11">
        <w:rPr>
          <w:rFonts w:hint="eastAsia"/>
        </w:rPr>
        <w:t>が情報を同期することで、コンシューマ</w:t>
      </w:r>
      <w:r w:rsidRPr="00B76A11">
        <w:rPr>
          <w:rFonts w:hint="eastAsia"/>
        </w:rPr>
        <w:t>A</w:t>
      </w:r>
      <w:r w:rsidRPr="00B76A11">
        <w:rPr>
          <w:rFonts w:hint="eastAsia"/>
        </w:rPr>
        <w:t>は</w:t>
      </w:r>
      <w:r w:rsidR="00BF74FD">
        <w:rPr>
          <w:rFonts w:hint="eastAsia"/>
        </w:rPr>
        <w:t>Thing</w:t>
      </w:r>
      <w:r w:rsidRPr="00B76A11">
        <w:rPr>
          <w:rFonts w:hint="eastAsia"/>
        </w:rPr>
        <w:t>ディレクトリ</w:t>
      </w:r>
      <w:r w:rsidRPr="00B76A11">
        <w:rPr>
          <w:rFonts w:hint="eastAsia"/>
        </w:rPr>
        <w:t>A</w:t>
      </w:r>
      <w:r w:rsidRPr="00B76A11">
        <w:rPr>
          <w:rFonts w:hint="eastAsia"/>
        </w:rPr>
        <w:t>を介して</w:t>
      </w:r>
      <w:r w:rsidR="00BF74FD">
        <w:rPr>
          <w:rFonts w:hint="eastAsia"/>
        </w:rPr>
        <w:t>Thing</w:t>
      </w:r>
      <w:r w:rsidRPr="00B76A11">
        <w:rPr>
          <w:rFonts w:hint="eastAsia"/>
        </w:rPr>
        <w:t>B</w:t>
      </w:r>
      <w:r w:rsidRPr="00B76A11">
        <w:rPr>
          <w:rFonts w:hint="eastAsia"/>
        </w:rPr>
        <w:t>の情報を取得することができます。前項で説明したように、リモート仲介者</w:t>
      </w:r>
      <w:r w:rsidRPr="00B76A11">
        <w:rPr>
          <w:rFonts w:hint="eastAsia"/>
        </w:rPr>
        <w:t>B</w:t>
      </w:r>
      <w:r w:rsidRPr="00B76A11">
        <w:rPr>
          <w:rFonts w:hint="eastAsia"/>
        </w:rPr>
        <w:t>は</w:t>
      </w:r>
      <w:r w:rsidR="00BF74FD">
        <w:rPr>
          <w:rFonts w:hint="eastAsia"/>
        </w:rPr>
        <w:t>Thing</w:t>
      </w:r>
      <w:r w:rsidRPr="00B76A11">
        <w:rPr>
          <w:rFonts w:hint="eastAsia"/>
        </w:rPr>
        <w:t>B</w:t>
      </w:r>
      <w:r w:rsidRPr="00B76A11">
        <w:rPr>
          <w:rFonts w:hint="eastAsia"/>
        </w:rPr>
        <w:t>のシャドウインプリメンテーションを維持する。</w:t>
      </w:r>
      <w:r w:rsidRPr="00B76A11">
        <w:rPr>
          <w:rFonts w:hint="eastAsia"/>
        </w:rPr>
        <w:t>B</w:t>
      </w:r>
      <w:r w:rsidRPr="00B76A11">
        <w:rPr>
          <w:rFonts w:hint="eastAsia"/>
        </w:rPr>
        <w:t>がこのシャドウデバイスの</w:t>
      </w:r>
      <w:r w:rsidRPr="00B76A11">
        <w:rPr>
          <w:rFonts w:hint="eastAsia"/>
        </w:rPr>
        <w:t>TD</w:t>
      </w:r>
      <w:r w:rsidRPr="00B76A11">
        <w:rPr>
          <w:rFonts w:hint="eastAsia"/>
        </w:rPr>
        <w:t>を取得することで、コンシューマ</w:t>
      </w:r>
      <w:r w:rsidRPr="00B76A11">
        <w:rPr>
          <w:rFonts w:hint="eastAsia"/>
        </w:rPr>
        <w:t>A</w:t>
      </w:r>
      <w:r w:rsidRPr="00B76A11">
        <w:rPr>
          <w:rFonts w:hint="eastAsia"/>
        </w:rPr>
        <w:t>は、リモート仲介者</w:t>
      </w:r>
      <w:r w:rsidRPr="00B76A11">
        <w:rPr>
          <w:rFonts w:hint="eastAsia"/>
        </w:rPr>
        <w:t>B</w:t>
      </w:r>
      <w:r w:rsidRPr="00B76A11">
        <w:rPr>
          <w:rFonts w:hint="eastAsia"/>
        </w:rPr>
        <w:t>を介して</w:t>
      </w:r>
      <w:r w:rsidR="00BF74FD">
        <w:rPr>
          <w:rFonts w:hint="eastAsia"/>
        </w:rPr>
        <w:t>Thing</w:t>
      </w:r>
      <w:r w:rsidRPr="00B76A11">
        <w:rPr>
          <w:rFonts w:hint="eastAsia"/>
        </w:rPr>
        <w:t>B</w:t>
      </w:r>
      <w:r w:rsidRPr="00B76A11">
        <w:rPr>
          <w:rFonts w:hint="eastAsia"/>
        </w:rPr>
        <w:t>を使用することができる。</w:t>
      </w:r>
    </w:p>
    <w:p w14:paraId="72CC6883" w14:textId="77777777" w:rsidR="00B76A11" w:rsidRDefault="00B76A11" w:rsidP="00B76A11"/>
    <w:p w14:paraId="26D265BF" w14:textId="77777777" w:rsidR="00B76A11" w:rsidRDefault="00B76A11" w:rsidP="00B76A11">
      <w:r>
        <w:rPr>
          <w:rFonts w:hint="eastAsia"/>
        </w:rPr>
        <w:t>図</w:t>
      </w:r>
      <w:r>
        <w:rPr>
          <w:rFonts w:hint="eastAsia"/>
        </w:rPr>
        <w:t>3</w:t>
      </w:r>
      <w:r>
        <w:t xml:space="preserve">4. </w:t>
      </w:r>
      <w:r w:rsidRPr="00B76A11">
        <w:rPr>
          <w:rFonts w:hint="eastAsia"/>
        </w:rPr>
        <w:t>ディレクトリ同期による複数のクラウド接続</w:t>
      </w:r>
    </w:p>
    <w:p w14:paraId="70962979" w14:textId="77777777" w:rsidR="00B76A11" w:rsidRDefault="00B76A11" w:rsidP="00B76A11"/>
    <w:p w14:paraId="4BC20609" w14:textId="77777777" w:rsidR="00B76A11" w:rsidRDefault="00B76A11" w:rsidP="002B73F4">
      <w:pPr>
        <w:pStyle w:val="40"/>
      </w:pPr>
      <w:bookmarkStart w:id="342" w:name="_Toc28968998"/>
      <w:r>
        <w:rPr>
          <w:rFonts w:hint="eastAsia"/>
        </w:rPr>
        <w:t>9</w:t>
      </w:r>
      <w:r>
        <w:t xml:space="preserve">.2.5.2 </w:t>
      </w:r>
      <w:r>
        <w:rPr>
          <w:rFonts w:hint="eastAsia"/>
        </w:rPr>
        <w:t>プロキシ同期による接続</w:t>
      </w:r>
      <w:bookmarkEnd w:id="342"/>
    </w:p>
    <w:p w14:paraId="6D6E6381" w14:textId="77777777" w:rsidR="00B76A11" w:rsidRDefault="00B76A11" w:rsidP="00B76A11">
      <w:r w:rsidRPr="00DE62FD">
        <w:rPr>
          <w:rFonts w:hint="eastAsia"/>
          <w:highlight w:val="yellow"/>
        </w:rPr>
        <w:t>図</w:t>
      </w:r>
      <w:r w:rsidRPr="00DE62FD">
        <w:rPr>
          <w:rFonts w:hint="eastAsia"/>
          <w:highlight w:val="yellow"/>
        </w:rPr>
        <w:t>35</w:t>
      </w:r>
      <w:r w:rsidRPr="00DE62FD">
        <w:rPr>
          <w:rFonts w:hint="eastAsia"/>
          <w:highlight w:val="yellow"/>
        </w:rPr>
        <w:t>では、</w:t>
      </w:r>
      <w:r w:rsidRPr="00DE62FD">
        <w:rPr>
          <w:rFonts w:hint="eastAsia"/>
          <w:highlight w:val="yellow"/>
        </w:rPr>
        <w:t>2</w:t>
      </w:r>
      <w:r w:rsidRPr="00DE62FD">
        <w:rPr>
          <w:rFonts w:hint="eastAsia"/>
          <w:highlight w:val="yellow"/>
        </w:rPr>
        <w:t>つのリモート仲介者がデバイス情報を同期している。</w:t>
      </w:r>
      <w:r w:rsidR="00BF74FD" w:rsidRPr="00DE62FD">
        <w:rPr>
          <w:rFonts w:hint="eastAsia"/>
          <w:highlight w:val="yellow"/>
        </w:rPr>
        <w:t>Thing</w:t>
      </w:r>
      <w:r w:rsidRPr="00DE62FD">
        <w:rPr>
          <w:rFonts w:hint="eastAsia"/>
          <w:highlight w:val="yellow"/>
        </w:rPr>
        <w:t>B</w:t>
      </w:r>
      <w:r w:rsidRPr="00DE62FD">
        <w:rPr>
          <w:rFonts w:hint="eastAsia"/>
          <w:highlight w:val="yellow"/>
        </w:rPr>
        <w:t>のシャドウがリモート仲介者</w:t>
      </w:r>
      <w:r w:rsidRPr="00DE62FD">
        <w:rPr>
          <w:rFonts w:hint="eastAsia"/>
          <w:highlight w:val="yellow"/>
        </w:rPr>
        <w:t>B</w:t>
      </w:r>
      <w:r w:rsidRPr="00DE62FD">
        <w:rPr>
          <w:rFonts w:hint="eastAsia"/>
          <w:highlight w:val="yellow"/>
        </w:rPr>
        <w:t>で生成されると、</w:t>
      </w:r>
      <w:r w:rsidRPr="00DE62FD">
        <w:rPr>
          <w:rFonts w:hint="eastAsia"/>
          <w:highlight w:val="yellow"/>
        </w:rPr>
        <w:t xml:space="preserve"> </w:t>
      </w:r>
      <w:r w:rsidRPr="00DE62FD">
        <w:rPr>
          <w:rFonts w:hint="eastAsia"/>
          <w:highlight w:val="yellow"/>
        </w:rPr>
        <w:t>このシャドウの</w:t>
      </w:r>
      <w:r w:rsidRPr="00DE62FD">
        <w:rPr>
          <w:rFonts w:hint="eastAsia"/>
          <w:highlight w:val="yellow"/>
        </w:rPr>
        <w:t>TD</w:t>
      </w:r>
      <w:r w:rsidRPr="00DE62FD">
        <w:rPr>
          <w:rFonts w:hint="eastAsia"/>
          <w:highlight w:val="yellow"/>
        </w:rPr>
        <w:t>は、リモート仲介者</w:t>
      </w:r>
      <w:r w:rsidRPr="00DE62FD">
        <w:rPr>
          <w:rFonts w:hint="eastAsia"/>
          <w:highlight w:val="yellow"/>
        </w:rPr>
        <w:t>A</w:t>
      </w:r>
      <w:r w:rsidRPr="00DE62FD">
        <w:rPr>
          <w:rFonts w:hint="eastAsia"/>
          <w:highlight w:val="yellow"/>
        </w:rPr>
        <w:t>内に同期される。同期されると、リモート仲介者</w:t>
      </w:r>
      <w:r w:rsidRPr="00DE62FD">
        <w:rPr>
          <w:rFonts w:hint="eastAsia"/>
          <w:highlight w:val="yellow"/>
        </w:rPr>
        <w:t>A</w:t>
      </w:r>
      <w:r w:rsidRPr="00DE62FD">
        <w:rPr>
          <w:rFonts w:hint="eastAsia"/>
          <w:highlight w:val="yellow"/>
        </w:rPr>
        <w:t>は、自分の</w:t>
      </w:r>
      <w:r w:rsidR="00BF74FD" w:rsidRPr="00DE62FD">
        <w:rPr>
          <w:rFonts w:hint="eastAsia"/>
          <w:highlight w:val="yellow"/>
        </w:rPr>
        <w:t>Thing</w:t>
      </w:r>
      <w:r w:rsidRPr="00DE62FD">
        <w:rPr>
          <w:rFonts w:hint="eastAsia"/>
          <w:highlight w:val="yellow"/>
        </w:rPr>
        <w:t xml:space="preserve"> B</w:t>
      </w:r>
      <w:r w:rsidRPr="00DE62FD">
        <w:rPr>
          <w:rFonts w:hint="eastAsia"/>
          <w:highlight w:val="yellow"/>
        </w:rPr>
        <w:t>シャドウを生成し、</w:t>
      </w:r>
      <w:r w:rsidRPr="00DE62FD">
        <w:rPr>
          <w:rFonts w:hint="eastAsia"/>
          <w:highlight w:val="yellow"/>
        </w:rPr>
        <w:t>TD</w:t>
      </w:r>
      <w:r w:rsidRPr="00DE62FD">
        <w:rPr>
          <w:rFonts w:hint="eastAsia"/>
          <w:highlight w:val="yellow"/>
        </w:rPr>
        <w:t>を</w:t>
      </w:r>
      <w:r w:rsidR="00BF74FD" w:rsidRPr="00DE62FD">
        <w:rPr>
          <w:rFonts w:hint="eastAsia"/>
          <w:highlight w:val="yellow"/>
        </w:rPr>
        <w:t>Thing</w:t>
      </w:r>
      <w:r w:rsidRPr="00DE62FD">
        <w:rPr>
          <w:rFonts w:hint="eastAsia"/>
          <w:highlight w:val="yellow"/>
        </w:rPr>
        <w:t>ディレトリ</w:t>
      </w:r>
      <w:r w:rsidRPr="00DE62FD">
        <w:rPr>
          <w:rFonts w:hint="eastAsia"/>
          <w:highlight w:val="yellow"/>
        </w:rPr>
        <w:t>A</w:t>
      </w:r>
      <w:r w:rsidRPr="00DE62FD">
        <w:rPr>
          <w:rFonts w:hint="eastAsia"/>
          <w:highlight w:val="yellow"/>
        </w:rPr>
        <w:t>に登録する。このメカニズムでは、</w:t>
      </w:r>
      <w:r w:rsidR="00BF74FD" w:rsidRPr="00DE62FD">
        <w:rPr>
          <w:rFonts w:hint="eastAsia"/>
          <w:highlight w:val="yellow"/>
        </w:rPr>
        <w:t>Thing</w:t>
      </w:r>
      <w:r w:rsidRPr="00DE62FD">
        <w:rPr>
          <w:rFonts w:hint="eastAsia"/>
          <w:highlight w:val="yellow"/>
        </w:rPr>
        <w:t>ディレトリ間の同期は不要である。</w:t>
      </w:r>
    </w:p>
    <w:p w14:paraId="3EEC3CB5" w14:textId="77777777" w:rsidR="00B76A11" w:rsidRDefault="00B76A11" w:rsidP="00B76A11"/>
    <w:p w14:paraId="07E1B483" w14:textId="77777777" w:rsidR="00B76A11" w:rsidRDefault="00B76A11" w:rsidP="00B76A11">
      <w:r>
        <w:rPr>
          <w:rFonts w:hint="eastAsia"/>
        </w:rPr>
        <w:t>図</w:t>
      </w:r>
      <w:r>
        <w:rPr>
          <w:rFonts w:hint="eastAsia"/>
        </w:rPr>
        <w:t>3</w:t>
      </w:r>
      <w:r>
        <w:t xml:space="preserve">5. </w:t>
      </w:r>
      <w:r>
        <w:rPr>
          <w:rFonts w:hint="eastAsia"/>
        </w:rPr>
        <w:t>仲介者同期による複数のクラウド接続</w:t>
      </w:r>
    </w:p>
    <w:p w14:paraId="78D6C760" w14:textId="77777777" w:rsidR="009B77AC" w:rsidRPr="003E2589" w:rsidRDefault="009B77AC" w:rsidP="009B77AC"/>
    <w:p w14:paraId="62AB9A25" w14:textId="77777777" w:rsidR="009B77AC" w:rsidRDefault="00F91AB7" w:rsidP="00D65C6C">
      <w:pPr>
        <w:pStyle w:val="10"/>
      </w:pPr>
      <w:bookmarkStart w:id="343" w:name="_Ref413688280"/>
      <w:bookmarkStart w:id="344" w:name="_Toc28968999"/>
      <w:r>
        <w:rPr>
          <w:rFonts w:hint="eastAsia"/>
        </w:rPr>
        <w:t xml:space="preserve">１０　</w:t>
      </w:r>
      <w:r w:rsidR="00B76A11">
        <w:rPr>
          <w:rFonts w:hint="eastAsia"/>
        </w:rPr>
        <w:t>セキュリティとプライバシに関する考慮事項</w:t>
      </w:r>
      <w:bookmarkEnd w:id="343"/>
      <w:bookmarkEnd w:id="344"/>
    </w:p>
    <w:p w14:paraId="6C456969" w14:textId="77777777" w:rsidR="00B76A11" w:rsidRDefault="00B12EFD" w:rsidP="00B76A11">
      <w:r>
        <w:rPr>
          <w:rFonts w:hint="eastAsia"/>
        </w:rPr>
        <w:t>本章は標準規格に含まれない</w:t>
      </w:r>
      <w:r w:rsidR="00B76A11">
        <w:rPr>
          <w:rFonts w:hint="eastAsia"/>
        </w:rPr>
        <w:t>。</w:t>
      </w:r>
    </w:p>
    <w:p w14:paraId="3DE9D788" w14:textId="77777777" w:rsidR="00BE6ABC" w:rsidRDefault="00BE6ABC" w:rsidP="00B76A11"/>
    <w:p w14:paraId="4EFE55F2" w14:textId="77777777" w:rsidR="00B76A11" w:rsidRDefault="00B76A11" w:rsidP="00B76A11">
      <w:r w:rsidRPr="00DE62FD">
        <w:rPr>
          <w:rFonts w:hint="eastAsia"/>
          <w:highlight w:val="yellow"/>
        </w:rPr>
        <w:t>セキュリティは、すべての</w:t>
      </w:r>
      <w:r w:rsidRPr="00DE62FD">
        <w:rPr>
          <w:rFonts w:hint="eastAsia"/>
          <w:highlight w:val="yellow"/>
        </w:rPr>
        <w:t>WoT</w:t>
      </w:r>
      <w:r w:rsidRPr="00DE62FD">
        <w:rPr>
          <w:rFonts w:hint="eastAsia"/>
          <w:highlight w:val="yellow"/>
        </w:rPr>
        <w:t>ビルディングブロックおよび</w:t>
      </w:r>
      <w:r w:rsidRPr="00DE62FD">
        <w:rPr>
          <w:rFonts w:hint="eastAsia"/>
          <w:highlight w:val="yellow"/>
        </w:rPr>
        <w:t>WoT</w:t>
      </w:r>
      <w:r w:rsidRPr="00DE62FD">
        <w:rPr>
          <w:rFonts w:hint="eastAsia"/>
          <w:highlight w:val="yellow"/>
        </w:rPr>
        <w:t>インプリメンテーションにおいて考慮される必要がある分野横断的な問題である。本章では、</w:t>
      </w:r>
      <w:r w:rsidRPr="00DE62FD">
        <w:rPr>
          <w:rFonts w:hint="eastAsia"/>
          <w:highlight w:val="yellow"/>
        </w:rPr>
        <w:t>WoT</w:t>
      </w:r>
      <w:r w:rsidRPr="00DE62FD">
        <w:rPr>
          <w:rFonts w:hint="eastAsia"/>
          <w:highlight w:val="yellow"/>
        </w:rPr>
        <w:t>インプリメンテーションのセキュリティと</w:t>
      </w:r>
      <w:r w:rsidR="00B626E4" w:rsidRPr="00DE62FD">
        <w:rPr>
          <w:rFonts w:hint="eastAsia"/>
          <w:highlight w:val="yellow"/>
        </w:rPr>
        <w:t>プライバシ</w:t>
      </w:r>
      <w:r w:rsidRPr="00DE62FD">
        <w:rPr>
          <w:rFonts w:hint="eastAsia"/>
          <w:highlight w:val="yellow"/>
        </w:rPr>
        <w:t>を保護するのに役立ついくつかの一般的な問題とガイドラインを要約する。セキュリティと</w:t>
      </w:r>
      <w:r w:rsidR="00B626E4" w:rsidRPr="00DE62FD">
        <w:rPr>
          <w:rFonts w:hint="eastAsia"/>
          <w:highlight w:val="yellow"/>
        </w:rPr>
        <w:t>プライバシ</w:t>
      </w:r>
      <w:r w:rsidRPr="00DE62FD">
        <w:rPr>
          <w:rFonts w:hint="eastAsia"/>
          <w:highlight w:val="yellow"/>
        </w:rPr>
        <w:t>の問題のより詳細で完全な分析については、</w:t>
      </w:r>
      <w:r w:rsidRPr="00DE62FD">
        <w:rPr>
          <w:rFonts w:hint="eastAsia"/>
          <w:highlight w:val="yellow"/>
        </w:rPr>
        <w:t>WoT</w:t>
      </w:r>
      <w:r w:rsidRPr="00DE62FD">
        <w:rPr>
          <w:rFonts w:hint="eastAsia"/>
          <w:highlight w:val="yellow"/>
        </w:rPr>
        <w:t>セキュリティとプライバシーポリシー考慮事項仕様</w:t>
      </w:r>
      <w:r w:rsidRPr="00DE62FD">
        <w:rPr>
          <w:rFonts w:hint="eastAsia"/>
          <w:highlight w:val="yellow"/>
        </w:rPr>
        <w:t>[</w:t>
      </w:r>
      <w:r w:rsidR="00BE6ABC">
        <w:rPr>
          <w:rFonts w:hint="eastAsia"/>
          <w:highlight w:val="yellow"/>
        </w:rPr>
        <w:t>WOT-SECURITY</w:t>
      </w:r>
      <w:r w:rsidRPr="00DE62FD">
        <w:rPr>
          <w:rFonts w:hint="eastAsia"/>
          <w:highlight w:val="yellow"/>
        </w:rPr>
        <w:t xml:space="preserve">] </w:t>
      </w:r>
      <w:r w:rsidRPr="00DE62FD">
        <w:rPr>
          <w:rFonts w:hint="eastAsia"/>
          <w:highlight w:val="yellow"/>
        </w:rPr>
        <w:t>参照。</w:t>
      </w:r>
    </w:p>
    <w:p w14:paraId="0E340114" w14:textId="77777777" w:rsidR="00B76A11" w:rsidRPr="00DE62FD" w:rsidRDefault="00B76A11" w:rsidP="00B76A11">
      <w:pPr>
        <w:rPr>
          <w:highlight w:val="yellow"/>
        </w:rPr>
      </w:pPr>
      <w:r w:rsidRPr="00DE62FD">
        <w:rPr>
          <w:rFonts w:hint="eastAsia"/>
          <w:highlight w:val="yellow"/>
        </w:rPr>
        <w:t>全体として、</w:t>
      </w:r>
      <w:r w:rsidRPr="00DE62FD">
        <w:rPr>
          <w:rFonts w:hint="eastAsia"/>
          <w:highlight w:val="yellow"/>
        </w:rPr>
        <w:t>WoT</w:t>
      </w:r>
      <w:r w:rsidRPr="00DE62FD">
        <w:rPr>
          <w:rFonts w:hint="eastAsia"/>
          <w:highlight w:val="yellow"/>
        </w:rPr>
        <w:t>の目標は、セキュリティを含み</w:t>
      </w:r>
      <w:r w:rsidRPr="00DE62FD">
        <w:rPr>
          <w:rFonts w:hint="eastAsia"/>
          <w:highlight w:val="yellow"/>
        </w:rPr>
        <w:t>IoT</w:t>
      </w:r>
      <w:r w:rsidRPr="00DE62FD">
        <w:rPr>
          <w:rFonts w:hint="eastAsia"/>
          <w:highlight w:val="yellow"/>
        </w:rPr>
        <w:t>デバイスおよびサービスの既存のアクセスメカニズムおよびプロパティを記述することである。一般に、</w:t>
      </w:r>
      <w:r w:rsidRPr="00DE62FD">
        <w:rPr>
          <w:rFonts w:hint="eastAsia"/>
          <w:highlight w:val="yellow"/>
        </w:rPr>
        <w:t>W3C WoT</w:t>
      </w:r>
      <w:r w:rsidRPr="00DE62FD">
        <w:rPr>
          <w:rFonts w:hint="eastAsia"/>
          <w:highlight w:val="yellow"/>
        </w:rPr>
        <w:t>は、何を実装すべきかを規定するのではなく、何が存在するかを記述するように設計されている。</w:t>
      </w:r>
    </w:p>
    <w:p w14:paraId="7C1A1FC6" w14:textId="77777777" w:rsidR="00B76A11" w:rsidRDefault="00B76A11" w:rsidP="00B76A11">
      <w:r w:rsidRPr="00DE62FD">
        <w:rPr>
          <w:rFonts w:hint="eastAsia"/>
          <w:highlight w:val="yellow"/>
        </w:rPr>
        <w:t>しかしながら、</w:t>
      </w:r>
      <w:r w:rsidRPr="00DE62FD">
        <w:rPr>
          <w:rFonts w:hint="eastAsia"/>
          <w:highlight w:val="yellow"/>
        </w:rPr>
        <w:t>WoT</w:t>
      </w:r>
      <w:r w:rsidRPr="00DE62FD">
        <w:rPr>
          <w:rFonts w:hint="eastAsia"/>
          <w:highlight w:val="yellow"/>
        </w:rPr>
        <w:t>アーキテクチャは、セキュリティおよび</w:t>
      </w:r>
      <w:r w:rsidR="00B626E4" w:rsidRPr="00DE62FD">
        <w:rPr>
          <w:rFonts w:hint="eastAsia"/>
          <w:highlight w:val="yellow"/>
        </w:rPr>
        <w:t>プライバシ</w:t>
      </w:r>
      <w:r w:rsidRPr="00DE62FD">
        <w:rPr>
          <w:rFonts w:hint="eastAsia"/>
          <w:highlight w:val="yellow"/>
        </w:rPr>
        <w:t>におけるベストプラクティスの使用を可能にすべきである。</w:t>
      </w:r>
      <w:r w:rsidRPr="00DE62FD">
        <w:rPr>
          <w:rFonts w:hint="eastAsia"/>
          <w:highlight w:val="yellow"/>
        </w:rPr>
        <w:t>WoT</w:t>
      </w:r>
      <w:r w:rsidRPr="00DE62FD">
        <w:rPr>
          <w:rFonts w:hint="eastAsia"/>
          <w:highlight w:val="yellow"/>
        </w:rPr>
        <w:t>セキュリティアーキテクチャは、それが接続する</w:t>
      </w:r>
      <w:r w:rsidRPr="00DE62FD">
        <w:rPr>
          <w:rFonts w:hint="eastAsia"/>
          <w:highlight w:val="yellow"/>
        </w:rPr>
        <w:t>IoT</w:t>
      </w:r>
      <w:r w:rsidRPr="00DE62FD">
        <w:rPr>
          <w:rFonts w:hint="eastAsia"/>
          <w:highlight w:val="yellow"/>
        </w:rPr>
        <w:t>プロトコルおよびシステムの目標およびメカニズムをサポートしなければならない。これらシステムは、そのセキュリテ</w:t>
      </w:r>
      <w:r w:rsidRPr="00DE62FD">
        <w:rPr>
          <w:rFonts w:hint="eastAsia"/>
          <w:highlight w:val="yellow"/>
        </w:rPr>
        <w:lastRenderedPageBreak/>
        <w:t>ィ要件およびリスク許容度が異なり、したがって、セキュリティメカニズムも、これらの要因に基づいて変化する。</w:t>
      </w:r>
    </w:p>
    <w:p w14:paraId="1141E206" w14:textId="77777777" w:rsidR="00B76A11" w:rsidRPr="00DE62FD" w:rsidRDefault="00B76A11" w:rsidP="00B76A11">
      <w:pPr>
        <w:rPr>
          <w:highlight w:val="yellow"/>
        </w:rPr>
      </w:pPr>
      <w:r w:rsidRPr="00DE62FD">
        <w:rPr>
          <w:rFonts w:hint="eastAsia"/>
          <w:highlight w:val="yellow"/>
        </w:rPr>
        <w:t>IoT</w:t>
      </w:r>
      <w:r w:rsidRPr="00DE62FD">
        <w:rPr>
          <w:rFonts w:hint="eastAsia"/>
          <w:highlight w:val="yellow"/>
        </w:rPr>
        <w:t>デバイスは、自律的に動作する必要があり、多くの場合、個人データの両方にアクセスすることができ、かつ</w:t>
      </w:r>
      <w:r w:rsidRPr="00DE62FD">
        <w:rPr>
          <w:rFonts w:hint="eastAsia"/>
          <w:highlight w:val="yellow"/>
        </w:rPr>
        <w:t>/</w:t>
      </w:r>
      <w:r w:rsidRPr="00DE62FD">
        <w:rPr>
          <w:rFonts w:hint="eastAsia"/>
          <w:highlight w:val="yellow"/>
        </w:rPr>
        <w:t>または、安全上重要なシステムを制御することができるので、セキュリティおよび</w:t>
      </w:r>
      <w:r w:rsidR="00B626E4" w:rsidRPr="00DE62FD">
        <w:rPr>
          <w:rFonts w:hint="eastAsia"/>
          <w:highlight w:val="yellow"/>
        </w:rPr>
        <w:t>プライバシ</w:t>
      </w:r>
      <w:r w:rsidRPr="00DE62FD">
        <w:rPr>
          <w:rFonts w:hint="eastAsia"/>
          <w:highlight w:val="yellow"/>
        </w:rPr>
        <w:t>は、</w:t>
      </w:r>
      <w:r w:rsidRPr="00DE62FD">
        <w:rPr>
          <w:rFonts w:hint="eastAsia"/>
          <w:highlight w:val="yellow"/>
        </w:rPr>
        <w:t>IoT</w:t>
      </w:r>
      <w:r w:rsidRPr="00DE62FD">
        <w:rPr>
          <w:rFonts w:hint="eastAsia"/>
          <w:highlight w:val="yellow"/>
        </w:rPr>
        <w:t>ドメインにおいて特に重要である。パーソナルシステムと比べて、</w:t>
      </w:r>
      <w:r w:rsidRPr="00DE62FD">
        <w:rPr>
          <w:rFonts w:hint="eastAsia"/>
          <w:highlight w:val="yellow"/>
        </w:rPr>
        <w:t>IoT</w:t>
      </w:r>
      <w:r w:rsidRPr="00DE62FD">
        <w:rPr>
          <w:rFonts w:hint="eastAsia"/>
          <w:highlight w:val="yellow"/>
        </w:rPr>
        <w:t>デバイスは、</w:t>
      </w:r>
      <w:r w:rsidRPr="00DE62FD">
        <w:rPr>
          <w:rFonts w:hint="eastAsia"/>
          <w:highlight w:val="yellow"/>
        </w:rPr>
        <w:t>IT</w:t>
      </w:r>
      <w:r w:rsidRPr="00DE62FD">
        <w:rPr>
          <w:rFonts w:hint="eastAsia"/>
          <w:highlight w:val="yellow"/>
        </w:rPr>
        <w:t>システムとは異なる。場合によっては、より高いリスクを避けられない。</w:t>
      </w:r>
      <w:r w:rsidRPr="00DE62FD">
        <w:rPr>
          <w:rFonts w:hint="eastAsia"/>
          <w:highlight w:val="yellow"/>
        </w:rPr>
        <w:t>IoT</w:t>
      </w:r>
      <w:r w:rsidRPr="00DE62FD">
        <w:rPr>
          <w:rFonts w:hint="eastAsia"/>
          <w:highlight w:val="yellow"/>
        </w:rPr>
        <w:t>システムが他のコンピュータシステムへの攻撃を開始するために使用されないようにするために</w:t>
      </w:r>
      <w:r w:rsidRPr="00DE62FD">
        <w:rPr>
          <w:rFonts w:hint="eastAsia"/>
          <w:highlight w:val="yellow"/>
        </w:rPr>
        <w:t>IoT</w:t>
      </w:r>
      <w:r w:rsidRPr="00DE62FD">
        <w:rPr>
          <w:rFonts w:hint="eastAsia"/>
          <w:highlight w:val="yellow"/>
        </w:rPr>
        <w:t>システムを保護することも重要である。</w:t>
      </w:r>
    </w:p>
    <w:p w14:paraId="2788B3A8" w14:textId="77777777" w:rsidR="00B76A11" w:rsidRDefault="00B76A11" w:rsidP="00B76A11">
      <w:r w:rsidRPr="00DE62FD">
        <w:rPr>
          <w:rFonts w:hint="eastAsia"/>
          <w:highlight w:val="yellow"/>
        </w:rPr>
        <w:t>一般に、セキュリティおよび</w:t>
      </w:r>
      <w:r w:rsidR="00B626E4" w:rsidRPr="00DE62FD">
        <w:rPr>
          <w:rFonts w:hint="eastAsia"/>
          <w:highlight w:val="yellow"/>
        </w:rPr>
        <w:t>プライバシ</w:t>
      </w:r>
      <w:r w:rsidRPr="00DE62FD">
        <w:rPr>
          <w:rFonts w:hint="eastAsia"/>
          <w:highlight w:val="yellow"/>
        </w:rPr>
        <w:t>を保証することはできない。</w:t>
      </w:r>
      <w:r w:rsidRPr="00DE62FD">
        <w:rPr>
          <w:rFonts w:hint="eastAsia"/>
          <w:highlight w:val="yellow"/>
        </w:rPr>
        <w:t>WoT</w:t>
      </w:r>
      <w:r w:rsidRPr="00DE62FD">
        <w:rPr>
          <w:rFonts w:hint="eastAsia"/>
          <w:highlight w:val="yellow"/>
        </w:rPr>
        <w:t>が安全でないシステムを安全なシステムに変えることは不可能である。しかしながら、</w:t>
      </w:r>
      <w:r w:rsidRPr="00DE62FD">
        <w:rPr>
          <w:rFonts w:hint="eastAsia"/>
          <w:highlight w:val="yellow"/>
        </w:rPr>
        <w:t>WoT</w:t>
      </w:r>
      <w:r w:rsidRPr="00DE62FD">
        <w:rPr>
          <w:rFonts w:hint="eastAsia"/>
          <w:highlight w:val="yellow"/>
        </w:rPr>
        <w:t>アーキテクチャは、損害を与えないようにする必要がある。</w:t>
      </w:r>
      <w:r w:rsidRPr="00DE62FD">
        <w:rPr>
          <w:rFonts w:hint="eastAsia"/>
          <w:highlight w:val="yellow"/>
        </w:rPr>
        <w:t>WoT</w:t>
      </w:r>
      <w:r w:rsidRPr="00DE62FD">
        <w:rPr>
          <w:rFonts w:hint="eastAsia"/>
          <w:highlight w:val="yellow"/>
        </w:rPr>
        <w:t>アーキテクチャは、接続するシステムのサポートと同様に、少なくともセキュリティおよび</w:t>
      </w:r>
      <w:r w:rsidR="00B626E4" w:rsidRPr="00DE62FD">
        <w:rPr>
          <w:rFonts w:hint="eastAsia"/>
          <w:highlight w:val="yellow"/>
        </w:rPr>
        <w:t>プライバシ</w:t>
      </w:r>
      <w:r w:rsidRPr="00DE62FD">
        <w:rPr>
          <w:rFonts w:hint="eastAsia"/>
          <w:highlight w:val="yellow"/>
        </w:rPr>
        <w:t>をサポートすべきである。</w:t>
      </w:r>
    </w:p>
    <w:p w14:paraId="426105B4" w14:textId="77777777" w:rsidR="00B76A11" w:rsidRDefault="00B76A11" w:rsidP="009B77AC"/>
    <w:p w14:paraId="1F24A3C8" w14:textId="77777777" w:rsidR="00B76A11" w:rsidRDefault="00B76A11" w:rsidP="002B73F4">
      <w:pPr>
        <w:pStyle w:val="20"/>
      </w:pPr>
      <w:bookmarkStart w:id="345" w:name="_Toc28969000"/>
      <w:r>
        <w:rPr>
          <w:rFonts w:hint="eastAsia"/>
        </w:rPr>
        <w:t>1</w:t>
      </w:r>
      <w:r>
        <w:t xml:space="preserve">0.1 </w:t>
      </w:r>
      <w:r>
        <w:rPr>
          <w:rFonts w:hint="eastAsia"/>
        </w:rPr>
        <w:t>WoT TD</w:t>
      </w:r>
      <w:r>
        <w:rPr>
          <w:rFonts w:hint="eastAsia"/>
        </w:rPr>
        <w:t>リスク</w:t>
      </w:r>
      <w:bookmarkEnd w:id="345"/>
    </w:p>
    <w:p w14:paraId="5BABFDE1" w14:textId="77777777" w:rsidR="00B76A11" w:rsidRDefault="00B76A11" w:rsidP="00B76A11">
      <w:r>
        <w:rPr>
          <w:rFonts w:hint="eastAsia"/>
        </w:rPr>
        <w:t>WoT TD</w:t>
      </w:r>
      <w:r>
        <w:rPr>
          <w:rFonts w:hint="eastAsia"/>
        </w:rPr>
        <w:t>に含まれるメタデータは、潜在的にセンシティブである。ベストプラクティスとして、</w:t>
      </w:r>
      <w:r>
        <w:rPr>
          <w:rFonts w:hint="eastAsia"/>
        </w:rPr>
        <w:t>TD</w:t>
      </w:r>
      <w:r>
        <w:rPr>
          <w:rFonts w:hint="eastAsia"/>
        </w:rPr>
        <w:t>は、整合性保護メカニズムおよびアクセス制御ポリシーとともに使用されるべきであり、許可されたユーザにのみ提供されるべきである。</w:t>
      </w:r>
    </w:p>
    <w:p w14:paraId="703792DA" w14:textId="77777777" w:rsidR="00B76A11" w:rsidRDefault="00B76A11" w:rsidP="00B76A11">
      <w:r>
        <w:rPr>
          <w:rFonts w:hint="eastAsia"/>
        </w:rPr>
        <w:t>さらなる詳細および考察については、</w:t>
      </w:r>
      <w:r>
        <w:rPr>
          <w:rFonts w:hint="eastAsia"/>
        </w:rPr>
        <w:t>WoT TD</w:t>
      </w:r>
      <w:r>
        <w:rPr>
          <w:rFonts w:hint="eastAsia"/>
        </w:rPr>
        <w:t>仕様のセキュリティおよび</w:t>
      </w:r>
      <w:r w:rsidR="00B626E4">
        <w:rPr>
          <w:rFonts w:hint="eastAsia"/>
        </w:rPr>
        <w:t>プライバシ</w:t>
      </w:r>
      <w:r>
        <w:rPr>
          <w:rFonts w:hint="eastAsia"/>
        </w:rPr>
        <w:t>考慮事項の項を参照。</w:t>
      </w:r>
    </w:p>
    <w:p w14:paraId="1F09A78A" w14:textId="77777777" w:rsidR="00B76A11" w:rsidRDefault="00B76A11" w:rsidP="00B76A11"/>
    <w:p w14:paraId="506D13CD" w14:textId="77777777" w:rsidR="00B76A11" w:rsidRDefault="00B76A11" w:rsidP="002B73F4">
      <w:pPr>
        <w:pStyle w:val="30"/>
      </w:pPr>
      <w:bookmarkStart w:id="346" w:name="_Toc28969001"/>
      <w:r>
        <w:rPr>
          <w:rFonts w:hint="eastAsia"/>
        </w:rPr>
        <w:t>1</w:t>
      </w:r>
      <w:r>
        <w:t>0.1.1 TD</w:t>
      </w:r>
      <w:r>
        <w:rPr>
          <w:rFonts w:hint="eastAsia"/>
        </w:rPr>
        <w:t>のプライベートセキュリティデータリスク</w:t>
      </w:r>
      <w:bookmarkEnd w:id="346"/>
    </w:p>
    <w:p w14:paraId="039D81EF" w14:textId="77777777" w:rsidR="00B76A11" w:rsidRDefault="00B76A11" w:rsidP="00B76A11">
      <w:r>
        <w:rPr>
          <w:rFonts w:hint="eastAsia"/>
        </w:rPr>
        <w:t>TD</w:t>
      </w:r>
      <w:r>
        <w:rPr>
          <w:rFonts w:hint="eastAsia"/>
        </w:rPr>
        <w:t>はパブリックセキュリティデータのみを持つように設計されている。</w:t>
      </w:r>
      <w:r>
        <w:rPr>
          <w:rFonts w:hint="eastAsia"/>
        </w:rPr>
        <w:t>TD</w:t>
      </w:r>
      <w:r>
        <w:rPr>
          <w:rFonts w:hint="eastAsia"/>
        </w:rPr>
        <w:t>の制作者は、プライベートセキュリティ情報が一切</w:t>
      </w:r>
      <w:r>
        <w:rPr>
          <w:rFonts w:hint="eastAsia"/>
        </w:rPr>
        <w:t>TD</w:t>
      </w:r>
      <w:r>
        <w:rPr>
          <w:rFonts w:hint="eastAsia"/>
        </w:rPr>
        <w:t>に含まれていないことを保証しなければならない。パブリックセキュリティデータとプライベートセキュリティデータは厳密に分離されるべきである。</w:t>
      </w:r>
      <w:r>
        <w:rPr>
          <w:rFonts w:hint="eastAsia"/>
        </w:rPr>
        <w:t>TD</w:t>
      </w:r>
      <w:r>
        <w:rPr>
          <w:rFonts w:hint="eastAsia"/>
        </w:rPr>
        <w:t>は、コンシューマに権限が与えられている場合に限りシステムにアクセスするために何をする必要であるかを理解させるパブィックセキュリティ情報のみを持つべきである。許可は、別個に管理されたプライベート情報に置かれるべきである。</w:t>
      </w:r>
    </w:p>
    <w:p w14:paraId="4C8E54DD" w14:textId="77777777" w:rsidR="00B76A11" w:rsidRDefault="00B76A11" w:rsidP="00B76A11">
      <w:r>
        <w:rPr>
          <w:rFonts w:hint="eastAsia"/>
        </w:rPr>
        <w:t>TD</w:t>
      </w:r>
      <w:r>
        <w:rPr>
          <w:rFonts w:hint="eastAsia"/>
        </w:rPr>
        <w:t>仕様で定義されている組み込み</w:t>
      </w:r>
      <w:r>
        <w:rPr>
          <w:rFonts w:hint="eastAsia"/>
        </w:rPr>
        <w:t>TD</w:t>
      </w:r>
      <w:r>
        <w:rPr>
          <w:rFonts w:hint="eastAsia"/>
        </w:rPr>
        <w:t>セキュリティスキームは、プライベートセキュリティデータの符号化をサポートしていない。しかしながら、この情報を符号化するために、人間が読み取り可能な記述などの他のフィールドが</w:t>
      </w:r>
      <w:r>
        <w:rPr>
          <w:rFonts w:hint="eastAsia"/>
        </w:rPr>
        <w:t>(</w:t>
      </w:r>
      <w:r>
        <w:rPr>
          <w:rFonts w:hint="eastAsia"/>
        </w:rPr>
        <w:t>不適切に</w:t>
      </w:r>
      <w:r>
        <w:rPr>
          <w:rFonts w:hint="eastAsia"/>
        </w:rPr>
        <w:t>)</w:t>
      </w:r>
      <w:r>
        <w:rPr>
          <w:rFonts w:hint="eastAsia"/>
        </w:rPr>
        <w:t>使用されるリスクがあり、あるいは、そのような情報を符号化する拡張メカニズムを介して新しいセキュリティスキームが定義され、展開されるリスクがある。</w:t>
      </w:r>
    </w:p>
    <w:p w14:paraId="0B5A6E1E" w14:textId="77777777" w:rsidR="00B76A11" w:rsidRDefault="00B76A11" w:rsidP="00B76A11">
      <w:r>
        <w:rPr>
          <w:rFonts w:hint="eastAsia"/>
        </w:rPr>
        <w:t>軽減対策</w:t>
      </w:r>
      <w:r>
        <w:rPr>
          <w:rFonts w:hint="eastAsia"/>
        </w:rPr>
        <w:t>:</w:t>
      </w:r>
    </w:p>
    <w:p w14:paraId="273F217C" w14:textId="77777777" w:rsidR="00B76A11" w:rsidRDefault="00B76A11" w:rsidP="00B76A11">
      <w:r>
        <w:rPr>
          <w:rFonts w:hint="eastAsia"/>
        </w:rPr>
        <w:t>TD</w:t>
      </w:r>
      <w:r>
        <w:rPr>
          <w:rFonts w:hint="eastAsia"/>
        </w:rPr>
        <w:t>および</w:t>
      </w:r>
      <w:r>
        <w:rPr>
          <w:rFonts w:hint="eastAsia"/>
        </w:rPr>
        <w:t>TD</w:t>
      </w:r>
      <w:r>
        <w:rPr>
          <w:rFonts w:hint="eastAsia"/>
        </w:rPr>
        <w:t>での使用を意図した拡張の作成者は、プライベートセキュリティデータが</w:t>
      </w:r>
      <w:r>
        <w:rPr>
          <w:rFonts w:hint="eastAsia"/>
        </w:rPr>
        <w:t>TD</w:t>
      </w:r>
      <w:r>
        <w:rPr>
          <w:rFonts w:hint="eastAsia"/>
        </w:rPr>
        <w:t>に格納されていないことを保証しなければならない。</w:t>
      </w:r>
    </w:p>
    <w:p w14:paraId="3BF44872" w14:textId="77777777" w:rsidR="00B76A11" w:rsidRDefault="00B76A11" w:rsidP="009B77AC"/>
    <w:p w14:paraId="258C124F" w14:textId="77777777" w:rsidR="00B76A11" w:rsidRDefault="00B76A11" w:rsidP="002B73F4">
      <w:pPr>
        <w:pStyle w:val="30"/>
      </w:pPr>
      <w:bookmarkStart w:id="347" w:name="_Toc28969002"/>
      <w:r>
        <w:t xml:space="preserve">10.1.2 </w:t>
      </w:r>
      <w:r>
        <w:rPr>
          <w:rFonts w:hint="eastAsia"/>
        </w:rPr>
        <w:t>TD</w:t>
      </w:r>
      <w:r>
        <w:rPr>
          <w:rFonts w:hint="eastAsia"/>
        </w:rPr>
        <w:t>の個人情報リスク</w:t>
      </w:r>
      <w:bookmarkEnd w:id="347"/>
    </w:p>
    <w:p w14:paraId="09A732D3" w14:textId="77777777" w:rsidR="00AD63F0" w:rsidRDefault="00AD63F0" w:rsidP="00AD63F0">
      <w:r>
        <w:rPr>
          <w:rFonts w:hint="eastAsia"/>
        </w:rPr>
        <w:t>TD</w:t>
      </w:r>
      <w:r>
        <w:rPr>
          <w:rFonts w:hint="eastAsia"/>
        </w:rPr>
        <w:t>は、潜在的に、様々なタイプの個人情報を含むことができる。明示的でない場合であっても、</w:t>
      </w:r>
      <w:r>
        <w:rPr>
          <w:rFonts w:hint="eastAsia"/>
        </w:rPr>
        <w:t>TD</w:t>
      </w:r>
      <w:r>
        <w:rPr>
          <w:rFonts w:hint="eastAsia"/>
        </w:rPr>
        <w:t>内のセマンティック情報の存在およびその人物との関連付けは、その人物に関する情報を推論するために使用可能である。例えば、位置を判別できるモバイルデバイスによって露出される特異な識別可能</w:t>
      </w:r>
      <w:r>
        <w:rPr>
          <w:rFonts w:hint="eastAsia"/>
        </w:rPr>
        <w:t>TD</w:t>
      </w:r>
      <w:r>
        <w:rPr>
          <w:rFonts w:hint="eastAsia"/>
        </w:rPr>
        <w:t>の関連付けは、追跡リスクとなりうる。</w:t>
      </w:r>
    </w:p>
    <w:p w14:paraId="6E557F1F" w14:textId="77777777" w:rsidR="00AD63F0" w:rsidRDefault="00AD63F0" w:rsidP="00AD63F0">
      <w:r>
        <w:rPr>
          <w:rFonts w:hint="eastAsia"/>
        </w:rPr>
        <w:t>一般に、</w:t>
      </w:r>
      <w:r>
        <w:rPr>
          <w:rFonts w:hint="eastAsia"/>
        </w:rPr>
        <w:t>TD</w:t>
      </w:r>
      <w:r>
        <w:rPr>
          <w:rFonts w:hint="eastAsia"/>
        </w:rPr>
        <w:t>内の個人情報は可能な限り制限されるべきである。ただし、回避できない場合もある。</w:t>
      </w:r>
      <w:r>
        <w:rPr>
          <w:rFonts w:hint="eastAsia"/>
        </w:rPr>
        <w:t>TD</w:t>
      </w:r>
      <w:r>
        <w:rPr>
          <w:rFonts w:hint="eastAsia"/>
        </w:rPr>
        <w:t>内</w:t>
      </w:r>
      <w:r>
        <w:rPr>
          <w:rFonts w:hint="eastAsia"/>
        </w:rPr>
        <w:lastRenderedPageBreak/>
        <w:t>に</w:t>
      </w:r>
      <w:r>
        <w:rPr>
          <w:rFonts w:hint="eastAsia"/>
        </w:rPr>
        <w:t>PII</w:t>
      </w:r>
      <w:r>
        <w:rPr>
          <w:rFonts w:hint="eastAsia"/>
        </w:rPr>
        <w:t>が存在する可能性があることは、</w:t>
      </w:r>
      <w:r>
        <w:rPr>
          <w:rFonts w:hint="eastAsia"/>
        </w:rPr>
        <w:t>TD</w:t>
      </w:r>
      <w:r>
        <w:rPr>
          <w:rFonts w:hint="eastAsia"/>
        </w:rPr>
        <w:t>が他の形式の</w:t>
      </w:r>
      <w:r>
        <w:rPr>
          <w:rFonts w:hint="eastAsia"/>
        </w:rPr>
        <w:t>PII</w:t>
      </w:r>
      <w:r>
        <w:rPr>
          <w:rFonts w:hint="eastAsia"/>
        </w:rPr>
        <w:t>と同様に扱われるべきであることを意味する。それらは、安全な方法で格納・送信されるべきであり、限られた時間だけキャッシュされるべきであり、要求に応じて削除されるべきであり、それらがユーザの同意を与えられた目的のためにのみ使用されるべきであり、そうでなければ、</w:t>
      </w:r>
      <w:r>
        <w:rPr>
          <w:rFonts w:hint="eastAsia"/>
        </w:rPr>
        <w:t>PII</w:t>
      </w:r>
      <w:r>
        <w:rPr>
          <w:rFonts w:hint="eastAsia"/>
        </w:rPr>
        <w:t>の使用のためのローカル要件</w:t>
      </w:r>
      <w:r>
        <w:rPr>
          <w:rFonts w:hint="eastAsia"/>
        </w:rPr>
        <w:t>(</w:t>
      </w:r>
      <w:r>
        <w:rPr>
          <w:rFonts w:hint="eastAsia"/>
        </w:rPr>
        <w:t>すべての法的要件を含む</w:t>
      </w:r>
      <w:r>
        <w:rPr>
          <w:rFonts w:hint="eastAsia"/>
        </w:rPr>
        <w:t>)</w:t>
      </w:r>
      <w:r>
        <w:rPr>
          <w:rFonts w:hint="eastAsia"/>
        </w:rPr>
        <w:t>を満たすべきである。</w:t>
      </w:r>
    </w:p>
    <w:p w14:paraId="60FACA7C" w14:textId="77777777" w:rsidR="00AD63F0" w:rsidRDefault="00AD63F0" w:rsidP="00AD63F0">
      <w:r>
        <w:rPr>
          <w:rFonts w:hint="eastAsia"/>
        </w:rPr>
        <w:t>軽減対策</w:t>
      </w:r>
      <w:r>
        <w:rPr>
          <w:rFonts w:hint="eastAsia"/>
        </w:rPr>
        <w:t>:</w:t>
      </w:r>
    </w:p>
    <w:p w14:paraId="1036EB90" w14:textId="77777777" w:rsidR="00B76A11" w:rsidRDefault="00AD63F0" w:rsidP="00AD63F0">
      <w:r>
        <w:rPr>
          <w:rFonts w:hint="eastAsia"/>
        </w:rPr>
        <w:t>TD</w:t>
      </w:r>
      <w:r>
        <w:rPr>
          <w:rFonts w:hint="eastAsia"/>
        </w:rPr>
        <w:t>への</w:t>
      </w:r>
      <w:r>
        <w:rPr>
          <w:rFonts w:hint="eastAsia"/>
        </w:rPr>
        <w:t>PII</w:t>
      </w:r>
      <w:r>
        <w:rPr>
          <w:rFonts w:hint="eastAsia"/>
        </w:rPr>
        <w:t>の保存は、可能な限り最小限にすべきである。</w:t>
      </w:r>
      <w:r>
        <w:rPr>
          <w:rFonts w:hint="eastAsia"/>
        </w:rPr>
        <w:t>TD</w:t>
      </w:r>
      <w:r>
        <w:rPr>
          <w:rFonts w:hint="eastAsia"/>
        </w:rPr>
        <w:t>内に明示的な</w:t>
      </w:r>
      <w:r>
        <w:rPr>
          <w:rFonts w:hint="eastAsia"/>
        </w:rPr>
        <w:t>PII</w:t>
      </w:r>
      <w:r>
        <w:rPr>
          <w:rFonts w:hint="eastAsia"/>
        </w:rPr>
        <w:t>がなくても、追跡および識別</w:t>
      </w:r>
      <w:r w:rsidR="00B626E4">
        <w:rPr>
          <w:rFonts w:hint="eastAsia"/>
        </w:rPr>
        <w:t>プライバシリスク</w:t>
      </w:r>
      <w:r>
        <w:rPr>
          <w:rFonts w:hint="eastAsia"/>
        </w:rPr>
        <w:t>が存在する可能性がある。このリスクを最小限に抑えるために、</w:t>
      </w:r>
      <w:r>
        <w:rPr>
          <w:rFonts w:hint="eastAsia"/>
        </w:rPr>
        <w:t>TD</w:t>
      </w:r>
      <w:r>
        <w:rPr>
          <w:rFonts w:hint="eastAsia"/>
        </w:rPr>
        <w:t>は、一般的に、あたかも</w:t>
      </w:r>
      <w:r>
        <w:rPr>
          <w:rFonts w:hint="eastAsia"/>
        </w:rPr>
        <w:t>PII</w:t>
      </w:r>
      <w:r>
        <w:rPr>
          <w:rFonts w:hint="eastAsia"/>
        </w:rPr>
        <w:t>を持つと捉え、他の</w:t>
      </w:r>
      <w:r>
        <w:rPr>
          <w:rFonts w:hint="eastAsia"/>
        </w:rPr>
        <w:t>PII</w:t>
      </w:r>
      <w:r>
        <w:rPr>
          <w:rFonts w:hint="eastAsia"/>
        </w:rPr>
        <w:t>と同じ管理ポリシー遵守すべきである。許可されたコンシューマにのみ提供されるべきである。</w:t>
      </w:r>
    </w:p>
    <w:p w14:paraId="25F7B819" w14:textId="77777777" w:rsidR="00B76A11" w:rsidRDefault="00B76A11" w:rsidP="009B77AC"/>
    <w:p w14:paraId="2B5E672F" w14:textId="77777777" w:rsidR="00AD63F0" w:rsidRDefault="00AD63F0" w:rsidP="002B73F4">
      <w:pPr>
        <w:pStyle w:val="30"/>
      </w:pPr>
      <w:bookmarkStart w:id="348" w:name="_Toc28969003"/>
      <w:r>
        <w:t xml:space="preserve">10.1.3 </w:t>
      </w:r>
      <w:r>
        <w:rPr>
          <w:rFonts w:hint="eastAsia"/>
        </w:rPr>
        <w:t>TD</w:t>
      </w:r>
      <w:r>
        <w:rPr>
          <w:rFonts w:hint="eastAsia"/>
        </w:rPr>
        <w:t>通信メタデータリスク</w:t>
      </w:r>
      <w:bookmarkEnd w:id="348"/>
    </w:p>
    <w:p w14:paraId="5FA93038" w14:textId="77777777" w:rsidR="00AD63F0" w:rsidRDefault="00AD63F0" w:rsidP="00AD63F0">
      <w:r>
        <w:rPr>
          <w:rFonts w:hint="eastAsia"/>
        </w:rPr>
        <w:t>WoT</w:t>
      </w:r>
      <w:r>
        <w:rPr>
          <w:rFonts w:hint="eastAsia"/>
        </w:rPr>
        <w:t>バインディングテンプレートは、そのプラットフォームが</w:t>
      </w:r>
      <w:r>
        <w:rPr>
          <w:rFonts w:hint="eastAsia"/>
        </w:rPr>
        <w:t>WoT</w:t>
      </w:r>
      <w:r>
        <w:rPr>
          <w:rFonts w:hint="eastAsia"/>
        </w:rPr>
        <w:t>での使用に適格であると考えられるようにするために、基礎となる</w:t>
      </w:r>
      <w:r>
        <w:rPr>
          <w:rFonts w:hint="eastAsia"/>
        </w:rPr>
        <w:t>IoT</w:t>
      </w:r>
      <w:r>
        <w:rPr>
          <w:rFonts w:hint="eastAsia"/>
        </w:rPr>
        <w:t>プラットフォームが使用するセキュリティメカニズムを正しくサポートしなければならない。</w:t>
      </w:r>
      <w:r>
        <w:rPr>
          <w:rFonts w:hint="eastAsia"/>
        </w:rPr>
        <w:t>IoT</w:t>
      </w:r>
      <w:r>
        <w:rPr>
          <w:rFonts w:hint="eastAsia"/>
        </w:rPr>
        <w:t>を展開するのに必要なネットワーク対話の自動化のために、オペレータは、</w:t>
      </w:r>
      <w:r w:rsidR="00BF74FD">
        <w:rPr>
          <w:rFonts w:hint="eastAsia"/>
        </w:rPr>
        <w:t>Thing</w:t>
      </w:r>
      <w:r>
        <w:rPr>
          <w:rFonts w:hint="eastAsia"/>
        </w:rPr>
        <w:t>が、そのセキュリティポリシーに準拠する形で公開・消費されることを保証する必要がある。</w:t>
      </w:r>
    </w:p>
    <w:p w14:paraId="78ABAC62" w14:textId="77777777" w:rsidR="00AD63F0" w:rsidRDefault="00AD63F0" w:rsidP="00AD63F0">
      <w:r>
        <w:rPr>
          <w:rFonts w:hint="eastAsia"/>
        </w:rPr>
        <w:t>軽減対策</w:t>
      </w:r>
      <w:r>
        <w:rPr>
          <w:rFonts w:hint="eastAsia"/>
        </w:rPr>
        <w:t>:</w:t>
      </w:r>
    </w:p>
    <w:p w14:paraId="6D0115D9" w14:textId="77777777" w:rsidR="00AD63F0" w:rsidRDefault="00AD63F0" w:rsidP="00AD63F0">
      <w:r>
        <w:rPr>
          <w:rFonts w:hint="eastAsia"/>
        </w:rPr>
        <w:t>可能な限り、</w:t>
      </w:r>
      <w:r>
        <w:rPr>
          <w:rFonts w:hint="eastAsia"/>
        </w:rPr>
        <w:t>TD</w:t>
      </w:r>
      <w:r>
        <w:rPr>
          <w:rFonts w:hint="eastAsia"/>
        </w:rPr>
        <w:t>作成者は、</w:t>
      </w:r>
      <w:r>
        <w:rPr>
          <w:rFonts w:hint="eastAsia"/>
        </w:rPr>
        <w:t>WoT</w:t>
      </w:r>
      <w:r>
        <w:rPr>
          <w:rFonts w:hint="eastAsia"/>
        </w:rPr>
        <w:t>バインディングテンプレートに提供されている審査済みの通信メタデータを使用すべきである。</w:t>
      </w:r>
      <w:r>
        <w:rPr>
          <w:rFonts w:hint="eastAsia"/>
        </w:rPr>
        <w:t>WoT</w:t>
      </w:r>
      <w:r>
        <w:rPr>
          <w:rFonts w:hint="eastAsia"/>
        </w:rPr>
        <w:t>バインディングテンプレート外の</w:t>
      </w:r>
      <w:r>
        <w:rPr>
          <w:rFonts w:hint="eastAsia"/>
        </w:rPr>
        <w:t>IoT</w:t>
      </w:r>
      <w:r>
        <w:rPr>
          <w:rFonts w:hint="eastAsia"/>
        </w:rPr>
        <w:t>エコシステムのための</w:t>
      </w:r>
      <w:r>
        <w:rPr>
          <w:rFonts w:hint="eastAsia"/>
        </w:rPr>
        <w:t>TD</w:t>
      </w:r>
      <w:r>
        <w:rPr>
          <w:rFonts w:hint="eastAsia"/>
        </w:rPr>
        <w:t>を生成するとき、</w:t>
      </w:r>
      <w:r>
        <w:rPr>
          <w:rFonts w:hint="eastAsia"/>
        </w:rPr>
        <w:t>IoT</w:t>
      </w:r>
      <w:r>
        <w:rPr>
          <w:rFonts w:hint="eastAsia"/>
        </w:rPr>
        <w:t>プラットフォームのセキュリティ要件がすべて満たされることを保証すること。</w:t>
      </w:r>
    </w:p>
    <w:p w14:paraId="5DB0158C" w14:textId="77777777" w:rsidR="00AD63F0" w:rsidRDefault="00AD63F0" w:rsidP="00AD63F0"/>
    <w:p w14:paraId="47379578" w14:textId="77777777" w:rsidR="00AD63F0" w:rsidRDefault="00AD63F0" w:rsidP="002B73F4">
      <w:pPr>
        <w:pStyle w:val="20"/>
      </w:pPr>
      <w:bookmarkStart w:id="349" w:name="_Toc28969004"/>
      <w:r>
        <w:rPr>
          <w:rFonts w:hint="eastAsia"/>
        </w:rPr>
        <w:t>1</w:t>
      </w:r>
      <w:r>
        <w:t xml:space="preserve">0.2 </w:t>
      </w:r>
      <w:r>
        <w:rPr>
          <w:rFonts w:hint="eastAsia"/>
        </w:rPr>
        <w:t>WoT</w:t>
      </w:r>
      <w:r>
        <w:rPr>
          <w:rFonts w:hint="eastAsia"/>
        </w:rPr>
        <w:t>スクリプティング</w:t>
      </w:r>
      <w:r>
        <w:rPr>
          <w:rFonts w:hint="eastAsia"/>
        </w:rPr>
        <w:t>API</w:t>
      </w:r>
      <w:r>
        <w:rPr>
          <w:rFonts w:hint="eastAsia"/>
        </w:rPr>
        <w:t>のセキュリティとプライバシのリスク</w:t>
      </w:r>
      <w:bookmarkEnd w:id="349"/>
    </w:p>
    <w:p w14:paraId="3A6DEEDE" w14:textId="77777777" w:rsidR="00AD63F0" w:rsidRDefault="00AD63F0" w:rsidP="009B77AC">
      <w:r w:rsidRPr="00AD63F0">
        <w:rPr>
          <w:rFonts w:hint="eastAsia"/>
        </w:rPr>
        <w:t xml:space="preserve">WoT Runtime </w:t>
      </w:r>
      <w:r w:rsidRPr="00AD63F0">
        <w:rPr>
          <w:rFonts w:hint="eastAsia"/>
        </w:rPr>
        <w:t>インプリメンテーションおよび</w:t>
      </w:r>
      <w:r w:rsidRPr="00AD63F0">
        <w:rPr>
          <w:rFonts w:hint="eastAsia"/>
        </w:rPr>
        <w:t xml:space="preserve">WoT </w:t>
      </w:r>
      <w:r w:rsidRPr="00AD63F0">
        <w:rPr>
          <w:rFonts w:hint="eastAsia"/>
        </w:rPr>
        <w:t>スクリプティング</w:t>
      </w:r>
      <w:r w:rsidRPr="00AD63F0">
        <w:rPr>
          <w:rFonts w:hint="eastAsia"/>
        </w:rPr>
        <w:t xml:space="preserve">API </w:t>
      </w:r>
      <w:r w:rsidRPr="00AD63F0">
        <w:rPr>
          <w:rFonts w:hint="eastAsia"/>
        </w:rPr>
        <w:t>は、システムへの悪意のあるアクセスを防ぎ、マルチテナントサービアントのスクリプトを分離するメカニズムを持つべきである。より具体的には、</w:t>
      </w:r>
      <w:r w:rsidRPr="00AD63F0">
        <w:rPr>
          <w:rFonts w:hint="eastAsia"/>
        </w:rPr>
        <w:t>WoT</w:t>
      </w:r>
      <w:r w:rsidRPr="00AD63F0">
        <w:rPr>
          <w:rFonts w:hint="eastAsia"/>
        </w:rPr>
        <w:t>スクリプティング</w:t>
      </w:r>
      <w:r w:rsidRPr="00AD63F0">
        <w:rPr>
          <w:rFonts w:hint="eastAsia"/>
        </w:rPr>
        <w:t>API</w:t>
      </w:r>
      <w:r w:rsidRPr="00AD63F0">
        <w:rPr>
          <w:rFonts w:hint="eastAsia"/>
        </w:rPr>
        <w:t>と共に使用される場合の</w:t>
      </w:r>
      <w:r w:rsidRPr="00AD63F0">
        <w:rPr>
          <w:rFonts w:hint="eastAsia"/>
        </w:rPr>
        <w:t>WoT</w:t>
      </w:r>
      <w:r w:rsidRPr="00AD63F0">
        <w:rPr>
          <w:rFonts w:hint="eastAsia"/>
        </w:rPr>
        <w:t>ランタイムインプリメンテーションは、以下のセキュリティおよび</w:t>
      </w:r>
      <w:r w:rsidR="00B626E4" w:rsidRPr="00AD63F0">
        <w:rPr>
          <w:rFonts w:hint="eastAsia"/>
        </w:rPr>
        <w:t>プライバシリスク</w:t>
      </w:r>
      <w:r w:rsidRPr="00AD63F0">
        <w:rPr>
          <w:rFonts w:hint="eastAsia"/>
        </w:rPr>
        <w:t>を考慮に入れ、推奨される軽減対策を実装すべきである。</w:t>
      </w:r>
    </w:p>
    <w:p w14:paraId="26717F0F" w14:textId="77777777" w:rsidR="00AD63F0" w:rsidRDefault="00AD63F0" w:rsidP="009B77AC"/>
    <w:p w14:paraId="6B243611" w14:textId="77777777" w:rsidR="00AD63F0" w:rsidRDefault="00AD63F0" w:rsidP="002B73F4">
      <w:pPr>
        <w:pStyle w:val="30"/>
      </w:pPr>
      <w:bookmarkStart w:id="350" w:name="_Toc28969005"/>
      <w:r>
        <w:rPr>
          <w:rFonts w:hint="eastAsia"/>
        </w:rPr>
        <w:t>1</w:t>
      </w:r>
      <w:r>
        <w:t xml:space="preserve">0.2.1 </w:t>
      </w:r>
      <w:r>
        <w:rPr>
          <w:rFonts w:hint="eastAsia"/>
        </w:rPr>
        <w:t>クロススクリプトセキュリティと</w:t>
      </w:r>
      <w:bookmarkEnd w:id="350"/>
      <w:r w:rsidR="00B626E4">
        <w:rPr>
          <w:rFonts w:hint="eastAsia"/>
        </w:rPr>
        <w:t>プライバシリスク</w:t>
      </w:r>
    </w:p>
    <w:p w14:paraId="673B1F49" w14:textId="77777777" w:rsidR="00AD63F0" w:rsidRDefault="00AD63F0" w:rsidP="00AD63F0">
      <w:r>
        <w:rPr>
          <w:rFonts w:hint="eastAsia"/>
        </w:rPr>
        <w:t>基本的な</w:t>
      </w:r>
      <w:r>
        <w:rPr>
          <w:rFonts w:hint="eastAsia"/>
        </w:rPr>
        <w:t>WoT</w:t>
      </w:r>
      <w:r>
        <w:rPr>
          <w:rFonts w:hint="eastAsia"/>
        </w:rPr>
        <w:t>セットアップでは、</w:t>
      </w:r>
      <w:r>
        <w:rPr>
          <w:rFonts w:hint="eastAsia"/>
        </w:rPr>
        <w:t>WoT</w:t>
      </w:r>
      <w:r>
        <w:rPr>
          <w:rFonts w:hint="eastAsia"/>
        </w:rPr>
        <w:t>ランタイム内で実行されるすべてのスクリプトは、信頼できるるものであるとみなされ、製作業者によって配布される。したがって、絶対に各実行中のスクリプトインスタンス間で厳密な分離を実行するという必要はない。ただし、デバイスの機能、展開使用事例シナリオ、リスクレベルによっては、そうすることが望ましい場合がある。例えば、</w:t>
      </w:r>
      <w:r>
        <w:rPr>
          <w:rFonts w:hint="eastAsia"/>
        </w:rPr>
        <w:t>1</w:t>
      </w:r>
      <w:r>
        <w:rPr>
          <w:rFonts w:hint="eastAsia"/>
        </w:rPr>
        <w:t>つのスクリプトが、機密の</w:t>
      </w:r>
      <w:r w:rsidR="00B626E4">
        <w:rPr>
          <w:rFonts w:hint="eastAsia"/>
        </w:rPr>
        <w:t>プライバシ</w:t>
      </w:r>
      <w:r>
        <w:rPr>
          <w:rFonts w:hint="eastAsia"/>
        </w:rPr>
        <w:t>関連の</w:t>
      </w:r>
      <w:r>
        <w:rPr>
          <w:rFonts w:hint="eastAsia"/>
        </w:rPr>
        <w:t>PII</w:t>
      </w:r>
      <w:r>
        <w:rPr>
          <w:rFonts w:hint="eastAsia"/>
        </w:rPr>
        <w:t>データを処理し、十分に審査されている場合、同じシステム内の他のスクリプトがランタイム中に危険にさらされる場合に、データ露出リスクを最小限に抑えるために、スクリプトインスタンスを残りのスクリプトインスタンスから分離することが望ましい場合がある。別の例としては、単一の</w:t>
      </w:r>
      <w:r>
        <w:rPr>
          <w:rFonts w:hint="eastAsia"/>
        </w:rPr>
        <w:t>WoT</w:t>
      </w:r>
      <w:r>
        <w:rPr>
          <w:rFonts w:hint="eastAsia"/>
        </w:rPr>
        <w:t>デバイス上の異なるテナントの相互共存がある。この場合、各</w:t>
      </w:r>
      <w:r>
        <w:rPr>
          <w:rFonts w:hint="eastAsia"/>
        </w:rPr>
        <w:t>WoT</w:t>
      </w:r>
      <w:r>
        <w:rPr>
          <w:rFonts w:hint="eastAsia"/>
        </w:rPr>
        <w:t>ランタイムインスタンスは異なるテナントを提供することになり、それらの間の分離が必要とされる。</w:t>
      </w:r>
    </w:p>
    <w:p w14:paraId="622C3020" w14:textId="77777777" w:rsidR="00AD63F0" w:rsidRDefault="00AD63F0" w:rsidP="00AD63F0">
      <w:r>
        <w:rPr>
          <w:rFonts w:hint="eastAsia"/>
        </w:rPr>
        <w:t>軽減対策</w:t>
      </w:r>
      <w:r>
        <w:rPr>
          <w:rFonts w:hint="eastAsia"/>
        </w:rPr>
        <w:t>:</w:t>
      </w:r>
    </w:p>
    <w:p w14:paraId="543F1816" w14:textId="77777777" w:rsidR="00AD63F0" w:rsidRDefault="00AD63F0" w:rsidP="00AD63F0">
      <w:r>
        <w:rPr>
          <w:rFonts w:hint="eastAsia"/>
        </w:rPr>
        <w:lastRenderedPageBreak/>
        <w:t>WoT</w:t>
      </w:r>
      <w:r>
        <w:rPr>
          <w:rFonts w:hint="eastAsia"/>
        </w:rPr>
        <w:t>ランタイムは、スクリプトが</w:t>
      </w:r>
      <w:r w:rsidR="00B626E4">
        <w:rPr>
          <w:rFonts w:hint="eastAsia"/>
        </w:rPr>
        <w:t>プライバシ</w:t>
      </w:r>
      <w:r>
        <w:rPr>
          <w:rFonts w:hint="eastAsia"/>
        </w:rPr>
        <w:t>関連又はその他重要セキュリティデータを取り</w:t>
      </w:r>
    </w:p>
    <w:p w14:paraId="138BE361" w14:textId="77777777" w:rsidR="00AD63F0" w:rsidRDefault="00AD63F0" w:rsidP="00AD63F0">
      <w:r>
        <w:rPr>
          <w:rFonts w:hint="eastAsia"/>
        </w:rPr>
        <w:t>扱う場合に、スクリプトインスタンス及びそれらのデータの分離を遂行しなければならない。同様に、</w:t>
      </w:r>
      <w:r>
        <w:rPr>
          <w:rFonts w:hint="eastAsia"/>
        </w:rPr>
        <w:t>WoT</w:t>
      </w:r>
      <w:r>
        <w:rPr>
          <w:rFonts w:hint="eastAsia"/>
        </w:rPr>
        <w:t>デバイスが複数のテナントを有する場合、</w:t>
      </w:r>
      <w:r>
        <w:rPr>
          <w:rFonts w:hint="eastAsia"/>
        </w:rPr>
        <w:t>WoT</w:t>
      </w:r>
      <w:r>
        <w:rPr>
          <w:rFonts w:hint="eastAsia"/>
        </w:rPr>
        <w:t>ランタイムインプリメンテーションは、</w:t>
      </w:r>
      <w:r>
        <w:rPr>
          <w:rFonts w:hint="eastAsia"/>
        </w:rPr>
        <w:t>WoT</w:t>
      </w:r>
      <w:r>
        <w:rPr>
          <w:rFonts w:hint="eastAsia"/>
        </w:rPr>
        <w:t>ランタイムインスタンスおよびそれらのデータの分離を実行しなければならない。そのような分離は、デバイス上で利用可能なプラットフォームセキュリティメカニズムを使用して、</w:t>
      </w:r>
      <w:r>
        <w:rPr>
          <w:rFonts w:hint="eastAsia"/>
        </w:rPr>
        <w:t>WoT</w:t>
      </w:r>
      <w:r>
        <w:rPr>
          <w:rFonts w:hint="eastAsia"/>
        </w:rPr>
        <w:t>ランタイム内で実行することができる。詳細については、</w:t>
      </w:r>
      <w:r>
        <w:rPr>
          <w:rFonts w:hint="eastAsia"/>
        </w:rPr>
        <w:t>WoT</w:t>
      </w:r>
      <w:r>
        <w:rPr>
          <w:rFonts w:hint="eastAsia"/>
        </w:rPr>
        <w:t>セキュリティおよびプラバシー</w:t>
      </w:r>
      <w:r>
        <w:rPr>
          <w:rFonts w:hint="eastAsia"/>
        </w:rPr>
        <w:t xml:space="preserve"> </w:t>
      </w:r>
      <w:r>
        <w:rPr>
          <w:rFonts w:hint="eastAsia"/>
        </w:rPr>
        <w:t>考慮事項仕様</w:t>
      </w:r>
      <w:r>
        <w:rPr>
          <w:rFonts w:hint="eastAsia"/>
        </w:rPr>
        <w:t xml:space="preserve">[wotsecurity] </w:t>
      </w:r>
      <w:r>
        <w:rPr>
          <w:rFonts w:hint="eastAsia"/>
        </w:rPr>
        <w:t>項の「</w:t>
      </w:r>
      <w:r>
        <w:rPr>
          <w:rFonts w:hint="eastAsia"/>
        </w:rPr>
        <w:t xml:space="preserve">WoT </w:t>
      </w:r>
      <w:r>
        <w:rPr>
          <w:rFonts w:hint="eastAsia"/>
        </w:rPr>
        <w:t>サービアント単一テナント」および「</w:t>
      </w:r>
      <w:r>
        <w:rPr>
          <w:rFonts w:hint="eastAsia"/>
        </w:rPr>
        <w:t xml:space="preserve">WoT </w:t>
      </w:r>
      <w:r>
        <w:rPr>
          <w:rFonts w:hint="eastAsia"/>
        </w:rPr>
        <w:t>サービアント複数テナント」参照。</w:t>
      </w:r>
    </w:p>
    <w:p w14:paraId="789EBC7A" w14:textId="77777777" w:rsidR="00AD63F0" w:rsidRDefault="00AD63F0" w:rsidP="009B77AC"/>
    <w:p w14:paraId="7CB19605" w14:textId="77777777" w:rsidR="00AD63F0" w:rsidRDefault="00AD63F0" w:rsidP="002B73F4">
      <w:pPr>
        <w:pStyle w:val="30"/>
      </w:pPr>
      <w:bookmarkStart w:id="351" w:name="_Toc28969006"/>
      <w:r>
        <w:t xml:space="preserve">10.2.2 </w:t>
      </w:r>
      <w:r>
        <w:rPr>
          <w:rFonts w:hint="eastAsia"/>
        </w:rPr>
        <w:t>物理デバイスダイレクトアクセスセキュリティとプライバシリスク</w:t>
      </w:r>
      <w:bookmarkEnd w:id="351"/>
    </w:p>
    <w:p w14:paraId="43D527D7" w14:textId="77777777" w:rsidR="00AD63F0" w:rsidRDefault="00AD63F0" w:rsidP="00AD63F0">
      <w:r>
        <w:rPr>
          <w:rFonts w:hint="eastAsia"/>
        </w:rPr>
        <w:t>スクリプトが危険にさらされるか、または誤動作する場合、基礎となる物理デバイス</w:t>
      </w:r>
      <w:r>
        <w:rPr>
          <w:rFonts w:hint="eastAsia"/>
        </w:rPr>
        <w:t>(</w:t>
      </w:r>
      <w:r>
        <w:rPr>
          <w:rFonts w:hint="eastAsia"/>
        </w:rPr>
        <w:t>および潜在的に周囲環境</w:t>
      </w:r>
      <w:r>
        <w:rPr>
          <w:rFonts w:hint="eastAsia"/>
        </w:rPr>
        <w:t>)</w:t>
      </w:r>
      <w:r>
        <w:rPr>
          <w:rFonts w:hint="eastAsia"/>
        </w:rPr>
        <w:t>は、スクリプトが直接公開されたネイティブデバイスインターフェースを使用できる場合、被害をこうむる可能性がある。そのようなインターフェースが、その入力に関する安全性チェックが十分でない場合、そのインターフェースは、基礎をなす物理デバイス</w:t>
      </w:r>
      <w:r>
        <w:rPr>
          <w:rFonts w:hint="eastAsia"/>
        </w:rPr>
        <w:t>(</w:t>
      </w:r>
      <w:r>
        <w:rPr>
          <w:rFonts w:hint="eastAsia"/>
        </w:rPr>
        <w:t>または環境</w:t>
      </w:r>
      <w:r>
        <w:rPr>
          <w:rFonts w:hint="eastAsia"/>
        </w:rPr>
        <w:t>)</w:t>
      </w:r>
      <w:r>
        <w:rPr>
          <w:rFonts w:hint="eastAsia"/>
        </w:rPr>
        <w:t>を安全でない状態に晒す可能性がある。</w:t>
      </w:r>
    </w:p>
    <w:p w14:paraId="63663DD7" w14:textId="77777777" w:rsidR="00AD63F0" w:rsidRDefault="00AD63F0" w:rsidP="00AD63F0">
      <w:r>
        <w:rPr>
          <w:rFonts w:hint="eastAsia"/>
        </w:rPr>
        <w:t>軽減対策</w:t>
      </w:r>
      <w:r>
        <w:rPr>
          <w:rFonts w:hint="eastAsia"/>
        </w:rPr>
        <w:t>:</w:t>
      </w:r>
    </w:p>
    <w:p w14:paraId="645F6008" w14:textId="77777777" w:rsidR="00AD63F0" w:rsidRDefault="00AD63F0" w:rsidP="00AD63F0">
      <w:r>
        <w:rPr>
          <w:rFonts w:hint="eastAsia"/>
        </w:rPr>
        <w:t>WoT</w:t>
      </w:r>
      <w:r>
        <w:rPr>
          <w:rFonts w:hint="eastAsia"/>
        </w:rPr>
        <w:t>ランタイムは、ネイティブデバイスインターフェースをスクリプト開発者に直接公開することを避けるべきである。その代わりに、</w:t>
      </w:r>
      <w:r>
        <w:rPr>
          <w:rFonts w:hint="eastAsia"/>
        </w:rPr>
        <w:t>WoT</w:t>
      </w:r>
      <w:r>
        <w:rPr>
          <w:rFonts w:hint="eastAsia"/>
        </w:rPr>
        <w:t>ランタイムインプリメンテーションは、ネイティブデバイスインターフェースにアクセスするためのハードウェアブストラクションレイヤを提供すべきである。そのようなハードウェアブストラクションレイヤは、デバイス</w:t>
      </w:r>
      <w:r>
        <w:rPr>
          <w:rFonts w:hint="eastAsia"/>
        </w:rPr>
        <w:t>(</w:t>
      </w:r>
      <w:r>
        <w:rPr>
          <w:rFonts w:hint="eastAsia"/>
        </w:rPr>
        <w:t>または環境</w:t>
      </w:r>
      <w:r>
        <w:rPr>
          <w:rFonts w:hint="eastAsia"/>
        </w:rPr>
        <w:t>)</w:t>
      </w:r>
      <w:r>
        <w:rPr>
          <w:rFonts w:hint="eastAsia"/>
        </w:rPr>
        <w:t>を安全でない状態に晒す可能性があるコマンドの実行を拒否するべきである。さらに、スクリプトが危険にさらされる場合に物理</w:t>
      </w:r>
      <w:r>
        <w:rPr>
          <w:rFonts w:hint="eastAsia"/>
        </w:rPr>
        <w:t>WoT</w:t>
      </w:r>
      <w:r>
        <w:rPr>
          <w:rFonts w:hint="eastAsia"/>
        </w:rPr>
        <w:t>デバイスへの損害を低減するために、その機能に基づいた特定のスクリプトに公開されるかまたはアクセス可能なインターフェースの数を最小限に抑えることが重要である。</w:t>
      </w:r>
    </w:p>
    <w:p w14:paraId="39F40792" w14:textId="77777777" w:rsidR="00AD63F0" w:rsidRDefault="00AD63F0" w:rsidP="009B77AC"/>
    <w:p w14:paraId="61D33EC2" w14:textId="77777777" w:rsidR="00AD63F0" w:rsidRDefault="00AD63F0" w:rsidP="002B73F4">
      <w:pPr>
        <w:pStyle w:val="20"/>
      </w:pPr>
      <w:bookmarkStart w:id="352" w:name="_Toc28969007"/>
      <w:r>
        <w:rPr>
          <w:rFonts w:hint="eastAsia"/>
        </w:rPr>
        <w:t>1</w:t>
      </w:r>
      <w:r>
        <w:t xml:space="preserve">0.3 </w:t>
      </w:r>
      <w:r>
        <w:rPr>
          <w:rFonts w:hint="eastAsia"/>
        </w:rPr>
        <w:t>WoT</w:t>
      </w:r>
      <w:r>
        <w:rPr>
          <w:rFonts w:hint="eastAsia"/>
        </w:rPr>
        <w:t>ランタイムセキュリティとプライバシリスク</w:t>
      </w:r>
      <w:bookmarkEnd w:id="352"/>
    </w:p>
    <w:p w14:paraId="001B86B3" w14:textId="77777777" w:rsidR="00AD63F0" w:rsidRDefault="00AD63F0" w:rsidP="002B73F4">
      <w:pPr>
        <w:pStyle w:val="30"/>
      </w:pPr>
      <w:bookmarkStart w:id="353" w:name="_Toc28969008"/>
      <w:r>
        <w:rPr>
          <w:rFonts w:hint="eastAsia"/>
        </w:rPr>
        <w:t>1</w:t>
      </w:r>
      <w:r>
        <w:t xml:space="preserve">0.3.1 </w:t>
      </w:r>
      <w:r>
        <w:rPr>
          <w:rFonts w:hint="eastAsia"/>
        </w:rPr>
        <w:t>セキュリティリスクのプロビジョニングと更新</w:t>
      </w:r>
      <w:bookmarkEnd w:id="353"/>
    </w:p>
    <w:p w14:paraId="3B0B3BEC" w14:textId="77777777" w:rsidR="00AD63F0" w:rsidRDefault="00AD63F0" w:rsidP="00AD63F0">
      <w:r>
        <w:rPr>
          <w:rFonts w:hint="eastAsia"/>
        </w:rPr>
        <w:t>WoT</w:t>
      </w:r>
      <w:r>
        <w:rPr>
          <w:rFonts w:hint="eastAsia"/>
        </w:rPr>
        <w:t>ランタイムインプリメンテーションが、それ自体、スクリプト、または関連データ</w:t>
      </w:r>
      <w:r>
        <w:rPr>
          <w:rFonts w:hint="eastAsia"/>
        </w:rPr>
        <w:t>(</w:t>
      </w:r>
      <w:r>
        <w:rPr>
          <w:rFonts w:hint="eastAsia"/>
        </w:rPr>
        <w:t>セキュリティ証明書を含む</w:t>
      </w:r>
      <w:r>
        <w:rPr>
          <w:rFonts w:hint="eastAsia"/>
        </w:rPr>
        <w:t>)</w:t>
      </w:r>
      <w:r>
        <w:rPr>
          <w:rFonts w:hint="eastAsia"/>
        </w:rPr>
        <w:t>の製作後のプロビジョニングまたは更新をサポートする場合、それは、主要な攻撃ベクトルとなりうる。攻撃者は、更新またはプロビジョニングプロセス中に上記の要素を変更しようと試みるか、または単に攻撃者のコードおよびデータを直接プロビジョニングすることができる。</w:t>
      </w:r>
    </w:p>
    <w:p w14:paraId="39069DBC" w14:textId="77777777" w:rsidR="00AD63F0" w:rsidRDefault="00AD63F0" w:rsidP="00AD63F0">
      <w:r>
        <w:rPr>
          <w:rFonts w:hint="eastAsia"/>
        </w:rPr>
        <w:t>軽減対策</w:t>
      </w:r>
      <w:r>
        <w:rPr>
          <w:rFonts w:hint="eastAsia"/>
        </w:rPr>
        <w:t>:</w:t>
      </w:r>
    </w:p>
    <w:p w14:paraId="4DDE04B8" w14:textId="77777777" w:rsidR="00AD63F0" w:rsidRDefault="00AD63F0" w:rsidP="00AD63F0">
      <w:r>
        <w:rPr>
          <w:rFonts w:hint="eastAsia"/>
        </w:rPr>
        <w:t>WoT</w:t>
      </w:r>
      <w:r>
        <w:rPr>
          <w:rFonts w:hint="eastAsia"/>
        </w:rPr>
        <w:t>ランタイム自体、または関連データのスクリプト製作後のプロビジョニングまたは更新は安全な方法で行われるべきである。安全な更新と製作後のプロビジョニングに関する推奨事項は、</w:t>
      </w:r>
      <w:r>
        <w:rPr>
          <w:rFonts w:hint="eastAsia"/>
        </w:rPr>
        <w:t>WoT</w:t>
      </w:r>
      <w:r>
        <w:rPr>
          <w:rFonts w:hint="eastAsia"/>
        </w:rPr>
        <w:t>セキュリティと</w:t>
      </w:r>
      <w:r w:rsidR="00B626E4">
        <w:rPr>
          <w:rFonts w:hint="eastAsia"/>
        </w:rPr>
        <w:t>プライバシ</w:t>
      </w:r>
      <w:r>
        <w:rPr>
          <w:rFonts w:hint="eastAsia"/>
        </w:rPr>
        <w:t>考慮事項仕様</w:t>
      </w:r>
      <w:r>
        <w:rPr>
          <w:rFonts w:hint="eastAsia"/>
        </w:rPr>
        <w:t xml:space="preserve"> [</w:t>
      </w:r>
      <w:r w:rsidR="00BE6ABC">
        <w:rPr>
          <w:rFonts w:hint="eastAsia"/>
        </w:rPr>
        <w:t>WOT-SECURITY</w:t>
      </w:r>
      <w:r>
        <w:rPr>
          <w:rFonts w:hint="eastAsia"/>
        </w:rPr>
        <w:t xml:space="preserve">] </w:t>
      </w:r>
      <w:r>
        <w:rPr>
          <w:rFonts w:hint="eastAsia"/>
        </w:rPr>
        <w:t>に掲載されている。</w:t>
      </w:r>
    </w:p>
    <w:p w14:paraId="5967F55D" w14:textId="77777777" w:rsidR="00AD63F0" w:rsidRPr="00BE6ABC" w:rsidRDefault="00AD63F0" w:rsidP="00AD63F0"/>
    <w:p w14:paraId="043CC78E" w14:textId="77777777" w:rsidR="00AD63F0" w:rsidRDefault="00AD63F0" w:rsidP="002B73F4">
      <w:pPr>
        <w:pStyle w:val="30"/>
      </w:pPr>
      <w:bookmarkStart w:id="354" w:name="_Toc28969009"/>
      <w:r>
        <w:rPr>
          <w:rFonts w:hint="eastAsia"/>
        </w:rPr>
        <w:t>1</w:t>
      </w:r>
      <w:r>
        <w:t xml:space="preserve">0.3.2 </w:t>
      </w:r>
      <w:r>
        <w:rPr>
          <w:rFonts w:hint="eastAsia"/>
        </w:rPr>
        <w:t>セキュリティ証明書ストレージのセキュリティとプライバシリスク</w:t>
      </w:r>
      <w:bookmarkEnd w:id="354"/>
    </w:p>
    <w:p w14:paraId="2AC0531A" w14:textId="77777777" w:rsidR="00AD63F0" w:rsidRDefault="00AD63F0" w:rsidP="00AD63F0">
      <w:r>
        <w:rPr>
          <w:rFonts w:hint="eastAsia"/>
        </w:rPr>
        <w:t>通常、</w:t>
      </w:r>
      <w:r>
        <w:rPr>
          <w:rFonts w:hint="eastAsia"/>
        </w:rPr>
        <w:t>WoT</w:t>
      </w:r>
      <w:r>
        <w:rPr>
          <w:rFonts w:hint="eastAsia"/>
        </w:rPr>
        <w:t>ランタイムは、ネットワーク内で動作するために</w:t>
      </w:r>
      <w:r>
        <w:rPr>
          <w:rFonts w:hint="eastAsia"/>
        </w:rPr>
        <w:t>WoT</w:t>
      </w:r>
      <w:r>
        <w:rPr>
          <w:rFonts w:hint="eastAsia"/>
        </w:rPr>
        <w:t>デバイスにプロビジョニングされるセキュリティ証明書を格納する必要がある。攻撃者が、これらの信用証明の機密性または整合性を危険にさらすことができる場合、攻撃者は資産へのアクセスを取得し、他の</w:t>
      </w:r>
      <w:r>
        <w:rPr>
          <w:rFonts w:hint="eastAsia"/>
        </w:rPr>
        <w:t>WoT</w:t>
      </w:r>
      <w:r w:rsidR="00BF74FD">
        <w:rPr>
          <w:rFonts w:hint="eastAsia"/>
        </w:rPr>
        <w:t>Thing</w:t>
      </w:r>
      <w:r>
        <w:rPr>
          <w:rFonts w:hint="eastAsia"/>
        </w:rPr>
        <w:t>、デバイス、またはサービスになりすます、サービスの妨害</w:t>
      </w:r>
      <w:r>
        <w:rPr>
          <w:rFonts w:hint="eastAsia"/>
        </w:rPr>
        <w:t>(DoS)</w:t>
      </w:r>
      <w:r>
        <w:rPr>
          <w:rFonts w:hint="eastAsia"/>
        </w:rPr>
        <w:t>攻撃を開始することができる。</w:t>
      </w:r>
    </w:p>
    <w:p w14:paraId="2F40CEFC" w14:textId="77777777" w:rsidR="00AD63F0" w:rsidRDefault="00AD63F0" w:rsidP="00AD63F0">
      <w:r>
        <w:rPr>
          <w:rFonts w:hint="eastAsia"/>
        </w:rPr>
        <w:lastRenderedPageBreak/>
        <w:t>軽減対策</w:t>
      </w:r>
      <w:r>
        <w:rPr>
          <w:rFonts w:hint="eastAsia"/>
        </w:rPr>
        <w:t>:</w:t>
      </w:r>
    </w:p>
    <w:p w14:paraId="64515869" w14:textId="77777777" w:rsidR="00AD63F0" w:rsidRDefault="00AD63F0" w:rsidP="00AD63F0">
      <w:r>
        <w:rPr>
          <w:rFonts w:hint="eastAsia"/>
        </w:rPr>
        <w:t>WoT</w:t>
      </w:r>
      <w:r>
        <w:rPr>
          <w:rFonts w:hint="eastAsia"/>
        </w:rPr>
        <w:t>ランタイムは、プロビジョニングされたセキュリティ証明書を安全に格納し、それらの完</w:t>
      </w:r>
    </w:p>
    <w:p w14:paraId="1FB99D32" w14:textId="77777777" w:rsidR="00AD63F0" w:rsidRDefault="00AD63F0" w:rsidP="00AD63F0">
      <w:r>
        <w:rPr>
          <w:rFonts w:hint="eastAsia"/>
        </w:rPr>
        <w:t>全性および機密性を保証しなければならない。</w:t>
      </w:r>
      <w:r>
        <w:rPr>
          <w:rFonts w:hint="eastAsia"/>
        </w:rPr>
        <w:t>1</w:t>
      </w:r>
      <w:r>
        <w:rPr>
          <w:rFonts w:hint="eastAsia"/>
        </w:rPr>
        <w:t>つの</w:t>
      </w:r>
      <w:r>
        <w:rPr>
          <w:rFonts w:hint="eastAsia"/>
        </w:rPr>
        <w:t>WoT</w:t>
      </w:r>
      <w:r>
        <w:rPr>
          <w:rFonts w:hint="eastAsia"/>
        </w:rPr>
        <w:t>対応機器に複数のテナントが存在する場合、</w:t>
      </w:r>
      <w:r>
        <w:rPr>
          <w:rFonts w:hint="eastAsia"/>
        </w:rPr>
        <w:t>WoT</w:t>
      </w:r>
      <w:r>
        <w:rPr>
          <w:rFonts w:hint="eastAsia"/>
        </w:rPr>
        <w:t>ランタイムインプリメンテーションは、各テナントのプロビジョニングされたセキュリティ信任状の隔離を保証するべきである。さらに、プロビジョニングされたセキュリティ証明書が危険にさらされるリスクを最小限に抑えるために、</w:t>
      </w:r>
      <w:r>
        <w:rPr>
          <w:rFonts w:hint="eastAsia"/>
        </w:rPr>
        <w:t>WoT</w:t>
      </w:r>
      <w:r>
        <w:rPr>
          <w:rFonts w:hint="eastAsia"/>
        </w:rPr>
        <w:t>ランタイムインプリメンテーションは、プロビジョニングされたセキュリティ証明書を照会するためのスクリプトの</w:t>
      </w:r>
      <w:r>
        <w:rPr>
          <w:rFonts w:hint="eastAsia"/>
        </w:rPr>
        <w:t>API</w:t>
      </w:r>
      <w:r>
        <w:rPr>
          <w:rFonts w:hint="eastAsia"/>
        </w:rPr>
        <w:t>を公開すべきではない。そのような証明書</w:t>
      </w:r>
      <w:r>
        <w:rPr>
          <w:rFonts w:hint="eastAsia"/>
        </w:rPr>
        <w:t>(</w:t>
      </w:r>
      <w:r>
        <w:rPr>
          <w:rFonts w:hint="eastAsia"/>
        </w:rPr>
        <w:t>あるいは、それらを使用するがそれらを公開しない抽象オペレーション</w:t>
      </w:r>
      <w:r>
        <w:rPr>
          <w:rFonts w:hint="eastAsia"/>
        </w:rPr>
        <w:t>)</w:t>
      </w:r>
      <w:r>
        <w:rPr>
          <w:rFonts w:hint="eastAsia"/>
        </w:rPr>
        <w:t>は、それらを使用するプロトコルバインディングインプリメンテーションにのみアクセス可能であるべきである。</w:t>
      </w:r>
    </w:p>
    <w:p w14:paraId="2ED053F8" w14:textId="77777777" w:rsidR="00AD63F0" w:rsidRPr="003F1235" w:rsidRDefault="00AD63F0" w:rsidP="00AD63F0"/>
    <w:p w14:paraId="09320B8B" w14:textId="77777777" w:rsidR="009B77AC" w:rsidRPr="00321C3A" w:rsidRDefault="009B77AC" w:rsidP="009B77AC"/>
    <w:p w14:paraId="5FF17AAF" w14:textId="77777777" w:rsidR="006D1C46" w:rsidRDefault="009B77AC" w:rsidP="006D1C46">
      <w:pPr>
        <w:pStyle w:val="10"/>
        <w:numPr>
          <w:ilvl w:val="0"/>
          <w:numId w:val="12"/>
        </w:numPr>
      </w:pPr>
      <w:r>
        <w:br w:type="page"/>
      </w:r>
      <w:bookmarkStart w:id="355" w:name="_Toc28969010"/>
      <w:bookmarkStart w:id="356" w:name="_Toc28969011"/>
      <w:bookmarkStart w:id="357" w:name="_Toc28969012"/>
      <w:bookmarkStart w:id="358" w:name="_Toc28969013"/>
      <w:bookmarkStart w:id="359" w:name="_Toc28969014"/>
      <w:bookmarkStart w:id="360" w:name="_Toc28969015"/>
      <w:bookmarkStart w:id="361" w:name="_Toc28969016"/>
      <w:bookmarkStart w:id="362" w:name="_Toc28969017"/>
      <w:bookmarkStart w:id="363" w:name="_Toc28969018"/>
      <w:bookmarkEnd w:id="355"/>
      <w:bookmarkEnd w:id="356"/>
      <w:bookmarkEnd w:id="357"/>
      <w:bookmarkEnd w:id="358"/>
      <w:bookmarkEnd w:id="359"/>
      <w:bookmarkEnd w:id="360"/>
      <w:bookmarkEnd w:id="361"/>
      <w:bookmarkEnd w:id="362"/>
      <w:r w:rsidR="006D1C46">
        <w:rPr>
          <w:rFonts w:hint="eastAsia"/>
        </w:rPr>
        <w:lastRenderedPageBreak/>
        <w:t>謝辞</w:t>
      </w:r>
      <w:bookmarkEnd w:id="363"/>
    </w:p>
    <w:p w14:paraId="4DFC6556" w14:textId="77777777" w:rsidR="006D1C46" w:rsidRDefault="006D1C46" w:rsidP="006D1C46">
      <w:pPr>
        <w:pStyle w:val="a1"/>
      </w:pPr>
      <w:r>
        <w:rPr>
          <w:rFonts w:hint="eastAsia"/>
        </w:rPr>
        <w:t>本文書へ御寄稿くださった</w:t>
      </w:r>
      <w:r>
        <w:rPr>
          <w:rFonts w:hint="eastAsia"/>
        </w:rPr>
        <w:t>Michael McCool</w:t>
      </w:r>
      <w:r>
        <w:rPr>
          <w:rFonts w:hint="eastAsia"/>
        </w:rPr>
        <w:t>、</w:t>
      </w:r>
      <w:r>
        <w:rPr>
          <w:rFonts w:hint="eastAsia"/>
        </w:rPr>
        <w:t>Takuki Kamiya</w:t>
      </w:r>
      <w:r>
        <w:rPr>
          <w:rFonts w:hint="eastAsia"/>
        </w:rPr>
        <w:t>、</w:t>
      </w:r>
      <w:r>
        <w:rPr>
          <w:rFonts w:hint="eastAsia"/>
        </w:rPr>
        <w:t>Kazuyuki Ashimura</w:t>
      </w:r>
      <w:r>
        <w:rPr>
          <w:rFonts w:hint="eastAsia"/>
        </w:rPr>
        <w:t>、</w:t>
      </w:r>
      <w:r>
        <w:rPr>
          <w:rFonts w:hint="eastAsia"/>
        </w:rPr>
        <w:t>Sebastian Kabisch</w:t>
      </w:r>
      <w:r>
        <w:rPr>
          <w:rFonts w:hint="eastAsia"/>
        </w:rPr>
        <w:t>、</w:t>
      </w:r>
      <w:r>
        <w:rPr>
          <w:rFonts w:hint="eastAsia"/>
        </w:rPr>
        <w:t>Zoltan Kis</w:t>
      </w:r>
      <w:r>
        <w:rPr>
          <w:rFonts w:hint="eastAsia"/>
        </w:rPr>
        <w:t>、</w:t>
      </w:r>
      <w:r>
        <w:rPr>
          <w:rFonts w:hint="eastAsia"/>
        </w:rPr>
        <w:t>Elena Reshetova</w:t>
      </w:r>
      <w:r>
        <w:rPr>
          <w:rFonts w:hint="eastAsia"/>
        </w:rPr>
        <w:t>、</w:t>
      </w:r>
      <w:r>
        <w:rPr>
          <w:rFonts w:hint="eastAsia"/>
        </w:rPr>
        <w:t>Ari Keranen</w:t>
      </w:r>
      <w:r>
        <w:rPr>
          <w:rFonts w:hint="eastAsia"/>
        </w:rPr>
        <w:t>、</w:t>
      </w:r>
      <w:r>
        <w:rPr>
          <w:rFonts w:hint="eastAsia"/>
        </w:rPr>
        <w:t>Kazuaki Nimura</w:t>
      </w:r>
      <w:r>
        <w:rPr>
          <w:rFonts w:hint="eastAsia"/>
        </w:rPr>
        <w:t>、</w:t>
      </w:r>
      <w:r>
        <w:rPr>
          <w:rFonts w:hint="eastAsia"/>
        </w:rPr>
        <w:t>Klaus Hartke</w:t>
      </w:r>
      <w:r>
        <w:rPr>
          <w:rFonts w:hint="eastAsia"/>
        </w:rPr>
        <w:t>、</w:t>
      </w:r>
      <w:r>
        <w:rPr>
          <w:rFonts w:hint="eastAsia"/>
        </w:rPr>
        <w:t>Philippe Le Hegaret</w:t>
      </w:r>
      <w:r>
        <w:rPr>
          <w:rFonts w:hint="eastAsia"/>
        </w:rPr>
        <w:t>に対し特に謝意を表します。</w:t>
      </w:r>
    </w:p>
    <w:p w14:paraId="66C8854F" w14:textId="77777777" w:rsidR="006D1C46" w:rsidRDefault="006D1C46" w:rsidP="006D1C46">
      <w:pPr>
        <w:pStyle w:val="a1"/>
      </w:pPr>
      <w:r>
        <w:rPr>
          <w:rFonts w:hint="eastAsia"/>
        </w:rPr>
        <w:t>W3C</w:t>
      </w:r>
      <w:r>
        <w:rPr>
          <w:rFonts w:hint="eastAsia"/>
        </w:rPr>
        <w:t>スタッフ及び</w:t>
      </w:r>
      <w:r>
        <w:rPr>
          <w:rFonts w:hint="eastAsia"/>
        </w:rPr>
        <w:t>W3C WoT</w:t>
      </w:r>
      <w:r>
        <w:rPr>
          <w:rFonts w:hint="eastAsia"/>
        </w:rPr>
        <w:t>インタレストグループ</w:t>
      </w:r>
      <w:r>
        <w:rPr>
          <w:rFonts w:hint="eastAsia"/>
        </w:rPr>
        <w:t xml:space="preserve"> (WoT IG)</w:t>
      </w:r>
      <w:r>
        <w:rPr>
          <w:rFonts w:hint="eastAsia"/>
        </w:rPr>
        <w:t>およびワーキンググループ</w:t>
      </w:r>
      <w:r>
        <w:rPr>
          <w:rFonts w:hint="eastAsia"/>
        </w:rPr>
        <w:t xml:space="preserve"> (WoT WG)</w:t>
      </w:r>
      <w:r>
        <w:rPr>
          <w:rFonts w:hint="eastAsia"/>
        </w:rPr>
        <w:t>の他のすべての現役参加者が行った本文書改良を可能にしたサポート、技術的入力、および提案に対し謝意を表します。</w:t>
      </w:r>
    </w:p>
    <w:p w14:paraId="35AF0536" w14:textId="77777777" w:rsidR="006D1C46" w:rsidRDefault="006D1C46" w:rsidP="006D1C46">
      <w:pPr>
        <w:pStyle w:val="a1"/>
      </w:pPr>
      <w:r>
        <w:rPr>
          <w:rFonts w:hint="eastAsia"/>
        </w:rPr>
        <w:t>WoT WG</w:t>
      </w:r>
      <w:r>
        <w:rPr>
          <w:rFonts w:hint="eastAsia"/>
        </w:rPr>
        <w:t>は、</w:t>
      </w:r>
      <w:r>
        <w:rPr>
          <w:rFonts w:hint="eastAsia"/>
        </w:rPr>
        <w:t>[wot-pioneers-1] [wot-pioneers-2] [wot-pioneers-3] [wot-pioneers-4]</w:t>
      </w:r>
      <w:r>
        <w:rPr>
          <w:rFonts w:hint="eastAsia"/>
        </w:rPr>
        <w:t>などの出版物として、また、</w:t>
      </w:r>
      <w:r>
        <w:rPr>
          <w:rFonts w:hint="eastAsia"/>
        </w:rPr>
        <w:t>2010</w:t>
      </w:r>
      <w:r>
        <w:rPr>
          <w:rFonts w:hint="eastAsia"/>
        </w:rPr>
        <w:t>年に開始された年次の</w:t>
      </w:r>
      <w:r>
        <w:rPr>
          <w:rFonts w:hint="eastAsia"/>
        </w:rPr>
        <w:t>WoT</w:t>
      </w:r>
      <w:r>
        <w:rPr>
          <w:rFonts w:hint="eastAsia"/>
        </w:rPr>
        <w:t>に関する国際ワークショップを学術的なイニシアチブとしてスタートした「</w:t>
      </w:r>
      <w:r>
        <w:rPr>
          <w:rFonts w:hint="eastAsia"/>
        </w:rPr>
        <w:t>Web of Things</w:t>
      </w:r>
      <w:r>
        <w:rPr>
          <w:rFonts w:hint="eastAsia"/>
        </w:rPr>
        <w:t>」のコンセプトに関する先駆者的な取り組みに感謝いたします。</w:t>
      </w:r>
    </w:p>
    <w:p w14:paraId="1667B678" w14:textId="77777777" w:rsidR="006D1C46" w:rsidRPr="008C3E4B" w:rsidRDefault="006D1C46" w:rsidP="00DE62FD">
      <w:pPr>
        <w:pStyle w:val="a1"/>
      </w:pPr>
    </w:p>
    <w:p w14:paraId="23CFE8DF" w14:textId="77777777" w:rsidR="006D1C46" w:rsidRPr="00DE62FD" w:rsidRDefault="00CF19A3" w:rsidP="00DE62FD">
      <w:pPr>
        <w:pStyle w:val="10"/>
        <w:numPr>
          <w:ilvl w:val="0"/>
          <w:numId w:val="12"/>
        </w:numPr>
      </w:pPr>
      <w:bookmarkStart w:id="364" w:name="_Toc28969019"/>
      <w:r w:rsidRPr="00090DA1">
        <w:rPr>
          <w:rFonts w:hint="eastAsia"/>
        </w:rPr>
        <w:t>参考文献</w:t>
      </w:r>
      <w:bookmarkEnd w:id="364"/>
    </w:p>
    <w:p w14:paraId="7A256D3A" w14:textId="77777777" w:rsidR="00E057E4" w:rsidRDefault="006D1C46" w:rsidP="00DE62FD">
      <w:pPr>
        <w:pStyle w:val="20"/>
      </w:pPr>
      <w:bookmarkStart w:id="365" w:name="_Toc28969020"/>
      <w:r>
        <w:rPr>
          <w:rFonts w:hint="eastAsia"/>
        </w:rPr>
        <w:t>B</w:t>
      </w:r>
      <w:r w:rsidR="00E057E4">
        <w:t>.1 Normative references</w:t>
      </w:r>
      <w:bookmarkEnd w:id="365"/>
    </w:p>
    <w:p w14:paraId="08DC4F72" w14:textId="77777777" w:rsidR="00E057E4" w:rsidRPr="00DE62FD" w:rsidRDefault="00E057E4" w:rsidP="00E057E4">
      <w:pPr>
        <w:rPr>
          <w:b/>
          <w:bCs/>
        </w:rPr>
      </w:pPr>
      <w:r w:rsidRPr="00DE62FD">
        <w:rPr>
          <w:b/>
          <w:bCs/>
        </w:rPr>
        <w:t>[RFC2046]</w:t>
      </w:r>
    </w:p>
    <w:p w14:paraId="06E0882F" w14:textId="77777777" w:rsidR="00E057E4" w:rsidRDefault="00E057E4" w:rsidP="00DE62FD">
      <w:pPr>
        <w:ind w:leftChars="236" w:left="425"/>
      </w:pPr>
      <w:r>
        <w:t>Multipurpose Internet Mail Extensions (MIME) Part Two: Media Types. N. Freed; N. Borenstein. IETF. November 1996. Draft Standard. URL: https://tools.ietf.org/html/rfc2046</w:t>
      </w:r>
    </w:p>
    <w:p w14:paraId="6ED5164A" w14:textId="77777777" w:rsidR="00E057E4" w:rsidRPr="00DE62FD" w:rsidRDefault="00E057E4" w:rsidP="00E057E4">
      <w:pPr>
        <w:rPr>
          <w:b/>
          <w:bCs/>
        </w:rPr>
      </w:pPr>
      <w:r w:rsidRPr="00DE62FD">
        <w:rPr>
          <w:b/>
          <w:bCs/>
        </w:rPr>
        <w:t>[RFC2119]</w:t>
      </w:r>
    </w:p>
    <w:p w14:paraId="7FC4FCF4" w14:textId="77777777" w:rsidR="00E057E4" w:rsidRDefault="00E057E4" w:rsidP="00DE62FD">
      <w:pPr>
        <w:ind w:leftChars="236" w:left="425"/>
      </w:pPr>
      <w:r>
        <w:t>Key words for use in RFCs to Indicate Requirement Levels. S. Bradner. IETF. March 1997. Best Current Practice. URL: https://tools.ietf.org/html/rfc2119</w:t>
      </w:r>
    </w:p>
    <w:p w14:paraId="43292862" w14:textId="77777777" w:rsidR="00E057E4" w:rsidRPr="00DE62FD" w:rsidRDefault="00E057E4" w:rsidP="00E057E4">
      <w:pPr>
        <w:rPr>
          <w:b/>
          <w:bCs/>
        </w:rPr>
      </w:pPr>
      <w:r w:rsidRPr="00DE62FD">
        <w:rPr>
          <w:b/>
          <w:bCs/>
        </w:rPr>
        <w:t>[RFC3986]</w:t>
      </w:r>
    </w:p>
    <w:p w14:paraId="1CFF084D" w14:textId="77777777" w:rsidR="00E057E4" w:rsidRDefault="00E057E4" w:rsidP="00DE62FD">
      <w:pPr>
        <w:ind w:leftChars="236" w:left="425"/>
      </w:pPr>
      <w:r>
        <w:t>Uniform Resource Identifier (URI): Generic Syntax. T. Berners-Lee; R. Fielding; L. Masinter. IETF. January 2005. Internet Standard. URL: https://tools.ietf.org/html/rfc3986</w:t>
      </w:r>
    </w:p>
    <w:p w14:paraId="7EEE3D7F" w14:textId="77777777" w:rsidR="00E057E4" w:rsidRPr="00DE62FD" w:rsidRDefault="00E057E4" w:rsidP="00E057E4">
      <w:pPr>
        <w:rPr>
          <w:b/>
          <w:bCs/>
        </w:rPr>
      </w:pPr>
      <w:r w:rsidRPr="00DE62FD">
        <w:rPr>
          <w:b/>
          <w:bCs/>
        </w:rPr>
        <w:t>[RFC3987]</w:t>
      </w:r>
    </w:p>
    <w:p w14:paraId="14BA34F0" w14:textId="77777777" w:rsidR="00E057E4" w:rsidRDefault="00E057E4" w:rsidP="00DE62FD">
      <w:pPr>
        <w:ind w:leftChars="236" w:left="425"/>
      </w:pPr>
      <w:r>
        <w:t>Internationalized Resource Identifiers (IRIs). M. Duerst; M. Suignard. IETF. January 2005. Proposed Standard. URL: https://tools.ietf.org/html/rfc3987</w:t>
      </w:r>
    </w:p>
    <w:p w14:paraId="468DA225" w14:textId="77777777" w:rsidR="00E057E4" w:rsidRPr="00DE62FD" w:rsidRDefault="00E057E4" w:rsidP="00E057E4">
      <w:pPr>
        <w:rPr>
          <w:b/>
          <w:bCs/>
        </w:rPr>
      </w:pPr>
      <w:r w:rsidRPr="00DE62FD">
        <w:rPr>
          <w:b/>
          <w:bCs/>
        </w:rPr>
        <w:t>[RFC5234]</w:t>
      </w:r>
    </w:p>
    <w:p w14:paraId="42923FCE" w14:textId="77777777" w:rsidR="00E057E4" w:rsidRDefault="00E057E4" w:rsidP="00DE62FD">
      <w:pPr>
        <w:ind w:leftChars="236" w:left="425"/>
      </w:pPr>
      <w:r>
        <w:t>Augmented BNF for Syntax Specifications: ABNF. D. Crocker, Ed.; P. Overell. IETF. January 2008. Internet Standard. URL: https://tools.ietf.org/html/rfc5234</w:t>
      </w:r>
    </w:p>
    <w:p w14:paraId="7FA69DEB" w14:textId="77777777" w:rsidR="00E057E4" w:rsidRPr="00DE62FD" w:rsidRDefault="00E057E4" w:rsidP="00E057E4">
      <w:pPr>
        <w:rPr>
          <w:b/>
          <w:bCs/>
        </w:rPr>
      </w:pPr>
      <w:r w:rsidRPr="00DE62FD">
        <w:rPr>
          <w:b/>
          <w:bCs/>
        </w:rPr>
        <w:t>[RFC8174]</w:t>
      </w:r>
    </w:p>
    <w:p w14:paraId="360549A4" w14:textId="77777777" w:rsidR="00E057E4" w:rsidRDefault="00E057E4" w:rsidP="00DE62FD">
      <w:pPr>
        <w:ind w:leftChars="236" w:left="425"/>
      </w:pPr>
      <w:r>
        <w:t>Ambiguity of Uppercase vs Lowercase in RFC 2119 Key Words. B. Leiba. IETF. May 2017. Best Current Practice. URL: https://tools.ietf.org/html/rfc8174</w:t>
      </w:r>
    </w:p>
    <w:p w14:paraId="03E6E96E" w14:textId="77777777" w:rsidR="00E057E4" w:rsidRPr="00DE62FD" w:rsidRDefault="00E057E4" w:rsidP="00E057E4">
      <w:pPr>
        <w:rPr>
          <w:b/>
          <w:bCs/>
        </w:rPr>
      </w:pPr>
      <w:r w:rsidRPr="00DE62FD">
        <w:rPr>
          <w:b/>
          <w:bCs/>
        </w:rPr>
        <w:t>[RFC8259]</w:t>
      </w:r>
    </w:p>
    <w:p w14:paraId="4C95D410" w14:textId="77777777" w:rsidR="00E057E4" w:rsidRDefault="00E057E4" w:rsidP="00DE62FD">
      <w:pPr>
        <w:ind w:leftChars="236" w:left="425"/>
      </w:pPr>
      <w:r>
        <w:t>The JavaScript Object Notation (JSON) Data Interchange Format. T. Bray, Ed.. IETF. December 2017. Internet Standard. URL: https://tools.ietf.org/html/rfc8259</w:t>
      </w:r>
    </w:p>
    <w:p w14:paraId="2AF53F02" w14:textId="77777777" w:rsidR="00E057E4" w:rsidRPr="00DE62FD" w:rsidRDefault="00E057E4" w:rsidP="00E057E4">
      <w:pPr>
        <w:rPr>
          <w:b/>
          <w:bCs/>
        </w:rPr>
      </w:pPr>
      <w:r w:rsidRPr="00DE62FD">
        <w:rPr>
          <w:b/>
          <w:bCs/>
        </w:rPr>
        <w:t>[RFC8288]</w:t>
      </w:r>
    </w:p>
    <w:p w14:paraId="1D7EF75C" w14:textId="77777777" w:rsidR="00E057E4" w:rsidRDefault="00E057E4" w:rsidP="00DE62FD">
      <w:pPr>
        <w:ind w:leftChars="236" w:left="425"/>
      </w:pPr>
      <w:r>
        <w:t>Web Linking. M. Nottingham. IETF. October 2017. Proposed Standard. URL: https://httpwg.org/specs/rfc8288.html</w:t>
      </w:r>
    </w:p>
    <w:p w14:paraId="2AE450C7" w14:textId="77777777" w:rsidR="008B53A1" w:rsidRDefault="008B53A1" w:rsidP="00DE62FD">
      <w:bookmarkStart w:id="366" w:name="_Toc28969021"/>
    </w:p>
    <w:p w14:paraId="13FB994B" w14:textId="77777777" w:rsidR="00E057E4" w:rsidRDefault="008C3E4B" w:rsidP="00DE62FD">
      <w:pPr>
        <w:pStyle w:val="20"/>
      </w:pPr>
      <w:r>
        <w:rPr>
          <w:rFonts w:hint="eastAsia"/>
        </w:rPr>
        <w:lastRenderedPageBreak/>
        <w:t>B</w:t>
      </w:r>
      <w:r w:rsidR="00E057E4">
        <w:t>.2 Informative references</w:t>
      </w:r>
      <w:bookmarkEnd w:id="366"/>
    </w:p>
    <w:p w14:paraId="36349229" w14:textId="77777777" w:rsidR="00E057E4" w:rsidRPr="00DE62FD" w:rsidRDefault="00E057E4" w:rsidP="00E057E4">
      <w:pPr>
        <w:rPr>
          <w:b/>
          <w:bCs/>
        </w:rPr>
      </w:pPr>
      <w:r w:rsidRPr="00DE62FD">
        <w:rPr>
          <w:b/>
          <w:bCs/>
        </w:rPr>
        <w:t>[CoRAL]</w:t>
      </w:r>
    </w:p>
    <w:p w14:paraId="19D8066A" w14:textId="77777777" w:rsidR="00E057E4" w:rsidRDefault="00E057E4" w:rsidP="00DE62FD">
      <w:pPr>
        <w:ind w:leftChars="236" w:left="425"/>
      </w:pPr>
      <w:r>
        <w:t>The Constrained RESTful Application Language (CoRAL). Klaus Hartke. IETF. March 2019. Internet-Draft. URL: https://tools.ietf.org/html/draft-hartke-t2trg-coral</w:t>
      </w:r>
    </w:p>
    <w:p w14:paraId="0F7AC9FB" w14:textId="77777777" w:rsidR="00E057E4" w:rsidRPr="00DE62FD" w:rsidRDefault="00E057E4" w:rsidP="00E057E4">
      <w:pPr>
        <w:rPr>
          <w:b/>
          <w:bCs/>
        </w:rPr>
      </w:pPr>
      <w:r w:rsidRPr="00DE62FD">
        <w:rPr>
          <w:b/>
          <w:bCs/>
        </w:rPr>
        <w:t>[CoRE-RD]</w:t>
      </w:r>
    </w:p>
    <w:p w14:paraId="74A361DF" w14:textId="77777777" w:rsidR="00E057E4" w:rsidRDefault="00E057E4" w:rsidP="00DE62FD">
      <w:pPr>
        <w:ind w:leftChars="236" w:left="425"/>
      </w:pPr>
      <w:r>
        <w:t>CoRE Resource Directory. M. Koster; C. Bormann; P. van der Stok; C. Amsuess. IETF. 13 June 2019. Internet-Draft. URL: https://tools.ietf.org/html/draft-ietf-core-resource-directory-21</w:t>
      </w:r>
    </w:p>
    <w:p w14:paraId="3AEE90FD" w14:textId="77777777" w:rsidR="00E057E4" w:rsidRPr="00DE62FD" w:rsidRDefault="00E057E4" w:rsidP="00E057E4">
      <w:pPr>
        <w:rPr>
          <w:b/>
          <w:bCs/>
        </w:rPr>
      </w:pPr>
      <w:r w:rsidRPr="00DE62FD">
        <w:rPr>
          <w:b/>
          <w:bCs/>
        </w:rPr>
        <w:t>[ECMAScript]</w:t>
      </w:r>
    </w:p>
    <w:p w14:paraId="6D3CFFD1" w14:textId="77777777" w:rsidR="00E057E4" w:rsidRDefault="00E057E4" w:rsidP="00DE62FD">
      <w:pPr>
        <w:ind w:leftChars="236" w:left="425"/>
      </w:pPr>
      <w:r>
        <w:t>ECMAScript Language Specification. Ecma International. URL: https://tc39.es/ecma262/</w:t>
      </w:r>
    </w:p>
    <w:p w14:paraId="582EE0D2" w14:textId="77777777" w:rsidR="00E057E4" w:rsidRPr="00DE62FD" w:rsidRDefault="00E057E4" w:rsidP="00E057E4">
      <w:pPr>
        <w:rPr>
          <w:b/>
          <w:bCs/>
        </w:rPr>
      </w:pPr>
      <w:r w:rsidRPr="00DE62FD">
        <w:rPr>
          <w:b/>
          <w:bCs/>
        </w:rPr>
        <w:t>[EVENTSOURCE]</w:t>
      </w:r>
    </w:p>
    <w:p w14:paraId="1973C7B6" w14:textId="77777777" w:rsidR="00E057E4" w:rsidRDefault="00E057E4" w:rsidP="00DE62FD">
      <w:pPr>
        <w:ind w:leftChars="236" w:left="425"/>
      </w:pPr>
      <w:r>
        <w:t>Server-Sent Events. Ian Hickson. W3C. 3 February 2015. W3C Recommendation. URL: https://www.w3.org/TR/eventsource/</w:t>
      </w:r>
    </w:p>
    <w:p w14:paraId="09C1486B" w14:textId="77777777" w:rsidR="00E057E4" w:rsidRPr="00DE62FD" w:rsidRDefault="00E057E4" w:rsidP="00E057E4">
      <w:pPr>
        <w:rPr>
          <w:b/>
          <w:bCs/>
        </w:rPr>
      </w:pPr>
      <w:r w:rsidRPr="00DE62FD">
        <w:rPr>
          <w:b/>
          <w:bCs/>
        </w:rPr>
        <w:t>[HCI]</w:t>
      </w:r>
    </w:p>
    <w:p w14:paraId="5703E64B" w14:textId="77777777" w:rsidR="00E057E4" w:rsidRDefault="00E057E4" w:rsidP="00DE62FD">
      <w:pPr>
        <w:ind w:leftChars="236" w:left="425"/>
      </w:pPr>
      <w:r>
        <w:t>The Encyclopedia of Human-Computer Interaction, 2nd Ed. Interaction Design Foundation. 2013. URL: https://www.interaction-design.org/literature/book/the-encyclopedia-of-human-computer-interaction-2nd-ed</w:t>
      </w:r>
    </w:p>
    <w:p w14:paraId="4BA6B8A4" w14:textId="77777777" w:rsidR="00E057E4" w:rsidRPr="00DE62FD" w:rsidRDefault="00E057E4" w:rsidP="00E057E4">
      <w:pPr>
        <w:rPr>
          <w:b/>
          <w:bCs/>
        </w:rPr>
      </w:pPr>
      <w:r w:rsidRPr="00DE62FD">
        <w:rPr>
          <w:b/>
          <w:bCs/>
        </w:rPr>
        <w:t>[IANA-RELATIONS]</w:t>
      </w:r>
    </w:p>
    <w:p w14:paraId="56064CE9" w14:textId="77777777" w:rsidR="00E057E4" w:rsidRDefault="00E057E4" w:rsidP="00DE62FD">
      <w:pPr>
        <w:ind w:leftChars="236" w:left="425"/>
      </w:pPr>
      <w:r>
        <w:t>Link Relations. IANA. URL: https://www.iana.org/assignments/link-relations/</w:t>
      </w:r>
    </w:p>
    <w:p w14:paraId="4AC15E9C" w14:textId="77777777" w:rsidR="00E057E4" w:rsidRPr="00DE62FD" w:rsidRDefault="00E057E4" w:rsidP="00E057E4">
      <w:pPr>
        <w:rPr>
          <w:b/>
          <w:bCs/>
        </w:rPr>
      </w:pPr>
      <w:r w:rsidRPr="00DE62FD">
        <w:rPr>
          <w:b/>
          <w:bCs/>
        </w:rPr>
        <w:t>[IANA-URI-SCHEMES]</w:t>
      </w:r>
    </w:p>
    <w:p w14:paraId="775769F3" w14:textId="77777777" w:rsidR="00E057E4" w:rsidRDefault="00E057E4" w:rsidP="00DE62FD">
      <w:pPr>
        <w:ind w:leftChars="236" w:left="425"/>
      </w:pPr>
      <w:r>
        <w:t>Uniform Resource Identifier (URI) Schemes. IANA. URL: https://www.iana.org/assignments/uri-schemes/uri-schemes.xhtml</w:t>
      </w:r>
    </w:p>
    <w:p w14:paraId="6F8882F7" w14:textId="77777777" w:rsidR="00E057E4" w:rsidRPr="00DE62FD" w:rsidRDefault="00E057E4" w:rsidP="00E057E4">
      <w:pPr>
        <w:rPr>
          <w:b/>
          <w:bCs/>
        </w:rPr>
      </w:pPr>
      <w:r w:rsidRPr="00DE62FD">
        <w:rPr>
          <w:b/>
          <w:bCs/>
        </w:rPr>
        <w:t>[IEC-FOTF]</w:t>
      </w:r>
    </w:p>
    <w:p w14:paraId="631528F3" w14:textId="77777777" w:rsidR="00E057E4" w:rsidRDefault="00E057E4" w:rsidP="00DE62FD">
      <w:pPr>
        <w:ind w:leftChars="236" w:left="425"/>
      </w:pPr>
      <w:r>
        <w:t>Factory of the future. IEC. October 2015. URL: https://www.iec.ch/whitepaper/pdf/iecWP-futurefactory-LR-en.pdf</w:t>
      </w:r>
    </w:p>
    <w:p w14:paraId="3DD0EFC8" w14:textId="77777777" w:rsidR="00E057E4" w:rsidRPr="00DE62FD" w:rsidRDefault="00E057E4" w:rsidP="00E057E4">
      <w:pPr>
        <w:rPr>
          <w:b/>
          <w:bCs/>
        </w:rPr>
      </w:pPr>
      <w:r w:rsidRPr="00DE62FD">
        <w:rPr>
          <w:b/>
          <w:bCs/>
        </w:rPr>
        <w:t>[IOT-SCHEMA-ORG]</w:t>
      </w:r>
    </w:p>
    <w:p w14:paraId="138BAF04" w14:textId="77777777" w:rsidR="00E057E4" w:rsidRDefault="00E057E4" w:rsidP="00DE62FD">
      <w:pPr>
        <w:ind w:leftChars="236" w:left="425"/>
      </w:pPr>
      <w:r>
        <w:t>Schema Extensions for IoT Community Group. URL: https://www.w3.org/community/iotschema/</w:t>
      </w:r>
    </w:p>
    <w:p w14:paraId="70C5DA62" w14:textId="77777777" w:rsidR="00E057E4" w:rsidRPr="00DE62FD" w:rsidRDefault="00E057E4" w:rsidP="00E057E4">
      <w:pPr>
        <w:rPr>
          <w:b/>
          <w:bCs/>
        </w:rPr>
      </w:pPr>
      <w:r w:rsidRPr="00DE62FD">
        <w:rPr>
          <w:b/>
          <w:bCs/>
        </w:rPr>
        <w:t>[ISO-IEC-2382]</w:t>
      </w:r>
    </w:p>
    <w:p w14:paraId="7157C8B3" w14:textId="77777777" w:rsidR="00E057E4" w:rsidRDefault="00E057E4" w:rsidP="00DE62FD">
      <w:pPr>
        <w:ind w:leftChars="236" w:left="425"/>
      </w:pPr>
      <w:r>
        <w:t>Information technology — Vocabulary. ISO. 2015. URL: https://www.iso.org/obp/ui/#iso:std:iso-iec:2382:ed-1:v1:en</w:t>
      </w:r>
    </w:p>
    <w:p w14:paraId="4FBB78D5" w14:textId="77777777" w:rsidR="00E057E4" w:rsidRPr="00DE62FD" w:rsidRDefault="00E057E4" w:rsidP="00E057E4">
      <w:pPr>
        <w:rPr>
          <w:b/>
          <w:bCs/>
        </w:rPr>
      </w:pPr>
      <w:r w:rsidRPr="00DE62FD">
        <w:rPr>
          <w:b/>
          <w:bCs/>
        </w:rPr>
        <w:t>[ISO-IEC-27000]</w:t>
      </w:r>
    </w:p>
    <w:p w14:paraId="66175C51" w14:textId="77777777" w:rsidR="00E057E4" w:rsidRDefault="00E057E4" w:rsidP="00DE62FD">
      <w:pPr>
        <w:ind w:leftChars="236" w:left="425"/>
      </w:pPr>
      <w:r>
        <w:t>Information technology — Security techniques — Information security management systems — Overview and vocabulary. ISO. 2018. URL: https://www.iso.org/obp/ui/#iso:std:iso-iec:27000:ed-5:v1:en</w:t>
      </w:r>
    </w:p>
    <w:p w14:paraId="293D8092" w14:textId="77777777" w:rsidR="00E057E4" w:rsidRPr="00DE62FD" w:rsidRDefault="00E057E4" w:rsidP="00E057E4">
      <w:pPr>
        <w:rPr>
          <w:b/>
          <w:bCs/>
        </w:rPr>
      </w:pPr>
      <w:r w:rsidRPr="00DE62FD">
        <w:rPr>
          <w:b/>
          <w:bCs/>
        </w:rPr>
        <w:t>[ISO-IEC-29100]</w:t>
      </w:r>
    </w:p>
    <w:p w14:paraId="377A1F28" w14:textId="77777777" w:rsidR="00E057E4" w:rsidRDefault="00E057E4" w:rsidP="00DE62FD">
      <w:pPr>
        <w:ind w:leftChars="236" w:left="425"/>
      </w:pPr>
      <w:r>
        <w:t>Information technology — Security techniques — Privacy framework. ISO. 2011. URL: https://www.iso.org/obp/ui/#iso:std:iso-iec:29100:ed-1:v1:en</w:t>
      </w:r>
    </w:p>
    <w:p w14:paraId="630A0B42" w14:textId="77777777" w:rsidR="00E057E4" w:rsidRPr="00DE62FD" w:rsidRDefault="00E057E4" w:rsidP="00E057E4">
      <w:pPr>
        <w:rPr>
          <w:b/>
          <w:bCs/>
        </w:rPr>
      </w:pPr>
      <w:r w:rsidRPr="00DE62FD">
        <w:rPr>
          <w:b/>
          <w:bCs/>
        </w:rPr>
        <w:t>[JSON-LD11]</w:t>
      </w:r>
    </w:p>
    <w:p w14:paraId="135ED8FE" w14:textId="77777777" w:rsidR="00E057E4" w:rsidRDefault="00E057E4" w:rsidP="00DE62FD">
      <w:pPr>
        <w:ind w:leftChars="236" w:left="425"/>
      </w:pPr>
      <w:r>
        <w:t>JSON-LD 1.1. Gregg Kellogg; Pierre-Antoine Champin. W3C. 9 September 2019. W3C Working Draft. URL: https://www.w3.org/TR/json-ld11/</w:t>
      </w:r>
    </w:p>
    <w:p w14:paraId="38B73EF9" w14:textId="77777777" w:rsidR="00E057E4" w:rsidRPr="00DE62FD" w:rsidRDefault="00E057E4" w:rsidP="00E057E4">
      <w:pPr>
        <w:rPr>
          <w:b/>
          <w:bCs/>
        </w:rPr>
      </w:pPr>
      <w:r w:rsidRPr="00DE62FD">
        <w:rPr>
          <w:b/>
          <w:bCs/>
        </w:rPr>
        <w:t>[LINKED-DATA]</w:t>
      </w:r>
    </w:p>
    <w:p w14:paraId="68F7A0DC" w14:textId="77777777" w:rsidR="00E057E4" w:rsidRDefault="00E057E4" w:rsidP="00DE62FD">
      <w:pPr>
        <w:ind w:leftChars="236" w:left="425"/>
      </w:pPr>
      <w:r>
        <w:t xml:space="preserve">Linked Data Design Issues. Tim Berners-Lee. W3C. 27 July 2006. W3C-Internal Document. URL: </w:t>
      </w:r>
      <w:r>
        <w:lastRenderedPageBreak/>
        <w:t>https://www.w3.org/DesignIssues/LinkedData.html</w:t>
      </w:r>
    </w:p>
    <w:p w14:paraId="7EE2FFEB" w14:textId="77777777" w:rsidR="00E057E4" w:rsidRPr="00DE62FD" w:rsidRDefault="00E057E4" w:rsidP="00E057E4">
      <w:pPr>
        <w:rPr>
          <w:b/>
          <w:bCs/>
        </w:rPr>
      </w:pPr>
      <w:r w:rsidRPr="00DE62FD">
        <w:rPr>
          <w:b/>
          <w:bCs/>
        </w:rPr>
        <w:t>[LWM2M]</w:t>
      </w:r>
    </w:p>
    <w:p w14:paraId="6580DF11" w14:textId="77777777" w:rsidR="00E057E4" w:rsidRDefault="00E057E4" w:rsidP="00DE62FD">
      <w:pPr>
        <w:ind w:leftChars="236" w:left="425"/>
      </w:pPr>
      <w:r>
        <w:t>Lightweight Machine to Machine Technical Specification: Core. OMA SpecWorks. August 2018. Approved Version: 1.1. URL: http://openmobilealliance.org/release/LightweightM2M/V1_1-20180710-A/OMA-TS-LightweightM2M_Core-V1_1-20180710-A.pdf</w:t>
      </w:r>
    </w:p>
    <w:p w14:paraId="1BFA8364" w14:textId="77777777" w:rsidR="00E057E4" w:rsidRPr="00DE62FD" w:rsidRDefault="00E057E4" w:rsidP="00E057E4">
      <w:pPr>
        <w:rPr>
          <w:b/>
          <w:bCs/>
        </w:rPr>
      </w:pPr>
      <w:r w:rsidRPr="00DE62FD">
        <w:rPr>
          <w:b/>
          <w:bCs/>
        </w:rPr>
        <w:t>[MQTT]</w:t>
      </w:r>
    </w:p>
    <w:p w14:paraId="748F6299" w14:textId="77777777" w:rsidR="00E057E4" w:rsidRDefault="00E057E4" w:rsidP="00DE62FD">
      <w:pPr>
        <w:ind w:leftChars="236" w:left="425"/>
      </w:pPr>
      <w:r>
        <w:t>MQTT Version 3.1.1 Plus Errata 01. Andrew Banks; Rahul Gupta. OASIS Standard. December 2015. URL: http://docs.oasis-open.org/mqtt/mqtt/v3.1.1/mqtt-v3.1.1.html</w:t>
      </w:r>
    </w:p>
    <w:p w14:paraId="3BC68E87" w14:textId="77777777" w:rsidR="00E057E4" w:rsidRPr="00DE62FD" w:rsidRDefault="00E057E4" w:rsidP="00E057E4">
      <w:pPr>
        <w:rPr>
          <w:b/>
          <w:bCs/>
        </w:rPr>
      </w:pPr>
      <w:r w:rsidRPr="00DE62FD">
        <w:rPr>
          <w:b/>
          <w:bCs/>
        </w:rPr>
        <w:t>[NORMAN]</w:t>
      </w:r>
    </w:p>
    <w:p w14:paraId="4B56B020" w14:textId="77777777" w:rsidR="00E057E4" w:rsidRDefault="00E057E4" w:rsidP="00DE62FD">
      <w:pPr>
        <w:ind w:leftChars="236" w:left="425"/>
      </w:pPr>
      <w:r>
        <w:t>The Psychology of Everyday Things. Donald A. Norman. Basic Books. 1988.</w:t>
      </w:r>
    </w:p>
    <w:p w14:paraId="57AFA8B8" w14:textId="77777777" w:rsidR="00E057E4" w:rsidRPr="00DE62FD" w:rsidRDefault="00E057E4" w:rsidP="00E057E4">
      <w:pPr>
        <w:rPr>
          <w:b/>
          <w:bCs/>
        </w:rPr>
      </w:pPr>
      <w:r w:rsidRPr="00DE62FD">
        <w:rPr>
          <w:b/>
          <w:bCs/>
        </w:rPr>
        <w:t>[OCF]</w:t>
      </w:r>
    </w:p>
    <w:p w14:paraId="08E886AB" w14:textId="77777777" w:rsidR="00E057E4" w:rsidRDefault="00E057E4" w:rsidP="00DE62FD">
      <w:pPr>
        <w:ind w:leftChars="236" w:left="425"/>
      </w:pPr>
      <w:r>
        <w:t>OCF Core Specification. Open Connectivity Foundation. April 2019. Version 2.0.2. URL: https://openconnectivity.org/developer/specifications</w:t>
      </w:r>
    </w:p>
    <w:p w14:paraId="5B831035" w14:textId="77777777" w:rsidR="00E057E4" w:rsidRPr="00DE62FD" w:rsidRDefault="00E057E4" w:rsidP="00E057E4">
      <w:pPr>
        <w:rPr>
          <w:b/>
          <w:bCs/>
        </w:rPr>
      </w:pPr>
      <w:r w:rsidRPr="00DE62FD">
        <w:rPr>
          <w:b/>
          <w:bCs/>
        </w:rPr>
        <w:t>[REST]</w:t>
      </w:r>
    </w:p>
    <w:p w14:paraId="4E11A309" w14:textId="77777777" w:rsidR="00E057E4" w:rsidRDefault="00E057E4" w:rsidP="00DE62FD">
      <w:pPr>
        <w:ind w:leftChars="236" w:left="425"/>
      </w:pPr>
      <w:r>
        <w:t>REST: Architectural Styles and the Design of Network-based Software Architectures. Roy Thomas Fielding. University of California, Irvine. 2000. PhD thesis. URL: https://www.ics.uci.edu/~fielding/pubs/dissertation/fielding_dissertation.pdf</w:t>
      </w:r>
    </w:p>
    <w:p w14:paraId="15A86BAF" w14:textId="77777777" w:rsidR="00E057E4" w:rsidRPr="00DE62FD" w:rsidRDefault="00E057E4" w:rsidP="00E057E4">
      <w:pPr>
        <w:rPr>
          <w:b/>
          <w:bCs/>
        </w:rPr>
      </w:pPr>
      <w:r w:rsidRPr="00DE62FD">
        <w:rPr>
          <w:b/>
          <w:bCs/>
        </w:rPr>
        <w:t>[RFC4301]</w:t>
      </w:r>
    </w:p>
    <w:p w14:paraId="7937E320" w14:textId="77777777" w:rsidR="00E057E4" w:rsidRDefault="00E057E4" w:rsidP="00DE62FD">
      <w:pPr>
        <w:ind w:leftChars="236" w:left="425"/>
      </w:pPr>
      <w:r>
        <w:t>Security Architecture for the Internet Protocol. S. Kent; K. Seo. IETF. December 2005. Proposed Standard. URL: https://tools.ietf.org/html/rfc4301</w:t>
      </w:r>
    </w:p>
    <w:p w14:paraId="7011388F" w14:textId="77777777" w:rsidR="00E057E4" w:rsidRPr="00DE62FD" w:rsidRDefault="00E057E4" w:rsidP="00E057E4">
      <w:pPr>
        <w:rPr>
          <w:b/>
          <w:bCs/>
        </w:rPr>
      </w:pPr>
      <w:r w:rsidRPr="00DE62FD">
        <w:rPr>
          <w:b/>
          <w:bCs/>
        </w:rPr>
        <w:t>[RFC6202]</w:t>
      </w:r>
    </w:p>
    <w:p w14:paraId="5FB3C28E" w14:textId="77777777" w:rsidR="00E057E4" w:rsidRDefault="00E057E4" w:rsidP="00DE62FD">
      <w:pPr>
        <w:ind w:leftChars="236" w:left="425"/>
      </w:pPr>
      <w:r>
        <w:t>Known Issues and Best Practices for the Use of Long Polling and Streaming in Bidirectional HTTP. S. Loreto; P. Saint-Andre; S. Salsano; G. Wilkins. IETF. April 2011. Informational. URL: https://tools.ietf.org/html/rfc6202</w:t>
      </w:r>
    </w:p>
    <w:p w14:paraId="0E3B9E20" w14:textId="77777777" w:rsidR="00E057E4" w:rsidRPr="00DE62FD" w:rsidRDefault="00E057E4" w:rsidP="00E057E4">
      <w:pPr>
        <w:rPr>
          <w:b/>
          <w:bCs/>
        </w:rPr>
      </w:pPr>
      <w:r w:rsidRPr="00DE62FD">
        <w:rPr>
          <w:b/>
          <w:bCs/>
        </w:rPr>
        <w:t>[RFC6347]</w:t>
      </w:r>
    </w:p>
    <w:p w14:paraId="202DF19E" w14:textId="77777777" w:rsidR="00E057E4" w:rsidRDefault="00E057E4" w:rsidP="00DE62FD">
      <w:pPr>
        <w:ind w:leftChars="236" w:left="425"/>
      </w:pPr>
      <w:r>
        <w:t>Datagram Transport Layer Security Version 1.2. E. Rescorla; N. Modadugu. IETF. January 2012. Proposed Standard. URL: https://tools.ietf.org/html/rfc6347</w:t>
      </w:r>
    </w:p>
    <w:p w14:paraId="1D9AF286" w14:textId="77777777" w:rsidR="00E057E4" w:rsidRPr="00DE62FD" w:rsidRDefault="00E057E4" w:rsidP="00E057E4">
      <w:pPr>
        <w:rPr>
          <w:b/>
          <w:bCs/>
        </w:rPr>
      </w:pPr>
      <w:r w:rsidRPr="00DE62FD">
        <w:rPr>
          <w:b/>
          <w:bCs/>
        </w:rPr>
        <w:t>[RFC6690]</w:t>
      </w:r>
    </w:p>
    <w:p w14:paraId="5C56B407" w14:textId="77777777" w:rsidR="00E057E4" w:rsidRDefault="00E057E4" w:rsidP="00DE62FD">
      <w:pPr>
        <w:ind w:leftChars="236" w:left="425"/>
      </w:pPr>
      <w:r>
        <w:t>Constrained RESTful Environments (CoRE) Link Format. Z. Shelby. IETF. August 2012. Proposed Standard. URL: https://tools.ietf.org/html/rfc6690</w:t>
      </w:r>
    </w:p>
    <w:p w14:paraId="054556F9" w14:textId="77777777" w:rsidR="00E057E4" w:rsidRPr="00DE62FD" w:rsidRDefault="00E057E4" w:rsidP="00E057E4">
      <w:pPr>
        <w:rPr>
          <w:b/>
          <w:bCs/>
        </w:rPr>
      </w:pPr>
      <w:r w:rsidRPr="00DE62FD">
        <w:rPr>
          <w:b/>
          <w:bCs/>
        </w:rPr>
        <w:t>[RFC6749]</w:t>
      </w:r>
    </w:p>
    <w:p w14:paraId="50264D8C" w14:textId="77777777" w:rsidR="00E057E4" w:rsidRDefault="00E057E4" w:rsidP="00DE62FD">
      <w:pPr>
        <w:ind w:leftChars="236" w:left="425"/>
      </w:pPr>
      <w:r>
        <w:t>The OAuth 2.0 Authorization Framework. D. Hardt, Ed.. IETF. October 2012. Proposed Standard. URL: https://tools.ietf.org/html/rfc6749</w:t>
      </w:r>
    </w:p>
    <w:p w14:paraId="6879CB73" w14:textId="77777777" w:rsidR="00E057E4" w:rsidRPr="00DE62FD" w:rsidRDefault="00E057E4" w:rsidP="00E057E4">
      <w:pPr>
        <w:rPr>
          <w:b/>
          <w:bCs/>
        </w:rPr>
      </w:pPr>
      <w:r w:rsidRPr="00DE62FD">
        <w:rPr>
          <w:b/>
          <w:bCs/>
        </w:rPr>
        <w:t>[RFC7049]</w:t>
      </w:r>
    </w:p>
    <w:p w14:paraId="237EE195" w14:textId="77777777" w:rsidR="00E057E4" w:rsidRDefault="00E057E4" w:rsidP="00DE62FD">
      <w:pPr>
        <w:ind w:leftChars="236" w:left="425"/>
      </w:pPr>
      <w:r>
        <w:t>Concise Binary Object Representation (CBOR). C. Bormann; P. Hoffman. IETF. October 2013. Proposed Standard. URL: https://tools.ietf.org/html/rfc7049</w:t>
      </w:r>
    </w:p>
    <w:p w14:paraId="55A0CCB2" w14:textId="77777777" w:rsidR="00E057E4" w:rsidRPr="00DE62FD" w:rsidRDefault="00E057E4" w:rsidP="00E057E4">
      <w:pPr>
        <w:rPr>
          <w:b/>
          <w:bCs/>
        </w:rPr>
      </w:pPr>
      <w:r w:rsidRPr="00DE62FD">
        <w:rPr>
          <w:b/>
          <w:bCs/>
        </w:rPr>
        <w:t>[RFC7231]</w:t>
      </w:r>
    </w:p>
    <w:p w14:paraId="14D9B204" w14:textId="77777777" w:rsidR="00E057E4" w:rsidRDefault="00E057E4" w:rsidP="00DE62FD">
      <w:pPr>
        <w:ind w:leftChars="236" w:left="425"/>
      </w:pPr>
      <w:r>
        <w:t>Hypertext Transfer Protocol (HTTP/1.1): Semantics and Content. R. Fielding, Ed.; J. Reschke, Ed.. IETF. June 2014. Proposed Standard. URL: https://httpwg.org/specs/rfc7231.html</w:t>
      </w:r>
    </w:p>
    <w:p w14:paraId="7E8F05C3" w14:textId="77777777" w:rsidR="00E057E4" w:rsidRPr="00DE62FD" w:rsidRDefault="00E057E4" w:rsidP="00E057E4">
      <w:pPr>
        <w:rPr>
          <w:b/>
          <w:bCs/>
        </w:rPr>
      </w:pPr>
      <w:r w:rsidRPr="00DE62FD">
        <w:rPr>
          <w:b/>
          <w:bCs/>
        </w:rPr>
        <w:lastRenderedPageBreak/>
        <w:t>[RFC7252]</w:t>
      </w:r>
    </w:p>
    <w:p w14:paraId="4FDD0087" w14:textId="77777777" w:rsidR="00E057E4" w:rsidRDefault="00E057E4" w:rsidP="00DE62FD">
      <w:pPr>
        <w:ind w:leftChars="236" w:left="425"/>
      </w:pPr>
      <w:r>
        <w:t>The Constrained Application Protocol (CoAP). Z. Shelby; K. Hartke; C. Bormann. IETF. June 2014. Proposed Standard. URL: https://tools.ietf.org/html/rfc7252</w:t>
      </w:r>
    </w:p>
    <w:p w14:paraId="6C6A0A17" w14:textId="77777777" w:rsidR="00E057E4" w:rsidRPr="00DE62FD" w:rsidRDefault="00E057E4" w:rsidP="00E057E4">
      <w:pPr>
        <w:rPr>
          <w:b/>
          <w:bCs/>
        </w:rPr>
      </w:pPr>
      <w:r w:rsidRPr="00DE62FD">
        <w:rPr>
          <w:b/>
          <w:bCs/>
        </w:rPr>
        <w:t>[RFC7641]</w:t>
      </w:r>
    </w:p>
    <w:p w14:paraId="3B120666" w14:textId="77777777" w:rsidR="00E057E4" w:rsidRDefault="00E057E4" w:rsidP="00DE62FD">
      <w:pPr>
        <w:ind w:leftChars="236" w:left="425"/>
      </w:pPr>
      <w:r>
        <w:t>Observing Resources in the Constrained Application Protocol (CoAP). K. Hartke. IETF. September 2015. Proposed Standard. URL: https://tools.ietf.org/html/rfc7641</w:t>
      </w:r>
    </w:p>
    <w:p w14:paraId="3D8C3C37" w14:textId="77777777" w:rsidR="00E057E4" w:rsidRPr="00DE62FD" w:rsidRDefault="00E057E4" w:rsidP="00E057E4">
      <w:pPr>
        <w:rPr>
          <w:b/>
          <w:bCs/>
        </w:rPr>
      </w:pPr>
      <w:r w:rsidRPr="00DE62FD">
        <w:rPr>
          <w:b/>
          <w:bCs/>
        </w:rPr>
        <w:t>[RFC7744]</w:t>
      </w:r>
    </w:p>
    <w:p w14:paraId="47EED68F" w14:textId="77777777" w:rsidR="00E057E4" w:rsidRDefault="00E057E4" w:rsidP="00DE62FD">
      <w:pPr>
        <w:ind w:leftChars="236" w:left="425"/>
      </w:pPr>
      <w:r>
        <w:t>Use Cases for Authentication and Authorization in Constrained Environments. L. Seitz, Ed.; S. Gerdes, Ed.; G. Selander; M. Mani; S. Kumar. IETF. January 2016. Informational. URL: https://tools.ietf.org/html/rfc7744</w:t>
      </w:r>
    </w:p>
    <w:p w14:paraId="30A9F7DA" w14:textId="77777777" w:rsidR="00E057E4" w:rsidRPr="00DE62FD" w:rsidRDefault="00E057E4" w:rsidP="00E057E4">
      <w:pPr>
        <w:rPr>
          <w:b/>
          <w:bCs/>
        </w:rPr>
      </w:pPr>
      <w:r w:rsidRPr="00DE62FD">
        <w:rPr>
          <w:b/>
          <w:bCs/>
        </w:rPr>
        <w:t>[RFC8446]</w:t>
      </w:r>
    </w:p>
    <w:p w14:paraId="0396401D" w14:textId="77777777" w:rsidR="00E057E4" w:rsidRDefault="00E057E4" w:rsidP="00DE62FD">
      <w:pPr>
        <w:ind w:leftChars="236" w:left="425"/>
      </w:pPr>
      <w:r>
        <w:t>The Transport Layer Security (TLS) Protocol Version 1.3. E. Rescorla. IETF. August 2018. Proposed Standard. URL: https://tools.ietf.org/html/rfc8446</w:t>
      </w:r>
    </w:p>
    <w:p w14:paraId="36264AD0" w14:textId="77777777" w:rsidR="00E057E4" w:rsidRPr="00DE62FD" w:rsidRDefault="00E057E4" w:rsidP="00E057E4">
      <w:pPr>
        <w:rPr>
          <w:b/>
          <w:bCs/>
        </w:rPr>
      </w:pPr>
      <w:r w:rsidRPr="00DE62FD">
        <w:rPr>
          <w:b/>
          <w:bCs/>
        </w:rPr>
        <w:t>[SAREF]</w:t>
      </w:r>
    </w:p>
    <w:p w14:paraId="7610E2D4" w14:textId="77777777" w:rsidR="00E057E4" w:rsidRDefault="00E057E4" w:rsidP="00DE62FD">
      <w:pPr>
        <w:ind w:leftChars="236" w:left="425"/>
      </w:pPr>
      <w:r>
        <w:t>Smart Appliances REFerence (SAREF) ontology. ETSI. November 2015. URL: https://sites.google.com/site/smartappliancesproject/ontologies/reference-ontology</w:t>
      </w:r>
    </w:p>
    <w:p w14:paraId="00DAD3FC" w14:textId="77777777" w:rsidR="00E057E4" w:rsidRPr="00DE62FD" w:rsidRDefault="00E057E4" w:rsidP="00E057E4">
      <w:pPr>
        <w:rPr>
          <w:b/>
          <w:bCs/>
        </w:rPr>
      </w:pPr>
      <w:r w:rsidRPr="00DE62FD">
        <w:rPr>
          <w:b/>
          <w:bCs/>
        </w:rPr>
        <w:t>[VOCAB-SSN]</w:t>
      </w:r>
    </w:p>
    <w:p w14:paraId="66030C7D" w14:textId="77777777" w:rsidR="00E057E4" w:rsidRDefault="00E057E4" w:rsidP="00DE62FD">
      <w:pPr>
        <w:ind w:leftChars="236" w:left="425"/>
      </w:pPr>
      <w:r>
        <w:t>Semantic Sensor Network Ontology. Armin Haller; Krzysztof Janowicz; Simon Cox; Danh Le Phuoc; Kerry Taylor; Maxime Lefrançois. W3C. 19 October 2017. W3C Recommendation. URL: https://www.w3.org/TR/vocab-ssn/</w:t>
      </w:r>
    </w:p>
    <w:p w14:paraId="1E02FC1E" w14:textId="77777777" w:rsidR="00E057E4" w:rsidRPr="00DE62FD" w:rsidRDefault="00E057E4" w:rsidP="00E057E4">
      <w:pPr>
        <w:rPr>
          <w:b/>
          <w:bCs/>
        </w:rPr>
      </w:pPr>
      <w:r w:rsidRPr="00DE62FD">
        <w:rPr>
          <w:b/>
          <w:bCs/>
        </w:rPr>
        <w:t>[WOT-BINDING-TEMPLATES]</w:t>
      </w:r>
    </w:p>
    <w:p w14:paraId="738ECEA1" w14:textId="77777777" w:rsidR="00E057E4" w:rsidRDefault="00E057E4" w:rsidP="00DE62FD">
      <w:pPr>
        <w:ind w:leftChars="236" w:left="425"/>
      </w:pPr>
      <w:r>
        <w:t>Web of Things (WoT) Protocol Binding Templates. Michael Koster. W3C. 5 April 2018. W3C Note. URL: https://www.w3.org/TR/wot-binding-templates/</w:t>
      </w:r>
    </w:p>
    <w:p w14:paraId="4899FE7C" w14:textId="77777777" w:rsidR="00E057E4" w:rsidRPr="00DE62FD" w:rsidRDefault="00E057E4" w:rsidP="00E057E4">
      <w:pPr>
        <w:rPr>
          <w:b/>
          <w:bCs/>
        </w:rPr>
      </w:pPr>
      <w:r w:rsidRPr="00DE62FD">
        <w:rPr>
          <w:b/>
          <w:bCs/>
        </w:rPr>
        <w:t>[WOT-PIONEERS-1]</w:t>
      </w:r>
    </w:p>
    <w:p w14:paraId="56C4A899" w14:textId="77777777" w:rsidR="00E057E4" w:rsidRDefault="00E057E4" w:rsidP="00DE62FD">
      <w:pPr>
        <w:ind w:leftChars="236" w:left="425"/>
      </w:pPr>
      <w:r>
        <w:t>Mobile Service Interaction with the Web of Things. E. Rukzio, M. Paolucci; M. Wagner, H. Berndt; J. Hamard; A. Schmidt. Proceedings of 13th International Conference on Telecommunications (ICT 2006), Funchal, Madeira island, Portugal. May 2006. URL: https://pdfs.semanticscholar.org/3ee3/a2e8ce93fbf9ba14ad54e12adaeb1f3ca392.pdf</w:t>
      </w:r>
    </w:p>
    <w:p w14:paraId="5184CF58" w14:textId="77777777" w:rsidR="00E057E4" w:rsidRPr="00DE62FD" w:rsidRDefault="00E057E4" w:rsidP="00E057E4">
      <w:pPr>
        <w:rPr>
          <w:b/>
          <w:bCs/>
        </w:rPr>
      </w:pPr>
      <w:r w:rsidRPr="00DE62FD">
        <w:rPr>
          <w:b/>
          <w:bCs/>
        </w:rPr>
        <w:t>[WOT-PIONEERS-2]</w:t>
      </w:r>
    </w:p>
    <w:p w14:paraId="6F135408" w14:textId="77777777" w:rsidR="00E057E4" w:rsidRDefault="00E057E4" w:rsidP="00DE62FD">
      <w:pPr>
        <w:ind w:leftChars="236" w:left="425"/>
      </w:pPr>
      <w:r>
        <w:t>Putting Things to REST. Erik Wilde. UCB iSchool Report 2007-015, UC Berkeley, Berkeley, CA, USA. November 2007. URL: http://dret.net/netdret/docs/wilde-irep07-015-restful-things.pdf</w:t>
      </w:r>
    </w:p>
    <w:p w14:paraId="538BBAC7" w14:textId="77777777" w:rsidR="00E057E4" w:rsidRPr="00DE62FD" w:rsidRDefault="00E057E4" w:rsidP="00E057E4">
      <w:pPr>
        <w:rPr>
          <w:b/>
          <w:bCs/>
        </w:rPr>
      </w:pPr>
      <w:r w:rsidRPr="00DE62FD">
        <w:rPr>
          <w:b/>
          <w:bCs/>
        </w:rPr>
        <w:t>[WOT-PIONEERS-3]</w:t>
      </w:r>
    </w:p>
    <w:p w14:paraId="32895882" w14:textId="77777777" w:rsidR="00E057E4" w:rsidRDefault="00E057E4" w:rsidP="00DE62FD">
      <w:pPr>
        <w:ind w:leftChars="236" w:left="425"/>
      </w:pPr>
      <w:r>
        <w:t>Poster Abstract: Dyser – Towards a Real-Time Search Engine for the Web of Things. Benedikt Ostermaier; B. Maryam Elahi; Kay Römer; Michael Fahrmair; Wolfgang Kellerer. Proceedings of ACM SenSys 2008, Raleigh, NC, USA. November 2008. URL: https://www.vs.inf.ethz.ch/publ/papers/ostermai-poster-2008.pdf</w:t>
      </w:r>
    </w:p>
    <w:p w14:paraId="5A154280" w14:textId="77777777" w:rsidR="00E057E4" w:rsidRPr="00DE62FD" w:rsidRDefault="00E057E4" w:rsidP="00E057E4">
      <w:pPr>
        <w:rPr>
          <w:b/>
          <w:bCs/>
        </w:rPr>
      </w:pPr>
      <w:r w:rsidRPr="00DE62FD">
        <w:rPr>
          <w:b/>
          <w:bCs/>
        </w:rPr>
        <w:t>[WOT-PIONEERS-4]</w:t>
      </w:r>
    </w:p>
    <w:p w14:paraId="7CA50914" w14:textId="77777777" w:rsidR="00E057E4" w:rsidRDefault="00E057E4" w:rsidP="00DE62FD">
      <w:pPr>
        <w:ind w:leftChars="236" w:left="425"/>
      </w:pPr>
      <w:r>
        <w:t>A Resource Oriented Architecture for the Web of Things. Dominique Guinard; Vlad Trifa; Erik Wilde. Proceedings of Internet of Things 2010 International Conference (IoT 2010). Tokyo, Japan. November 2010. URL: https://ieeexplore.ieee.org/abstract/document/5678452</w:t>
      </w:r>
    </w:p>
    <w:p w14:paraId="625A49A3" w14:textId="77777777" w:rsidR="00E057E4" w:rsidRPr="00DE62FD" w:rsidRDefault="00E057E4" w:rsidP="00E057E4">
      <w:pPr>
        <w:rPr>
          <w:b/>
          <w:bCs/>
        </w:rPr>
      </w:pPr>
      <w:r w:rsidRPr="00DE62FD">
        <w:rPr>
          <w:b/>
          <w:bCs/>
        </w:rPr>
        <w:t>[WOT-SCRIPTING-API]</w:t>
      </w:r>
    </w:p>
    <w:p w14:paraId="3CC7D858" w14:textId="77777777" w:rsidR="00E057E4" w:rsidRDefault="00E057E4" w:rsidP="00DE62FD">
      <w:pPr>
        <w:ind w:leftChars="236" w:left="425"/>
      </w:pPr>
      <w:r>
        <w:lastRenderedPageBreak/>
        <w:t>Web of Things (WoT) Scripting API. Zoltan Kis; Kazuaki Nimura; Daniel Peintner; Johannes Hund. W3C. 29 November 2018. W3C Working Draft. URL: https://www.w3.org/TR/wot-scripting-api/</w:t>
      </w:r>
    </w:p>
    <w:p w14:paraId="59C3718C" w14:textId="77777777" w:rsidR="00E057E4" w:rsidRPr="00DE62FD" w:rsidRDefault="00E057E4" w:rsidP="00E057E4">
      <w:pPr>
        <w:rPr>
          <w:b/>
          <w:bCs/>
        </w:rPr>
      </w:pPr>
      <w:r w:rsidRPr="00DE62FD">
        <w:rPr>
          <w:b/>
          <w:bCs/>
        </w:rPr>
        <w:t>[WOT-SECURITY]</w:t>
      </w:r>
    </w:p>
    <w:p w14:paraId="39E7EFEF" w14:textId="77777777" w:rsidR="00E057E4" w:rsidRDefault="00E057E4" w:rsidP="00DE62FD">
      <w:pPr>
        <w:ind w:leftChars="236" w:left="425"/>
      </w:pPr>
      <w:r>
        <w:t>Web of Things (WoT) Security and Privacy Considerations. Elena Reshetova; Michael McCool. W3C. 3 December 2018. W3C Note. URL: https://www.w3.org/TR/wot-security/</w:t>
      </w:r>
    </w:p>
    <w:p w14:paraId="11EC8921" w14:textId="77777777" w:rsidR="00E057E4" w:rsidRPr="00DE62FD" w:rsidRDefault="00E057E4" w:rsidP="00E057E4">
      <w:pPr>
        <w:rPr>
          <w:b/>
          <w:bCs/>
        </w:rPr>
      </w:pPr>
      <w:r w:rsidRPr="00DE62FD">
        <w:rPr>
          <w:b/>
          <w:bCs/>
        </w:rPr>
        <w:t>[WOT-THING-DESCRIPTION]</w:t>
      </w:r>
    </w:p>
    <w:p w14:paraId="3A5580A5" w14:textId="77777777" w:rsidR="00E057E4" w:rsidRDefault="00E057E4" w:rsidP="00DE62FD">
      <w:pPr>
        <w:ind w:leftChars="236" w:left="425"/>
      </w:pPr>
      <w:r>
        <w:t>Web of Things (WoT) Thing Description. Sebastian Käbisch; Takuki Kamiya; Michael McCool; Victor Charpenay. W3C. 16 May 2019. W3C Candidate Recommendation. URL: https://www.w3.org/TR/wot-thing-description/</w:t>
      </w:r>
    </w:p>
    <w:p w14:paraId="7D35029E" w14:textId="77777777" w:rsidR="00E057E4" w:rsidRPr="00DE62FD" w:rsidRDefault="00E057E4" w:rsidP="00E057E4">
      <w:pPr>
        <w:rPr>
          <w:b/>
          <w:bCs/>
        </w:rPr>
      </w:pPr>
      <w:r w:rsidRPr="00DE62FD">
        <w:rPr>
          <w:b/>
          <w:bCs/>
        </w:rPr>
        <w:t>[Y.4409-Y.2070]</w:t>
      </w:r>
    </w:p>
    <w:p w14:paraId="75B26EF1" w14:textId="77777777" w:rsidR="00E057E4" w:rsidRDefault="00E057E4" w:rsidP="00DE62FD">
      <w:pPr>
        <w:ind w:leftChars="236" w:left="425"/>
      </w:pPr>
      <w:r>
        <w:t>ITU-T Rec. Y.4409/Y.2070 (01/2015) Requirements and architecture of the home energy management system and home network services . ITU-T. January 2015. Recommendation. URL: https://www.itu.int/rec/T-REC-Y.2070-201501-I</w:t>
      </w:r>
    </w:p>
    <w:p w14:paraId="59570404" w14:textId="77777777" w:rsidR="00E057E4" w:rsidRDefault="00E057E4" w:rsidP="00CF19A3"/>
    <w:p w14:paraId="7A420004" w14:textId="77777777" w:rsidR="00CF19A3" w:rsidRPr="00CF19A3" w:rsidRDefault="00CF19A3" w:rsidP="002B73F4"/>
    <w:sectPr w:rsidR="00CF19A3" w:rsidRPr="00CF19A3" w:rsidSect="00056898">
      <w:footerReference w:type="default" r:id="rId18"/>
      <w:pgSz w:w="11906" w:h="16838" w:code="9"/>
      <w:pgMar w:top="1985" w:right="1752" w:bottom="1701" w:left="1752" w:header="850" w:footer="624"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7" w:author="東村邦彦 / TOUMURA，KUNIHIKO" w:date="2020-01-16T16:12:00Z" w:initials="東村邦彦">
    <w:p w14:paraId="3EE6418A" w14:textId="77777777" w:rsidR="00D103A3" w:rsidRDefault="00D103A3">
      <w:pPr>
        <w:pStyle w:val="aff1"/>
      </w:pPr>
      <w:bookmarkStart w:id="38" w:name="_GoBack"/>
      <w:bookmarkEnd w:id="38"/>
      <w:r>
        <w:rPr>
          <w:rStyle w:val="aff0"/>
        </w:rPr>
        <w:annotationRef/>
      </w:r>
      <w:r>
        <w:rPr>
          <w:rFonts w:hint="eastAsia"/>
        </w:rPr>
        <w:t>A</w:t>
      </w:r>
      <w:r>
        <w:t>bstract</w:t>
      </w:r>
      <w:r>
        <w:rPr>
          <w:rFonts w:hint="eastAsia"/>
        </w:rPr>
        <w:t>は全訳しないでよいのか</w:t>
      </w:r>
      <w:r>
        <w:rPr>
          <w:rFonts w:hint="eastAsia"/>
        </w:rPr>
        <w:t>?</w:t>
      </w:r>
    </w:p>
  </w:comment>
  <w:comment w:id="41" w:author="東村邦彦 / TOUMURA，KUNIHIKO" w:date="2020-01-16T16:10:00Z" w:initials="東村邦彦">
    <w:p w14:paraId="226D342F" w14:textId="77777777" w:rsidR="00D103A3" w:rsidRDefault="00D103A3">
      <w:pPr>
        <w:pStyle w:val="aff1"/>
      </w:pPr>
      <w:r>
        <w:rPr>
          <w:rStyle w:val="aff0"/>
        </w:rPr>
        <w:annotationRef/>
      </w:r>
      <w:r>
        <w:rPr>
          <w:rFonts w:hint="eastAsia"/>
        </w:rPr>
        <w:t>ですます調とだである調が混在</w:t>
      </w:r>
    </w:p>
  </w:comment>
  <w:comment w:id="42" w:author="東村邦彦 / TOUMURA，KUNIHIKO" w:date="2020-01-16T16:17:00Z" w:initials="東村邦彦">
    <w:p w14:paraId="5277BBE0" w14:textId="77777777" w:rsidR="00D103A3" w:rsidRDefault="00D103A3">
      <w:pPr>
        <w:pStyle w:val="aff1"/>
      </w:pPr>
      <w:r>
        <w:rPr>
          <w:rStyle w:val="aff0"/>
        </w:rPr>
        <w:annotationRef/>
      </w:r>
      <w:r>
        <w:rPr>
          <w:rFonts w:hint="eastAsia"/>
        </w:rPr>
        <w:t>章のタイトルの和訳</w:t>
      </w:r>
    </w:p>
  </w:comment>
  <w:comment w:id="47" w:author="東村邦彦 / TOUMURA，KUNIHIKO" w:date="2020-01-16T16:19:00Z" w:initials="東村邦彦">
    <w:p w14:paraId="566F612E" w14:textId="0E578FE2" w:rsidR="00A6134A" w:rsidRDefault="00A6134A">
      <w:pPr>
        <w:pStyle w:val="aff1"/>
      </w:pPr>
      <w:r>
        <w:rPr>
          <w:rStyle w:val="aff0"/>
        </w:rPr>
        <w:annotationRef/>
      </w:r>
      <w:r w:rsidR="001D3674">
        <w:rPr>
          <w:rFonts w:hint="eastAsia"/>
        </w:rPr>
        <w:t>5</w:t>
      </w:r>
      <w:r w:rsidR="001D3674">
        <w:t>/16</w:t>
      </w:r>
      <w:r w:rsidR="00DA7DFD">
        <w:rPr>
          <w:rFonts w:hint="eastAsia"/>
        </w:rPr>
        <w:t>版は</w:t>
      </w:r>
      <w:r w:rsidR="00DA7DFD">
        <w:rPr>
          <w:rFonts w:hint="eastAsia"/>
        </w:rPr>
        <w:t>n</w:t>
      </w:r>
      <w:r w:rsidR="00DA7DFD">
        <w:t>ormative</w:t>
      </w:r>
      <w:r w:rsidR="00DA7DFD">
        <w:rPr>
          <w:rFonts w:hint="eastAsia"/>
        </w:rPr>
        <w:t>だが、最新版では</w:t>
      </w:r>
      <w:r w:rsidR="00DA7DFD">
        <w:rPr>
          <w:rFonts w:hint="eastAsia"/>
        </w:rPr>
        <w:t>n</w:t>
      </w:r>
      <w:r w:rsidR="00DA7DFD">
        <w:t>on-normative</w:t>
      </w:r>
      <w:r w:rsidR="00DA7DFD">
        <w:rPr>
          <w:rFonts w:hint="eastAsia"/>
        </w:rPr>
        <w:t>になっている</w:t>
      </w:r>
      <w:r w:rsidR="00F80BC1">
        <w:rPr>
          <w:rFonts w:hint="eastAsia"/>
        </w:rPr>
        <w:t>ので</w:t>
      </w:r>
      <w:r w:rsidR="008648E8">
        <w:rPr>
          <w:rFonts w:hint="eastAsia"/>
        </w:rPr>
        <w:t>注意。</w:t>
      </w:r>
    </w:p>
  </w:comment>
  <w:comment w:id="80" w:author="東村邦彦 / TOUMURA，KUNIHIKO" w:date="2020-01-16T16:26:00Z" w:initials="東村邦彦">
    <w:p w14:paraId="09F015A1" w14:textId="4C766DB4" w:rsidR="00A6134A" w:rsidRDefault="00A6134A">
      <w:pPr>
        <w:pStyle w:val="aff1"/>
      </w:pPr>
      <w:r>
        <w:rPr>
          <w:rStyle w:val="aff0"/>
        </w:rPr>
        <w:annotationRef/>
      </w:r>
      <w:r>
        <w:rPr>
          <w:rFonts w:hint="eastAsia"/>
        </w:rPr>
        <w:t>C</w:t>
      </w:r>
      <w:r>
        <w:t>onsumed Thing</w:t>
      </w:r>
      <w:r>
        <w:rPr>
          <w:rFonts w:hint="eastAsia"/>
        </w:rPr>
        <w:t>と同じ訳文</w:t>
      </w:r>
      <w:r w:rsidR="00C37250">
        <w:rPr>
          <w:rFonts w:hint="eastAsia"/>
        </w:rPr>
        <w:t>に</w:t>
      </w:r>
      <w:r>
        <w:rPr>
          <w:rFonts w:hint="eastAsia"/>
        </w:rPr>
        <w:t>。</w:t>
      </w:r>
    </w:p>
  </w:comment>
  <w:comment w:id="104" w:author="東村邦彦 / TOUMURA，KUNIHIKO" w:date="2020-01-16T16:31:00Z" w:initials="東村邦彦">
    <w:p w14:paraId="5A7A74E3" w14:textId="77777777" w:rsidR="00087529" w:rsidRDefault="00087529">
      <w:pPr>
        <w:pStyle w:val="aff1"/>
      </w:pPr>
      <w:r>
        <w:rPr>
          <w:rStyle w:val="aff0"/>
        </w:rPr>
        <w:annotationRef/>
      </w:r>
      <w:r>
        <w:rPr>
          <w:rFonts w:hint="eastAsia"/>
        </w:rPr>
        <w:t>相互作用のほうがよいかと。対話に対応する</w:t>
      </w:r>
      <w:r>
        <w:rPr>
          <w:rFonts w:hint="eastAsia"/>
        </w:rPr>
        <w:t>d</w:t>
      </w:r>
      <w:r>
        <w:t>ialogue</w:t>
      </w:r>
      <w:r>
        <w:rPr>
          <w:rFonts w:hint="eastAsia"/>
        </w:rPr>
        <w:t>という英語があるので。</w:t>
      </w:r>
    </w:p>
  </w:comment>
  <w:comment w:id="119" w:author="東村邦彦 / TOUMURA，KUNIHIKO" w:date="2020-01-23T10:31:00Z" w:initials="東村邦彦">
    <w:p w14:paraId="24B23EC3" w14:textId="1F26095E" w:rsidR="00D944A9" w:rsidRDefault="000C78A8">
      <w:pPr>
        <w:pStyle w:val="aff1"/>
      </w:pPr>
      <w:r>
        <w:rPr>
          <w:rStyle w:val="aff0"/>
        </w:rPr>
        <w:annotationRef/>
      </w:r>
      <w:r w:rsidR="00D03646">
        <w:t>IEC29100</w:t>
      </w:r>
      <w:r w:rsidR="00D03646">
        <w:rPr>
          <w:rFonts w:hint="eastAsia"/>
        </w:rPr>
        <w:t>に対応する</w:t>
      </w:r>
      <w:r w:rsidR="00D03646">
        <w:rPr>
          <w:rFonts w:hint="eastAsia"/>
        </w:rPr>
        <w:t>J</w:t>
      </w:r>
      <w:r w:rsidR="00D03646">
        <w:t>IS</w:t>
      </w:r>
      <w:r w:rsidR="00516DC9">
        <w:t>X9250</w:t>
      </w:r>
      <w:r w:rsidR="00516DC9">
        <w:rPr>
          <w:rFonts w:hint="eastAsia"/>
        </w:rPr>
        <w:t>を参照</w:t>
      </w:r>
      <w:r w:rsidR="00674445">
        <w:br/>
      </w:r>
      <w:hyperlink r:id="rId1" w:history="1">
        <w:r w:rsidR="00CE7C00">
          <w:rPr>
            <w:rStyle w:val="ac"/>
          </w:rPr>
          <w:t>https://webdesk.jsa.or.jp/books/W11M0090/index/?bunsyo_id=JIS+X+9250%3A2017</w:t>
        </w:r>
      </w:hyperlink>
    </w:p>
  </w:comment>
  <w:comment w:id="196" w:author="東村邦彦 / TOUMURA，KUNIHIKO" w:date="2020-01-23T11:29:00Z" w:initials="東村邦彦">
    <w:p w14:paraId="7A13430E" w14:textId="601C48E0" w:rsidR="00EF3305" w:rsidRDefault="001E1339">
      <w:pPr>
        <w:pStyle w:val="aff1"/>
      </w:pPr>
      <w:r>
        <w:rPr>
          <w:rStyle w:val="aff0"/>
        </w:rPr>
        <w:annotationRef/>
      </w:r>
      <w:r>
        <w:rPr>
          <w:rFonts w:hint="eastAsia"/>
        </w:rPr>
        <w:t>原文は「</w:t>
      </w:r>
      <w:r>
        <w:rPr>
          <w:rFonts w:hint="eastAsia"/>
        </w:rPr>
        <w:t>e</w:t>
      </w:r>
      <w:r>
        <w:t>lectric</w:t>
      </w:r>
      <w:r w:rsidR="000F351F">
        <w:rPr>
          <w:rFonts w:hint="eastAsia"/>
        </w:rPr>
        <w:t>」</w:t>
      </w:r>
      <w:r w:rsidR="00EF3305">
        <w:rPr>
          <w:rFonts w:hint="eastAsia"/>
        </w:rPr>
        <w:t>は「</w:t>
      </w:r>
      <w:r w:rsidR="00EF3305">
        <w:rPr>
          <w:rFonts w:hint="eastAsia"/>
        </w:rPr>
        <w:t>e</w:t>
      </w:r>
      <w:r w:rsidR="00EF3305">
        <w:t>lectronic(</w:t>
      </w:r>
      <w:r w:rsidR="00EF3305">
        <w:rPr>
          <w:rFonts w:hint="eastAsia"/>
        </w:rPr>
        <w:t>電子</w:t>
      </w:r>
      <w:r w:rsidR="003A3A43">
        <w:t>…)</w:t>
      </w:r>
      <w:r w:rsidR="003A3A43">
        <w:rPr>
          <w:rFonts w:hint="eastAsia"/>
        </w:rPr>
        <w:t>」の誤記。</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EE6418A" w15:done="0"/>
  <w15:commentEx w15:paraId="226D342F" w15:done="0"/>
  <w15:commentEx w15:paraId="5277BBE0" w15:done="0"/>
  <w15:commentEx w15:paraId="566F612E" w15:done="0"/>
  <w15:commentEx w15:paraId="09F015A1" w15:done="0"/>
  <w15:commentEx w15:paraId="5A7A74E3" w15:done="0"/>
  <w15:commentEx w15:paraId="24B23EC3" w15:done="0"/>
  <w15:commentEx w15:paraId="7A13430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E6418A" w16cid:durableId="21CB09D7"/>
  <w16cid:commentId w16cid:paraId="226D342F" w16cid:durableId="21CB098F"/>
  <w16cid:commentId w16cid:paraId="5277BBE0" w16cid:durableId="21CB0B28"/>
  <w16cid:commentId w16cid:paraId="566F612E" w16cid:durableId="21CB0B81"/>
  <w16cid:commentId w16cid:paraId="09F015A1" w16cid:durableId="21CB0D4A"/>
  <w16cid:commentId w16cid:paraId="5A7A74E3" w16cid:durableId="21CB0E6E"/>
  <w16cid:commentId w16cid:paraId="24B23EC3" w16cid:durableId="21D3F48B"/>
  <w16cid:commentId w16cid:paraId="7A13430E" w16cid:durableId="21D4020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F85AB8" w14:textId="77777777" w:rsidR="005F5105" w:rsidRDefault="005F5105" w:rsidP="00B56BA1">
      <w:pPr>
        <w:pStyle w:val="a1"/>
      </w:pPr>
      <w:r>
        <w:separator/>
      </w:r>
    </w:p>
  </w:endnote>
  <w:endnote w:type="continuationSeparator" w:id="0">
    <w:p w14:paraId="46583EE6" w14:textId="77777777" w:rsidR="005F5105" w:rsidRDefault="005F5105" w:rsidP="00B56BA1">
      <w:pPr>
        <w:pStyle w:val="a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ヒラギノ角ゴ ProN W3">
    <w:altName w:val="HGPｺﾞｼｯｸE"/>
    <w:charset w:val="80"/>
    <w:family w:val="auto"/>
    <w:pitch w:val="variable"/>
    <w:sig w:usb0="01000000" w:usb1="00000000" w:usb2="07040001" w:usb3="00000000" w:csb0="00020000" w:csb1="00000000"/>
  </w:font>
  <w:font w:name="Meiryo UI">
    <w:panose1 w:val="020B0604030504040204"/>
    <w:charset w:val="80"/>
    <w:family w:val="modern"/>
    <w:pitch w:val="variable"/>
    <w:sig w:usb0="E00002FF" w:usb1="6AC7FFFF"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093EA" w14:textId="77777777" w:rsidR="00BF74FD" w:rsidRPr="00BA56AC" w:rsidRDefault="00BF74FD" w:rsidP="0024425A">
    <w:pPr>
      <w:pStyle w:val="a9"/>
      <w:tabs>
        <w:tab w:val="left" w:pos="360"/>
      </w:tabs>
      <w:jc w:val="left"/>
      <w:rPr>
        <w:b/>
        <w:szCs w:val="18"/>
        <w:lang w:val="fr-FR"/>
      </w:rPr>
    </w:pPr>
    <w:r>
      <w:rPr>
        <w:rStyle w:val="ad"/>
      </w:rPr>
      <w:fldChar w:fldCharType="begin"/>
    </w:r>
    <w:r w:rsidRPr="00BA56AC">
      <w:rPr>
        <w:rStyle w:val="ad"/>
        <w:lang w:val="fr-FR"/>
      </w:rPr>
      <w:instrText xml:space="preserve"> PAGE </w:instrText>
    </w:r>
    <w:r>
      <w:rPr>
        <w:rStyle w:val="ad"/>
      </w:rPr>
      <w:fldChar w:fldCharType="separate"/>
    </w:r>
    <w:r>
      <w:rPr>
        <w:rStyle w:val="ad"/>
        <w:noProof/>
        <w:lang w:val="fr-FR"/>
      </w:rPr>
      <w:t>ii</w:t>
    </w:r>
    <w:r>
      <w:rPr>
        <w:rStyle w:val="ad"/>
      </w:rPr>
      <w:fldChar w:fldCharType="end"/>
    </w:r>
  </w:p>
  <w:p w14:paraId="33F771EB" w14:textId="77777777" w:rsidR="00BF74FD" w:rsidRPr="00BA56AC" w:rsidRDefault="00BF74FD" w:rsidP="00B56BA1">
    <w:pPr>
      <w:pStyle w:val="a9"/>
      <w:jc w:val="left"/>
      <w:rPr>
        <w:lang w:val="fr-FR"/>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10E74" w14:textId="0F9AC523" w:rsidR="00BF74FD" w:rsidRDefault="00BF74FD">
    <w:pPr>
      <w:pStyle w:val="a9"/>
      <w:jc w:val="center"/>
    </w:pPr>
    <w:r>
      <w:rPr>
        <w:rFonts w:hint="eastAsia"/>
      </w:rPr>
      <w:tab/>
    </w:r>
    <w:r>
      <w:rPr>
        <w:rFonts w:hint="eastAsia"/>
      </w:rPr>
      <w:t>－</w:t>
    </w:r>
    <w:r>
      <w:rPr>
        <w:rFonts w:hint="eastAsia"/>
      </w:rPr>
      <w:t xml:space="preserve"> </w:t>
    </w:r>
    <w:r>
      <w:fldChar w:fldCharType="begin"/>
    </w:r>
    <w:r>
      <w:instrText xml:space="preserve"> PAGE   \* MERGEFORMAT </w:instrText>
    </w:r>
    <w:r>
      <w:fldChar w:fldCharType="separate"/>
    </w:r>
    <w:r w:rsidR="000E7E7A">
      <w:rPr>
        <w:noProof/>
      </w:rPr>
      <w:t>5</w:t>
    </w:r>
    <w:r>
      <w:fldChar w:fldCharType="end"/>
    </w:r>
    <w:r>
      <w:rPr>
        <w:rFonts w:hint="eastAsia"/>
      </w:rPr>
      <w:t xml:space="preserve"> </w:t>
    </w:r>
    <w:r>
      <w:rPr>
        <w:rFonts w:hint="eastAsia"/>
      </w:rPr>
      <w:t>－</w:t>
    </w:r>
    <w:r>
      <w:rPr>
        <w:rFonts w:hint="eastAsia"/>
      </w:rPr>
      <w:tab/>
    </w:r>
    <w:r>
      <w:rPr>
        <w:rFonts w:hint="eastAsia"/>
      </w:rPr>
      <w:t>ＪＴ－</w:t>
    </w:r>
    <w:r>
      <w:rPr>
        <w:rFonts w:hint="eastAsia"/>
      </w:rPr>
      <w:t>WoT-</w:t>
    </w:r>
    <w:r>
      <w:t xml:space="preserve">Architecture </w:t>
    </w:r>
    <w:r>
      <w:rPr>
        <w:rFonts w:hint="eastAsia"/>
      </w:rPr>
      <w:t>d</w:t>
    </w:r>
    <w:r>
      <w:t>raft</w:t>
    </w:r>
  </w:p>
  <w:p w14:paraId="376473A0" w14:textId="77777777" w:rsidR="00BF74FD" w:rsidRPr="00D71695" w:rsidRDefault="00BF74FD" w:rsidP="00B56BA1">
    <w:pPr>
      <w:pStyle w:val="a9"/>
      <w:wordWrap w:val="0"/>
      <w:jc w:val="right"/>
      <w:rPr>
        <w:b/>
        <w:szCs w:val="18"/>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30F64C" w14:textId="77777777" w:rsidR="008506D0" w:rsidRDefault="008506D0">
    <w:pPr>
      <w:pStyle w:val="a9"/>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06FF1D" w14:textId="45DBF8E7" w:rsidR="00BF74FD" w:rsidRDefault="00BF74FD">
    <w:pPr>
      <w:pStyle w:val="a9"/>
      <w:jc w:val="center"/>
    </w:pPr>
    <w:r>
      <w:rPr>
        <w:rFonts w:hint="eastAsia"/>
      </w:rPr>
      <w:tab/>
    </w:r>
    <w:r>
      <w:rPr>
        <w:rFonts w:hint="eastAsia"/>
      </w:rPr>
      <w:t>－</w:t>
    </w:r>
    <w:r>
      <w:rPr>
        <w:rFonts w:hint="eastAsia"/>
      </w:rPr>
      <w:t xml:space="preserve"> </w:t>
    </w:r>
    <w:r>
      <w:fldChar w:fldCharType="begin"/>
    </w:r>
    <w:r>
      <w:instrText xml:space="preserve"> PAGE   \* MERGEFORMAT </w:instrText>
    </w:r>
    <w:r>
      <w:fldChar w:fldCharType="separate"/>
    </w:r>
    <w:r w:rsidR="000E7E7A">
      <w:rPr>
        <w:noProof/>
      </w:rPr>
      <w:t>7</w:t>
    </w:r>
    <w:r>
      <w:fldChar w:fldCharType="end"/>
    </w:r>
    <w:r>
      <w:rPr>
        <w:rFonts w:hint="eastAsia"/>
      </w:rPr>
      <w:t xml:space="preserve"> </w:t>
    </w:r>
    <w:r>
      <w:rPr>
        <w:rFonts w:hint="eastAsia"/>
      </w:rPr>
      <w:t>－</w:t>
    </w:r>
    <w:r>
      <w:rPr>
        <w:rFonts w:hint="eastAsia"/>
      </w:rPr>
      <w:tab/>
      <w:t>J</w:t>
    </w:r>
    <w:r>
      <w:t xml:space="preserve">T-WoT-Architecture </w:t>
    </w:r>
    <w:r>
      <w:rPr>
        <w:rFonts w:hint="eastAsia"/>
      </w:rPr>
      <w:t>d</w:t>
    </w:r>
    <w:r>
      <w:t>raft</w:t>
    </w:r>
  </w:p>
  <w:p w14:paraId="3175A678" w14:textId="77777777" w:rsidR="00BF74FD" w:rsidRPr="00D71695" w:rsidRDefault="00BF74FD" w:rsidP="00B56BA1">
    <w:pPr>
      <w:pStyle w:val="a9"/>
      <w:wordWrap w:val="0"/>
      <w:jc w:val="right"/>
      <w:rPr>
        <w:b/>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C3DA61" w14:textId="77777777" w:rsidR="005F5105" w:rsidRDefault="005F5105" w:rsidP="00B56BA1">
      <w:pPr>
        <w:pStyle w:val="a1"/>
      </w:pPr>
      <w:r>
        <w:separator/>
      </w:r>
    </w:p>
  </w:footnote>
  <w:footnote w:type="continuationSeparator" w:id="0">
    <w:p w14:paraId="06A001A6" w14:textId="77777777" w:rsidR="005F5105" w:rsidRDefault="005F5105" w:rsidP="00B56BA1">
      <w:pPr>
        <w:pStyle w:val="a1"/>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FB1F3D" w14:textId="77777777" w:rsidR="008506D0" w:rsidRDefault="008506D0">
    <w:pPr>
      <w:pStyle w:val="a7"/>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C7B3FE" w14:textId="77777777" w:rsidR="008506D0" w:rsidRDefault="008506D0">
    <w:pPr>
      <w:pStyle w:val="a7"/>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3F2DB" w14:textId="77777777" w:rsidR="008506D0" w:rsidRDefault="008506D0">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5567A"/>
    <w:multiLevelType w:val="hybridMultilevel"/>
    <w:tmpl w:val="184093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3562051"/>
    <w:multiLevelType w:val="hybridMultilevel"/>
    <w:tmpl w:val="587AB8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51E7060"/>
    <w:multiLevelType w:val="hybridMultilevel"/>
    <w:tmpl w:val="DAFC84A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910598D"/>
    <w:multiLevelType w:val="hybridMultilevel"/>
    <w:tmpl w:val="07A809D4"/>
    <w:lvl w:ilvl="0" w:tplc="5DEC9022">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C41474B"/>
    <w:multiLevelType w:val="hybridMultilevel"/>
    <w:tmpl w:val="767ACB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0EA4514F"/>
    <w:multiLevelType w:val="multilevel"/>
    <w:tmpl w:val="131ECD2E"/>
    <w:lvl w:ilvl="0">
      <w:start w:val="1"/>
      <w:numFmt w:val="lowerLetter"/>
      <w:pStyle w:val="1"/>
      <w:lvlText w:val="付属資料 %1."/>
      <w:lvlJc w:val="left"/>
      <w:pPr>
        <w:tabs>
          <w:tab w:val="num" w:pos="1440"/>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pStyle w:val="4"/>
      <w:lvlText w:val="%1.%2.%3.%4."/>
      <w:lvlJc w:val="left"/>
      <w:pPr>
        <w:tabs>
          <w:tab w:val="num" w:pos="851"/>
        </w:tabs>
        <w:ind w:left="851" w:hanging="851"/>
      </w:pPr>
      <w:rPr>
        <w:rFonts w:hint="eastAsia"/>
      </w:rPr>
    </w:lvl>
    <w:lvl w:ilvl="4">
      <w:start w:val="1"/>
      <w:numFmt w:val="decimal"/>
      <w:pStyle w:val="5"/>
      <w:lvlText w:val="%1.%2.%3.%4.%5."/>
      <w:lvlJc w:val="left"/>
      <w:pPr>
        <w:tabs>
          <w:tab w:val="num" w:pos="1080"/>
        </w:tabs>
        <w:ind w:left="992" w:hanging="992"/>
      </w:pPr>
      <w:rPr>
        <w:rFonts w:hint="eastAsia"/>
      </w:rPr>
    </w:lvl>
    <w:lvl w:ilvl="5">
      <w:start w:val="1"/>
      <w:numFmt w:val="decimal"/>
      <w:lvlText w:val="%1.%2.%3.%4.%5.%6."/>
      <w:lvlJc w:val="left"/>
      <w:pPr>
        <w:tabs>
          <w:tab w:val="num" w:pos="1440"/>
        </w:tabs>
        <w:ind w:left="1134" w:hanging="1134"/>
      </w:pPr>
      <w:rPr>
        <w:rFonts w:hint="eastAsia"/>
      </w:rPr>
    </w:lvl>
    <w:lvl w:ilvl="6">
      <w:start w:val="1"/>
      <w:numFmt w:val="decimal"/>
      <w:lvlText w:val="%1.%2.%3.%4.%5.%6.%7."/>
      <w:lvlJc w:val="left"/>
      <w:pPr>
        <w:tabs>
          <w:tab w:val="num" w:pos="1440"/>
        </w:tabs>
        <w:ind w:left="1276" w:hanging="1276"/>
      </w:pPr>
      <w:rPr>
        <w:rFonts w:hint="eastAsia"/>
      </w:rPr>
    </w:lvl>
    <w:lvl w:ilvl="7">
      <w:start w:val="1"/>
      <w:numFmt w:val="decimal"/>
      <w:lvlText w:val="%1.%2.%3.%4.%5.%6.%7.%8."/>
      <w:lvlJc w:val="left"/>
      <w:pPr>
        <w:tabs>
          <w:tab w:val="num" w:pos="1800"/>
        </w:tabs>
        <w:ind w:left="1418" w:hanging="1418"/>
      </w:pPr>
      <w:rPr>
        <w:rFonts w:hint="eastAsia"/>
      </w:rPr>
    </w:lvl>
    <w:lvl w:ilvl="8">
      <w:start w:val="1"/>
      <w:numFmt w:val="decimal"/>
      <w:lvlText w:val="(%9)"/>
      <w:lvlJc w:val="left"/>
      <w:pPr>
        <w:tabs>
          <w:tab w:val="num" w:pos="1559"/>
        </w:tabs>
        <w:ind w:left="1559" w:hanging="1559"/>
      </w:pPr>
      <w:rPr>
        <w:rFonts w:ascii="Arial" w:hAnsi="Arial" w:hint="default"/>
        <w:sz w:val="21"/>
      </w:rPr>
    </w:lvl>
  </w:abstractNum>
  <w:abstractNum w:abstractNumId="6" w15:restartNumberingAfterBreak="0">
    <w:nsid w:val="13A4246F"/>
    <w:multiLevelType w:val="hybridMultilevel"/>
    <w:tmpl w:val="C2FE45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152F54B6"/>
    <w:multiLevelType w:val="hybridMultilevel"/>
    <w:tmpl w:val="48B0F83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15383B08"/>
    <w:multiLevelType w:val="hybridMultilevel"/>
    <w:tmpl w:val="B9AEDD88"/>
    <w:lvl w:ilvl="0" w:tplc="04090001">
      <w:start w:val="1"/>
      <w:numFmt w:val="bullet"/>
      <w:lvlText w:val=""/>
      <w:lvlJc w:val="left"/>
      <w:pPr>
        <w:ind w:left="600" w:hanging="420"/>
      </w:pPr>
      <w:rPr>
        <w:rFonts w:ascii="Wingdings" w:hAnsi="Wingdings" w:hint="default"/>
      </w:rPr>
    </w:lvl>
    <w:lvl w:ilvl="1" w:tplc="0409000B" w:tentative="1">
      <w:start w:val="1"/>
      <w:numFmt w:val="bullet"/>
      <w:lvlText w:val=""/>
      <w:lvlJc w:val="left"/>
      <w:pPr>
        <w:ind w:left="1020" w:hanging="420"/>
      </w:pPr>
      <w:rPr>
        <w:rFonts w:ascii="Wingdings" w:hAnsi="Wingdings" w:hint="default"/>
      </w:rPr>
    </w:lvl>
    <w:lvl w:ilvl="2" w:tplc="0409000D"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B" w:tentative="1">
      <w:start w:val="1"/>
      <w:numFmt w:val="bullet"/>
      <w:lvlText w:val=""/>
      <w:lvlJc w:val="left"/>
      <w:pPr>
        <w:ind w:left="2280" w:hanging="420"/>
      </w:pPr>
      <w:rPr>
        <w:rFonts w:ascii="Wingdings" w:hAnsi="Wingdings" w:hint="default"/>
      </w:rPr>
    </w:lvl>
    <w:lvl w:ilvl="5" w:tplc="0409000D"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B" w:tentative="1">
      <w:start w:val="1"/>
      <w:numFmt w:val="bullet"/>
      <w:lvlText w:val=""/>
      <w:lvlJc w:val="left"/>
      <w:pPr>
        <w:ind w:left="3540" w:hanging="420"/>
      </w:pPr>
      <w:rPr>
        <w:rFonts w:ascii="Wingdings" w:hAnsi="Wingdings" w:hint="default"/>
      </w:rPr>
    </w:lvl>
    <w:lvl w:ilvl="8" w:tplc="0409000D" w:tentative="1">
      <w:start w:val="1"/>
      <w:numFmt w:val="bullet"/>
      <w:lvlText w:val=""/>
      <w:lvlJc w:val="left"/>
      <w:pPr>
        <w:ind w:left="3960" w:hanging="420"/>
      </w:pPr>
      <w:rPr>
        <w:rFonts w:ascii="Wingdings" w:hAnsi="Wingdings" w:hint="default"/>
      </w:rPr>
    </w:lvl>
  </w:abstractNum>
  <w:abstractNum w:abstractNumId="9" w15:restartNumberingAfterBreak="0">
    <w:nsid w:val="181A4E0B"/>
    <w:multiLevelType w:val="hybridMultilevel"/>
    <w:tmpl w:val="7DA6CC98"/>
    <w:lvl w:ilvl="0" w:tplc="10A2729E">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2DF14194"/>
    <w:multiLevelType w:val="hybridMultilevel"/>
    <w:tmpl w:val="F7AAD9EC"/>
    <w:lvl w:ilvl="0" w:tplc="B7502498">
      <w:numFmt w:val="bullet"/>
      <w:lvlText w:val="•"/>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2E2464DF"/>
    <w:multiLevelType w:val="hybridMultilevel"/>
    <w:tmpl w:val="D542D45E"/>
    <w:lvl w:ilvl="0" w:tplc="9538332E">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1F002C5"/>
    <w:multiLevelType w:val="hybridMultilevel"/>
    <w:tmpl w:val="F25AEFFE"/>
    <w:lvl w:ilvl="0" w:tplc="B7502498">
      <w:numFmt w:val="bullet"/>
      <w:lvlText w:val="•"/>
      <w:lvlJc w:val="left"/>
      <w:pPr>
        <w:ind w:left="600" w:hanging="420"/>
      </w:pPr>
      <w:rPr>
        <w:rFonts w:hint="default"/>
      </w:rPr>
    </w:lvl>
    <w:lvl w:ilvl="1" w:tplc="0409000B" w:tentative="1">
      <w:start w:val="1"/>
      <w:numFmt w:val="bullet"/>
      <w:lvlText w:val=""/>
      <w:lvlJc w:val="left"/>
      <w:pPr>
        <w:ind w:left="1020" w:hanging="420"/>
      </w:pPr>
      <w:rPr>
        <w:rFonts w:ascii="Wingdings" w:hAnsi="Wingdings" w:hint="default"/>
      </w:rPr>
    </w:lvl>
    <w:lvl w:ilvl="2" w:tplc="0409000D"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B" w:tentative="1">
      <w:start w:val="1"/>
      <w:numFmt w:val="bullet"/>
      <w:lvlText w:val=""/>
      <w:lvlJc w:val="left"/>
      <w:pPr>
        <w:ind w:left="2280" w:hanging="420"/>
      </w:pPr>
      <w:rPr>
        <w:rFonts w:ascii="Wingdings" w:hAnsi="Wingdings" w:hint="default"/>
      </w:rPr>
    </w:lvl>
    <w:lvl w:ilvl="5" w:tplc="0409000D"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B" w:tentative="1">
      <w:start w:val="1"/>
      <w:numFmt w:val="bullet"/>
      <w:lvlText w:val=""/>
      <w:lvlJc w:val="left"/>
      <w:pPr>
        <w:ind w:left="3540" w:hanging="420"/>
      </w:pPr>
      <w:rPr>
        <w:rFonts w:ascii="Wingdings" w:hAnsi="Wingdings" w:hint="default"/>
      </w:rPr>
    </w:lvl>
    <w:lvl w:ilvl="8" w:tplc="0409000D" w:tentative="1">
      <w:start w:val="1"/>
      <w:numFmt w:val="bullet"/>
      <w:lvlText w:val=""/>
      <w:lvlJc w:val="left"/>
      <w:pPr>
        <w:ind w:left="3960" w:hanging="420"/>
      </w:pPr>
      <w:rPr>
        <w:rFonts w:ascii="Wingdings" w:hAnsi="Wingdings" w:hint="default"/>
      </w:rPr>
    </w:lvl>
  </w:abstractNum>
  <w:abstractNum w:abstractNumId="13" w15:restartNumberingAfterBreak="0">
    <w:nsid w:val="360B0EB2"/>
    <w:multiLevelType w:val="hybridMultilevel"/>
    <w:tmpl w:val="D8E4342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3DCD1D3A"/>
    <w:multiLevelType w:val="hybridMultilevel"/>
    <w:tmpl w:val="DFBCE22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3F1415EA"/>
    <w:multiLevelType w:val="hybridMultilevel"/>
    <w:tmpl w:val="DDE8C7A0"/>
    <w:lvl w:ilvl="0" w:tplc="7BD05FC0">
      <w:start w:val="1"/>
      <w:numFmt w:val="upperLetter"/>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6" w15:restartNumberingAfterBreak="0">
    <w:nsid w:val="3F346D72"/>
    <w:multiLevelType w:val="hybridMultilevel"/>
    <w:tmpl w:val="4580AC7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48FB0664"/>
    <w:multiLevelType w:val="hybridMultilevel"/>
    <w:tmpl w:val="9D32210E"/>
    <w:lvl w:ilvl="0" w:tplc="04090001">
      <w:start w:val="1"/>
      <w:numFmt w:val="bullet"/>
      <w:lvlText w:val=""/>
      <w:lvlJc w:val="left"/>
      <w:pPr>
        <w:ind w:left="600" w:hanging="420"/>
      </w:pPr>
      <w:rPr>
        <w:rFonts w:ascii="Wingdings" w:hAnsi="Wingdings" w:hint="default"/>
      </w:rPr>
    </w:lvl>
    <w:lvl w:ilvl="1" w:tplc="0409000B" w:tentative="1">
      <w:start w:val="1"/>
      <w:numFmt w:val="bullet"/>
      <w:lvlText w:val=""/>
      <w:lvlJc w:val="left"/>
      <w:pPr>
        <w:ind w:left="1020" w:hanging="420"/>
      </w:pPr>
      <w:rPr>
        <w:rFonts w:ascii="Wingdings" w:hAnsi="Wingdings" w:hint="default"/>
      </w:rPr>
    </w:lvl>
    <w:lvl w:ilvl="2" w:tplc="0409000D"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B" w:tentative="1">
      <w:start w:val="1"/>
      <w:numFmt w:val="bullet"/>
      <w:lvlText w:val=""/>
      <w:lvlJc w:val="left"/>
      <w:pPr>
        <w:ind w:left="2280" w:hanging="420"/>
      </w:pPr>
      <w:rPr>
        <w:rFonts w:ascii="Wingdings" w:hAnsi="Wingdings" w:hint="default"/>
      </w:rPr>
    </w:lvl>
    <w:lvl w:ilvl="5" w:tplc="0409000D"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B" w:tentative="1">
      <w:start w:val="1"/>
      <w:numFmt w:val="bullet"/>
      <w:lvlText w:val=""/>
      <w:lvlJc w:val="left"/>
      <w:pPr>
        <w:ind w:left="3540" w:hanging="420"/>
      </w:pPr>
      <w:rPr>
        <w:rFonts w:ascii="Wingdings" w:hAnsi="Wingdings" w:hint="default"/>
      </w:rPr>
    </w:lvl>
    <w:lvl w:ilvl="8" w:tplc="0409000D" w:tentative="1">
      <w:start w:val="1"/>
      <w:numFmt w:val="bullet"/>
      <w:lvlText w:val=""/>
      <w:lvlJc w:val="left"/>
      <w:pPr>
        <w:ind w:left="3960" w:hanging="420"/>
      </w:pPr>
      <w:rPr>
        <w:rFonts w:ascii="Wingdings" w:hAnsi="Wingdings" w:hint="default"/>
      </w:rPr>
    </w:lvl>
  </w:abstractNum>
  <w:abstractNum w:abstractNumId="18" w15:restartNumberingAfterBreak="0">
    <w:nsid w:val="4AA73948"/>
    <w:multiLevelType w:val="hybridMultilevel"/>
    <w:tmpl w:val="67A4753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4BE27485"/>
    <w:multiLevelType w:val="multilevel"/>
    <w:tmpl w:val="DFB0130A"/>
    <w:lvl w:ilvl="0">
      <w:start w:val="6"/>
      <w:numFmt w:val="decimal"/>
      <w:lvlText w:val="%1"/>
      <w:lvlJc w:val="left"/>
      <w:pPr>
        <w:ind w:left="360" w:hanging="360"/>
      </w:pPr>
      <w:rPr>
        <w:rFonts w:hint="default"/>
      </w:rPr>
    </w:lvl>
    <w:lvl w:ilvl="1">
      <w:start w:val="2"/>
      <w:numFmt w:val="decimal"/>
      <w:lvlText w:val="%1.%2"/>
      <w:lvlJc w:val="left"/>
      <w:pPr>
        <w:ind w:left="1352" w:hanging="360"/>
      </w:pPr>
      <w:rPr>
        <w:rFonts w:hint="default"/>
      </w:rPr>
    </w:lvl>
    <w:lvl w:ilvl="2">
      <w:start w:val="1"/>
      <w:numFmt w:val="decimal"/>
      <w:lvlText w:val="%1.%2.%3"/>
      <w:lvlJc w:val="left"/>
      <w:pPr>
        <w:ind w:left="2704" w:hanging="720"/>
      </w:pPr>
      <w:rPr>
        <w:rFonts w:hint="default"/>
      </w:rPr>
    </w:lvl>
    <w:lvl w:ilvl="3">
      <w:start w:val="1"/>
      <w:numFmt w:val="decimal"/>
      <w:lvlText w:val="%1.%2.%3.%4"/>
      <w:lvlJc w:val="left"/>
      <w:pPr>
        <w:ind w:left="3696" w:hanging="720"/>
      </w:pPr>
      <w:rPr>
        <w:rFonts w:hint="default"/>
      </w:rPr>
    </w:lvl>
    <w:lvl w:ilvl="4">
      <w:start w:val="1"/>
      <w:numFmt w:val="decimal"/>
      <w:lvlText w:val="%1.%2.%3.%4.%5"/>
      <w:lvlJc w:val="left"/>
      <w:pPr>
        <w:ind w:left="4688" w:hanging="720"/>
      </w:pPr>
      <w:rPr>
        <w:rFonts w:hint="default"/>
      </w:rPr>
    </w:lvl>
    <w:lvl w:ilvl="5">
      <w:start w:val="1"/>
      <w:numFmt w:val="decimal"/>
      <w:lvlText w:val="%1.%2.%3.%4.%5.%6"/>
      <w:lvlJc w:val="left"/>
      <w:pPr>
        <w:ind w:left="6040" w:hanging="1080"/>
      </w:pPr>
      <w:rPr>
        <w:rFonts w:hint="default"/>
      </w:rPr>
    </w:lvl>
    <w:lvl w:ilvl="6">
      <w:start w:val="1"/>
      <w:numFmt w:val="decimal"/>
      <w:lvlText w:val="%1.%2.%3.%4.%5.%6.%7"/>
      <w:lvlJc w:val="left"/>
      <w:pPr>
        <w:ind w:left="7032" w:hanging="1080"/>
      </w:pPr>
      <w:rPr>
        <w:rFonts w:hint="default"/>
      </w:rPr>
    </w:lvl>
    <w:lvl w:ilvl="7">
      <w:start w:val="1"/>
      <w:numFmt w:val="decimal"/>
      <w:lvlText w:val="%1.%2.%3.%4.%5.%6.%7.%8"/>
      <w:lvlJc w:val="left"/>
      <w:pPr>
        <w:ind w:left="8384" w:hanging="1440"/>
      </w:pPr>
      <w:rPr>
        <w:rFonts w:hint="default"/>
      </w:rPr>
    </w:lvl>
    <w:lvl w:ilvl="8">
      <w:start w:val="1"/>
      <w:numFmt w:val="decimal"/>
      <w:lvlText w:val="%1.%2.%3.%4.%5.%6.%7.%8.%9"/>
      <w:lvlJc w:val="left"/>
      <w:pPr>
        <w:ind w:left="9376" w:hanging="1440"/>
      </w:pPr>
      <w:rPr>
        <w:rFonts w:hint="default"/>
      </w:rPr>
    </w:lvl>
  </w:abstractNum>
  <w:abstractNum w:abstractNumId="20" w15:restartNumberingAfterBreak="0">
    <w:nsid w:val="4C75590A"/>
    <w:multiLevelType w:val="hybridMultilevel"/>
    <w:tmpl w:val="1CC07760"/>
    <w:lvl w:ilvl="0" w:tplc="3CCA94CE">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5B9C4561"/>
    <w:multiLevelType w:val="hybridMultilevel"/>
    <w:tmpl w:val="9B58FF7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5C4F078D"/>
    <w:multiLevelType w:val="hybridMultilevel"/>
    <w:tmpl w:val="BBAEBC6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15:restartNumberingAfterBreak="0">
    <w:nsid w:val="5DB358B8"/>
    <w:multiLevelType w:val="hybridMultilevel"/>
    <w:tmpl w:val="038A2CDA"/>
    <w:lvl w:ilvl="0" w:tplc="18BAE2CA">
      <w:start w:val="1"/>
      <w:numFmt w:val="lowerLetter"/>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4" w15:restartNumberingAfterBreak="0">
    <w:nsid w:val="5EB05825"/>
    <w:multiLevelType w:val="hybridMultilevel"/>
    <w:tmpl w:val="C624F61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62093A3B"/>
    <w:multiLevelType w:val="hybridMultilevel"/>
    <w:tmpl w:val="729A06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681C4A4A"/>
    <w:multiLevelType w:val="hybridMultilevel"/>
    <w:tmpl w:val="D1ECF632"/>
    <w:lvl w:ilvl="0" w:tplc="58A04AE6">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6C9B4D34"/>
    <w:multiLevelType w:val="hybridMultilevel"/>
    <w:tmpl w:val="22625AD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6D977930"/>
    <w:multiLevelType w:val="hybridMultilevel"/>
    <w:tmpl w:val="FEEC3274"/>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6F793765"/>
    <w:multiLevelType w:val="hybridMultilevel"/>
    <w:tmpl w:val="FF6A1BC2"/>
    <w:lvl w:ilvl="0" w:tplc="A47E020C">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70D6199A"/>
    <w:multiLevelType w:val="hybridMultilevel"/>
    <w:tmpl w:val="A414228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15:restartNumberingAfterBreak="0">
    <w:nsid w:val="7B9970AE"/>
    <w:multiLevelType w:val="hybridMultilevel"/>
    <w:tmpl w:val="4B0ED8B0"/>
    <w:lvl w:ilvl="0" w:tplc="B7502498">
      <w:numFmt w:val="bullet"/>
      <w:lvlText w:val="•"/>
      <w:lvlJc w:val="left"/>
      <w:pPr>
        <w:ind w:left="600" w:hanging="420"/>
      </w:pPr>
      <w:rPr>
        <w:rFonts w:hint="default"/>
      </w:rPr>
    </w:lvl>
    <w:lvl w:ilvl="1" w:tplc="0409000B" w:tentative="1">
      <w:start w:val="1"/>
      <w:numFmt w:val="bullet"/>
      <w:lvlText w:val=""/>
      <w:lvlJc w:val="left"/>
      <w:pPr>
        <w:ind w:left="1020" w:hanging="420"/>
      </w:pPr>
      <w:rPr>
        <w:rFonts w:ascii="Wingdings" w:hAnsi="Wingdings" w:hint="default"/>
      </w:rPr>
    </w:lvl>
    <w:lvl w:ilvl="2" w:tplc="0409000D"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B" w:tentative="1">
      <w:start w:val="1"/>
      <w:numFmt w:val="bullet"/>
      <w:lvlText w:val=""/>
      <w:lvlJc w:val="left"/>
      <w:pPr>
        <w:ind w:left="2280" w:hanging="420"/>
      </w:pPr>
      <w:rPr>
        <w:rFonts w:ascii="Wingdings" w:hAnsi="Wingdings" w:hint="default"/>
      </w:rPr>
    </w:lvl>
    <w:lvl w:ilvl="5" w:tplc="0409000D"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B" w:tentative="1">
      <w:start w:val="1"/>
      <w:numFmt w:val="bullet"/>
      <w:lvlText w:val=""/>
      <w:lvlJc w:val="left"/>
      <w:pPr>
        <w:ind w:left="3540" w:hanging="420"/>
      </w:pPr>
      <w:rPr>
        <w:rFonts w:ascii="Wingdings" w:hAnsi="Wingdings" w:hint="default"/>
      </w:rPr>
    </w:lvl>
    <w:lvl w:ilvl="8" w:tplc="0409000D" w:tentative="1">
      <w:start w:val="1"/>
      <w:numFmt w:val="bullet"/>
      <w:lvlText w:val=""/>
      <w:lvlJc w:val="left"/>
      <w:pPr>
        <w:ind w:left="3960" w:hanging="420"/>
      </w:pPr>
      <w:rPr>
        <w:rFonts w:ascii="Wingdings" w:hAnsi="Wingdings" w:hint="default"/>
      </w:rPr>
    </w:lvl>
  </w:abstractNum>
  <w:abstractNum w:abstractNumId="32" w15:restartNumberingAfterBreak="0">
    <w:nsid w:val="7E1C3AD9"/>
    <w:multiLevelType w:val="hybridMultilevel"/>
    <w:tmpl w:val="6AB4D340"/>
    <w:lvl w:ilvl="0" w:tplc="7388B7D2">
      <w:start w:val="1"/>
      <w:numFmt w:val="upperLetter"/>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3" w15:restartNumberingAfterBreak="0">
    <w:nsid w:val="7EF72D6C"/>
    <w:multiLevelType w:val="hybridMultilevel"/>
    <w:tmpl w:val="9C7E3C6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5"/>
  </w:num>
  <w:num w:numId="2">
    <w:abstractNumId w:val="28"/>
  </w:num>
  <w:num w:numId="3">
    <w:abstractNumId w:val="19"/>
  </w:num>
  <w:num w:numId="4">
    <w:abstractNumId w:val="3"/>
  </w:num>
  <w:num w:numId="5">
    <w:abstractNumId w:val="23"/>
  </w:num>
  <w:num w:numId="6">
    <w:abstractNumId w:val="26"/>
  </w:num>
  <w:num w:numId="7">
    <w:abstractNumId w:val="11"/>
  </w:num>
  <w:num w:numId="8">
    <w:abstractNumId w:val="9"/>
  </w:num>
  <w:num w:numId="9">
    <w:abstractNumId w:val="20"/>
  </w:num>
  <w:num w:numId="10">
    <w:abstractNumId w:val="32"/>
  </w:num>
  <w:num w:numId="11">
    <w:abstractNumId w:val="15"/>
  </w:num>
  <w:num w:numId="12">
    <w:abstractNumId w:val="29"/>
  </w:num>
  <w:num w:numId="13">
    <w:abstractNumId w:val="4"/>
  </w:num>
  <w:num w:numId="14">
    <w:abstractNumId w:val="1"/>
  </w:num>
  <w:num w:numId="15">
    <w:abstractNumId w:val="24"/>
  </w:num>
  <w:num w:numId="16">
    <w:abstractNumId w:val="12"/>
  </w:num>
  <w:num w:numId="17">
    <w:abstractNumId w:val="31"/>
  </w:num>
  <w:num w:numId="18">
    <w:abstractNumId w:val="16"/>
  </w:num>
  <w:num w:numId="19">
    <w:abstractNumId w:val="2"/>
  </w:num>
  <w:num w:numId="20">
    <w:abstractNumId w:val="13"/>
  </w:num>
  <w:num w:numId="21">
    <w:abstractNumId w:val="25"/>
  </w:num>
  <w:num w:numId="22">
    <w:abstractNumId w:val="10"/>
  </w:num>
  <w:num w:numId="23">
    <w:abstractNumId w:val="21"/>
  </w:num>
  <w:num w:numId="24">
    <w:abstractNumId w:val="7"/>
  </w:num>
  <w:num w:numId="25">
    <w:abstractNumId w:val="6"/>
  </w:num>
  <w:num w:numId="26">
    <w:abstractNumId w:val="18"/>
  </w:num>
  <w:num w:numId="27">
    <w:abstractNumId w:val="30"/>
  </w:num>
  <w:num w:numId="28">
    <w:abstractNumId w:val="8"/>
  </w:num>
  <w:num w:numId="29">
    <w:abstractNumId w:val="17"/>
  </w:num>
  <w:num w:numId="30">
    <w:abstractNumId w:val="33"/>
  </w:num>
  <w:num w:numId="31">
    <w:abstractNumId w:val="14"/>
  </w:num>
  <w:num w:numId="32">
    <w:abstractNumId w:val="22"/>
  </w:num>
  <w:num w:numId="33">
    <w:abstractNumId w:val="27"/>
  </w:num>
  <w:num w:numId="34">
    <w:abstractNumId w:val="0"/>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東村邦彦 / TOUMURA，KUNIHIKO">
    <w15:presenceInfo w15:providerId="AD" w15:userId="S::kunihiko.toumura.yv@hitachi.com::aa80352f-8581-4c8d-8917-6e2824d173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embedSystemFonts/>
  <w:bordersDoNotSurroundHeader/>
  <w:bordersDoNotSurroundFooter/>
  <w:hideSpelling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840"/>
  <w:drawingGridHorizontalSpacing w:val="90"/>
  <w:drawingGridVerticalSpacing w:val="160"/>
  <w:displayHorizontalDrawingGridEvery w:val="0"/>
  <w:displayVerticalDrawingGridEvery w:val="2"/>
  <w:characterSpacingControl w:val="compressPunctuation"/>
  <w:hdrShapeDefaults>
    <o:shapedefaults v:ext="edit" spidmax="4097" style="mso-position-vertical-relative:line" fill="f" fillcolor="white" stroke="f">
      <v:fill color="white" on="f"/>
      <v:stroke on="f"/>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6E6"/>
    <w:rsid w:val="00004001"/>
    <w:rsid w:val="0001265A"/>
    <w:rsid w:val="00014A12"/>
    <w:rsid w:val="00020587"/>
    <w:rsid w:val="0002174D"/>
    <w:rsid w:val="00023955"/>
    <w:rsid w:val="00026EA7"/>
    <w:rsid w:val="000347D2"/>
    <w:rsid w:val="00036974"/>
    <w:rsid w:val="00041A8A"/>
    <w:rsid w:val="00044245"/>
    <w:rsid w:val="00045FA9"/>
    <w:rsid w:val="000463D1"/>
    <w:rsid w:val="000525ED"/>
    <w:rsid w:val="00054C39"/>
    <w:rsid w:val="00055B0B"/>
    <w:rsid w:val="00056898"/>
    <w:rsid w:val="000606E6"/>
    <w:rsid w:val="000775BE"/>
    <w:rsid w:val="000803D3"/>
    <w:rsid w:val="00086AE2"/>
    <w:rsid w:val="00087529"/>
    <w:rsid w:val="00090DA1"/>
    <w:rsid w:val="00093B51"/>
    <w:rsid w:val="000A11A5"/>
    <w:rsid w:val="000A1CAF"/>
    <w:rsid w:val="000A42B2"/>
    <w:rsid w:val="000B10F4"/>
    <w:rsid w:val="000B1777"/>
    <w:rsid w:val="000B4648"/>
    <w:rsid w:val="000C2F5E"/>
    <w:rsid w:val="000C4D15"/>
    <w:rsid w:val="000C5720"/>
    <w:rsid w:val="000C78A8"/>
    <w:rsid w:val="000D2803"/>
    <w:rsid w:val="000D47C1"/>
    <w:rsid w:val="000E005F"/>
    <w:rsid w:val="000E30E3"/>
    <w:rsid w:val="000E7E7A"/>
    <w:rsid w:val="000F351F"/>
    <w:rsid w:val="00100FCD"/>
    <w:rsid w:val="00102E3A"/>
    <w:rsid w:val="00105553"/>
    <w:rsid w:val="00111E9B"/>
    <w:rsid w:val="0011690A"/>
    <w:rsid w:val="00117D29"/>
    <w:rsid w:val="00131865"/>
    <w:rsid w:val="00132930"/>
    <w:rsid w:val="00133E0E"/>
    <w:rsid w:val="00136C50"/>
    <w:rsid w:val="001514C1"/>
    <w:rsid w:val="0015182F"/>
    <w:rsid w:val="00156DF0"/>
    <w:rsid w:val="00171240"/>
    <w:rsid w:val="001741D1"/>
    <w:rsid w:val="00177B15"/>
    <w:rsid w:val="001803B6"/>
    <w:rsid w:val="00181ACC"/>
    <w:rsid w:val="001A2299"/>
    <w:rsid w:val="001A4409"/>
    <w:rsid w:val="001A5BC9"/>
    <w:rsid w:val="001A7042"/>
    <w:rsid w:val="001B5D53"/>
    <w:rsid w:val="001C1414"/>
    <w:rsid w:val="001C50B7"/>
    <w:rsid w:val="001C67B5"/>
    <w:rsid w:val="001D18BD"/>
    <w:rsid w:val="001D3674"/>
    <w:rsid w:val="001E1339"/>
    <w:rsid w:val="001E321E"/>
    <w:rsid w:val="001E32CB"/>
    <w:rsid w:val="001E50DE"/>
    <w:rsid w:val="001E6F90"/>
    <w:rsid w:val="001F4B59"/>
    <w:rsid w:val="001F5917"/>
    <w:rsid w:val="001F6E49"/>
    <w:rsid w:val="002107B3"/>
    <w:rsid w:val="0021373A"/>
    <w:rsid w:val="00234A47"/>
    <w:rsid w:val="00240056"/>
    <w:rsid w:val="002404E6"/>
    <w:rsid w:val="002414DD"/>
    <w:rsid w:val="00241F35"/>
    <w:rsid w:val="00242AB8"/>
    <w:rsid w:val="0024425A"/>
    <w:rsid w:val="00246BC5"/>
    <w:rsid w:val="00254C84"/>
    <w:rsid w:val="002650BF"/>
    <w:rsid w:val="00266910"/>
    <w:rsid w:val="002676D8"/>
    <w:rsid w:val="00275660"/>
    <w:rsid w:val="002760E8"/>
    <w:rsid w:val="00276F09"/>
    <w:rsid w:val="0028267C"/>
    <w:rsid w:val="00292583"/>
    <w:rsid w:val="002A030B"/>
    <w:rsid w:val="002A2AD6"/>
    <w:rsid w:val="002A412A"/>
    <w:rsid w:val="002A7A9C"/>
    <w:rsid w:val="002B11B7"/>
    <w:rsid w:val="002B25C6"/>
    <w:rsid w:val="002B73F4"/>
    <w:rsid w:val="002C0AE1"/>
    <w:rsid w:val="002C6A58"/>
    <w:rsid w:val="002D25B3"/>
    <w:rsid w:val="002D68E7"/>
    <w:rsid w:val="002E38A8"/>
    <w:rsid w:val="002E73EC"/>
    <w:rsid w:val="002F1594"/>
    <w:rsid w:val="002F17B7"/>
    <w:rsid w:val="002F3A8D"/>
    <w:rsid w:val="00311295"/>
    <w:rsid w:val="00312C87"/>
    <w:rsid w:val="0031563B"/>
    <w:rsid w:val="00317984"/>
    <w:rsid w:val="003257AB"/>
    <w:rsid w:val="003321C6"/>
    <w:rsid w:val="00345DA8"/>
    <w:rsid w:val="00350C30"/>
    <w:rsid w:val="003604C2"/>
    <w:rsid w:val="00362357"/>
    <w:rsid w:val="003641CF"/>
    <w:rsid w:val="00366CCC"/>
    <w:rsid w:val="0036755D"/>
    <w:rsid w:val="0037043A"/>
    <w:rsid w:val="00370E17"/>
    <w:rsid w:val="00371D25"/>
    <w:rsid w:val="0038623B"/>
    <w:rsid w:val="00395842"/>
    <w:rsid w:val="003A1AE4"/>
    <w:rsid w:val="003A3A43"/>
    <w:rsid w:val="003A3D3F"/>
    <w:rsid w:val="003A585C"/>
    <w:rsid w:val="003A5A42"/>
    <w:rsid w:val="003B27ED"/>
    <w:rsid w:val="003B6219"/>
    <w:rsid w:val="003B690D"/>
    <w:rsid w:val="003B6C0A"/>
    <w:rsid w:val="003C21E6"/>
    <w:rsid w:val="003C60C1"/>
    <w:rsid w:val="003F4AD3"/>
    <w:rsid w:val="003F5480"/>
    <w:rsid w:val="00401987"/>
    <w:rsid w:val="0040648C"/>
    <w:rsid w:val="004065B0"/>
    <w:rsid w:val="00406833"/>
    <w:rsid w:val="00407E9A"/>
    <w:rsid w:val="004152EC"/>
    <w:rsid w:val="00421F34"/>
    <w:rsid w:val="00426AE9"/>
    <w:rsid w:val="00430B4E"/>
    <w:rsid w:val="0043319E"/>
    <w:rsid w:val="00433DC0"/>
    <w:rsid w:val="00437606"/>
    <w:rsid w:val="004412C3"/>
    <w:rsid w:val="00444168"/>
    <w:rsid w:val="00446A4D"/>
    <w:rsid w:val="0045490A"/>
    <w:rsid w:val="0045753C"/>
    <w:rsid w:val="0046406C"/>
    <w:rsid w:val="004735F6"/>
    <w:rsid w:val="00486F71"/>
    <w:rsid w:val="0049249C"/>
    <w:rsid w:val="00496DC5"/>
    <w:rsid w:val="004A28AE"/>
    <w:rsid w:val="004A42BE"/>
    <w:rsid w:val="004B08BD"/>
    <w:rsid w:val="004B1177"/>
    <w:rsid w:val="004B4037"/>
    <w:rsid w:val="004B41C1"/>
    <w:rsid w:val="004C2D15"/>
    <w:rsid w:val="004C3165"/>
    <w:rsid w:val="004C3626"/>
    <w:rsid w:val="004C39C4"/>
    <w:rsid w:val="004D2109"/>
    <w:rsid w:val="004D39AB"/>
    <w:rsid w:val="004D3F01"/>
    <w:rsid w:val="004D49F2"/>
    <w:rsid w:val="004D6BE8"/>
    <w:rsid w:val="004D7EC5"/>
    <w:rsid w:val="004E06C5"/>
    <w:rsid w:val="004E0BCC"/>
    <w:rsid w:val="004F01EF"/>
    <w:rsid w:val="00500F48"/>
    <w:rsid w:val="0050340E"/>
    <w:rsid w:val="005068FF"/>
    <w:rsid w:val="005129C0"/>
    <w:rsid w:val="00516DC9"/>
    <w:rsid w:val="00524F6D"/>
    <w:rsid w:val="00525B89"/>
    <w:rsid w:val="00527139"/>
    <w:rsid w:val="005322D1"/>
    <w:rsid w:val="00542F24"/>
    <w:rsid w:val="005433DA"/>
    <w:rsid w:val="005442AE"/>
    <w:rsid w:val="00546B05"/>
    <w:rsid w:val="00546CC8"/>
    <w:rsid w:val="005522F1"/>
    <w:rsid w:val="0055394F"/>
    <w:rsid w:val="00560680"/>
    <w:rsid w:val="00573ECF"/>
    <w:rsid w:val="00575900"/>
    <w:rsid w:val="00582E5B"/>
    <w:rsid w:val="00587D8A"/>
    <w:rsid w:val="005979F1"/>
    <w:rsid w:val="005A09D9"/>
    <w:rsid w:val="005A3208"/>
    <w:rsid w:val="005A45BB"/>
    <w:rsid w:val="005B7F39"/>
    <w:rsid w:val="005C1D58"/>
    <w:rsid w:val="005C2FEE"/>
    <w:rsid w:val="005C60F5"/>
    <w:rsid w:val="005D0833"/>
    <w:rsid w:val="005D3C9E"/>
    <w:rsid w:val="005E0F49"/>
    <w:rsid w:val="005E150D"/>
    <w:rsid w:val="005F22D3"/>
    <w:rsid w:val="005F353F"/>
    <w:rsid w:val="005F45C2"/>
    <w:rsid w:val="005F50E2"/>
    <w:rsid w:val="005F5105"/>
    <w:rsid w:val="0060299D"/>
    <w:rsid w:val="00603014"/>
    <w:rsid w:val="00603181"/>
    <w:rsid w:val="00603B01"/>
    <w:rsid w:val="00605A3A"/>
    <w:rsid w:val="00606A9C"/>
    <w:rsid w:val="00611121"/>
    <w:rsid w:val="00613D4C"/>
    <w:rsid w:val="00615529"/>
    <w:rsid w:val="00615CF5"/>
    <w:rsid w:val="00616CD2"/>
    <w:rsid w:val="00627E1C"/>
    <w:rsid w:val="00633E0A"/>
    <w:rsid w:val="006348F5"/>
    <w:rsid w:val="006401DE"/>
    <w:rsid w:val="0065480D"/>
    <w:rsid w:val="00661A73"/>
    <w:rsid w:val="00662025"/>
    <w:rsid w:val="006639A0"/>
    <w:rsid w:val="00664209"/>
    <w:rsid w:val="006649B1"/>
    <w:rsid w:val="006679EF"/>
    <w:rsid w:val="00671AFE"/>
    <w:rsid w:val="00672787"/>
    <w:rsid w:val="00672880"/>
    <w:rsid w:val="00674445"/>
    <w:rsid w:val="006800C4"/>
    <w:rsid w:val="006809C1"/>
    <w:rsid w:val="00681398"/>
    <w:rsid w:val="0069223C"/>
    <w:rsid w:val="00694A75"/>
    <w:rsid w:val="006A16CA"/>
    <w:rsid w:val="006A72ED"/>
    <w:rsid w:val="006B022A"/>
    <w:rsid w:val="006B040F"/>
    <w:rsid w:val="006B0705"/>
    <w:rsid w:val="006C04F4"/>
    <w:rsid w:val="006C69C6"/>
    <w:rsid w:val="006D0730"/>
    <w:rsid w:val="006D1C46"/>
    <w:rsid w:val="006D311E"/>
    <w:rsid w:val="006D7A05"/>
    <w:rsid w:val="006F0D59"/>
    <w:rsid w:val="006F2253"/>
    <w:rsid w:val="006F4734"/>
    <w:rsid w:val="006F4AFB"/>
    <w:rsid w:val="00702C06"/>
    <w:rsid w:val="007057C2"/>
    <w:rsid w:val="007257BE"/>
    <w:rsid w:val="00725DFC"/>
    <w:rsid w:val="0072660D"/>
    <w:rsid w:val="00730BAC"/>
    <w:rsid w:val="007314B2"/>
    <w:rsid w:val="007333E8"/>
    <w:rsid w:val="00735079"/>
    <w:rsid w:val="007363FD"/>
    <w:rsid w:val="00740C99"/>
    <w:rsid w:val="0075014D"/>
    <w:rsid w:val="0075110C"/>
    <w:rsid w:val="00752AF3"/>
    <w:rsid w:val="00753904"/>
    <w:rsid w:val="00761C98"/>
    <w:rsid w:val="00762F2C"/>
    <w:rsid w:val="00764AD1"/>
    <w:rsid w:val="00767F1E"/>
    <w:rsid w:val="00770923"/>
    <w:rsid w:val="00772D76"/>
    <w:rsid w:val="007772A9"/>
    <w:rsid w:val="00780937"/>
    <w:rsid w:val="0078323A"/>
    <w:rsid w:val="00783C62"/>
    <w:rsid w:val="00786D74"/>
    <w:rsid w:val="00796ADD"/>
    <w:rsid w:val="007A5F3D"/>
    <w:rsid w:val="007B06FD"/>
    <w:rsid w:val="007B4147"/>
    <w:rsid w:val="007C3218"/>
    <w:rsid w:val="007D0A1E"/>
    <w:rsid w:val="007D0FC9"/>
    <w:rsid w:val="007D78B9"/>
    <w:rsid w:val="007E7EAE"/>
    <w:rsid w:val="007F697A"/>
    <w:rsid w:val="00800A25"/>
    <w:rsid w:val="00801AFA"/>
    <w:rsid w:val="00802E2E"/>
    <w:rsid w:val="00805C86"/>
    <w:rsid w:val="00806FC9"/>
    <w:rsid w:val="00815D2E"/>
    <w:rsid w:val="00821252"/>
    <w:rsid w:val="008223B2"/>
    <w:rsid w:val="0084606C"/>
    <w:rsid w:val="00847361"/>
    <w:rsid w:val="008506D0"/>
    <w:rsid w:val="0085194C"/>
    <w:rsid w:val="00857A31"/>
    <w:rsid w:val="00860743"/>
    <w:rsid w:val="008648E8"/>
    <w:rsid w:val="00867CA8"/>
    <w:rsid w:val="008709A6"/>
    <w:rsid w:val="008759AF"/>
    <w:rsid w:val="00884811"/>
    <w:rsid w:val="0088571B"/>
    <w:rsid w:val="00890F52"/>
    <w:rsid w:val="008946BD"/>
    <w:rsid w:val="008A3CD8"/>
    <w:rsid w:val="008A71EC"/>
    <w:rsid w:val="008B53A1"/>
    <w:rsid w:val="008B60C7"/>
    <w:rsid w:val="008C2456"/>
    <w:rsid w:val="008C27AE"/>
    <w:rsid w:val="008C3E4B"/>
    <w:rsid w:val="008C41DD"/>
    <w:rsid w:val="008C7FB1"/>
    <w:rsid w:val="008E1B49"/>
    <w:rsid w:val="008E64C5"/>
    <w:rsid w:val="008F4115"/>
    <w:rsid w:val="009033FA"/>
    <w:rsid w:val="0090362B"/>
    <w:rsid w:val="00904060"/>
    <w:rsid w:val="009045B7"/>
    <w:rsid w:val="00904E39"/>
    <w:rsid w:val="00911281"/>
    <w:rsid w:val="00914545"/>
    <w:rsid w:val="009156FD"/>
    <w:rsid w:val="00921C95"/>
    <w:rsid w:val="00923D2D"/>
    <w:rsid w:val="00925974"/>
    <w:rsid w:val="00932DBD"/>
    <w:rsid w:val="009351FF"/>
    <w:rsid w:val="0093635D"/>
    <w:rsid w:val="009476ED"/>
    <w:rsid w:val="009544C4"/>
    <w:rsid w:val="00960552"/>
    <w:rsid w:val="00964757"/>
    <w:rsid w:val="00980380"/>
    <w:rsid w:val="00990C79"/>
    <w:rsid w:val="00990DAE"/>
    <w:rsid w:val="00991580"/>
    <w:rsid w:val="009A0EEC"/>
    <w:rsid w:val="009B5D19"/>
    <w:rsid w:val="009B77AC"/>
    <w:rsid w:val="009C126A"/>
    <w:rsid w:val="009C2AD2"/>
    <w:rsid w:val="009C42FA"/>
    <w:rsid w:val="009C48C3"/>
    <w:rsid w:val="009C5037"/>
    <w:rsid w:val="009C657E"/>
    <w:rsid w:val="009C72C9"/>
    <w:rsid w:val="009D3C24"/>
    <w:rsid w:val="009E046E"/>
    <w:rsid w:val="009E3A34"/>
    <w:rsid w:val="009E6ECE"/>
    <w:rsid w:val="009E7594"/>
    <w:rsid w:val="00A0447A"/>
    <w:rsid w:val="00A0799D"/>
    <w:rsid w:val="00A14143"/>
    <w:rsid w:val="00A3104E"/>
    <w:rsid w:val="00A31EFC"/>
    <w:rsid w:val="00A352B7"/>
    <w:rsid w:val="00A35513"/>
    <w:rsid w:val="00A47B6A"/>
    <w:rsid w:val="00A6134A"/>
    <w:rsid w:val="00A63261"/>
    <w:rsid w:val="00A71D0C"/>
    <w:rsid w:val="00A728CF"/>
    <w:rsid w:val="00A7654E"/>
    <w:rsid w:val="00A81CEA"/>
    <w:rsid w:val="00A826D3"/>
    <w:rsid w:val="00A90D9B"/>
    <w:rsid w:val="00A962CF"/>
    <w:rsid w:val="00AA08D0"/>
    <w:rsid w:val="00AA3A06"/>
    <w:rsid w:val="00AA5A8C"/>
    <w:rsid w:val="00AA6420"/>
    <w:rsid w:val="00AB043C"/>
    <w:rsid w:val="00AB4CB6"/>
    <w:rsid w:val="00AB55DB"/>
    <w:rsid w:val="00AC0EC8"/>
    <w:rsid w:val="00AC3FE0"/>
    <w:rsid w:val="00AC43B4"/>
    <w:rsid w:val="00AC5AD4"/>
    <w:rsid w:val="00AD0A64"/>
    <w:rsid w:val="00AD1B6B"/>
    <w:rsid w:val="00AD2F70"/>
    <w:rsid w:val="00AD3002"/>
    <w:rsid w:val="00AD63F0"/>
    <w:rsid w:val="00AE35A5"/>
    <w:rsid w:val="00AE6504"/>
    <w:rsid w:val="00AF03DD"/>
    <w:rsid w:val="00AF3872"/>
    <w:rsid w:val="00B002BA"/>
    <w:rsid w:val="00B012E6"/>
    <w:rsid w:val="00B05C40"/>
    <w:rsid w:val="00B07608"/>
    <w:rsid w:val="00B12EFD"/>
    <w:rsid w:val="00B17CAA"/>
    <w:rsid w:val="00B2366F"/>
    <w:rsid w:val="00B238EC"/>
    <w:rsid w:val="00B27C53"/>
    <w:rsid w:val="00B302CB"/>
    <w:rsid w:val="00B311DB"/>
    <w:rsid w:val="00B31E15"/>
    <w:rsid w:val="00B324DA"/>
    <w:rsid w:val="00B36668"/>
    <w:rsid w:val="00B36BC8"/>
    <w:rsid w:val="00B37782"/>
    <w:rsid w:val="00B4294C"/>
    <w:rsid w:val="00B55C51"/>
    <w:rsid w:val="00B55EFC"/>
    <w:rsid w:val="00B56BA1"/>
    <w:rsid w:val="00B57CE4"/>
    <w:rsid w:val="00B61BE2"/>
    <w:rsid w:val="00B626E4"/>
    <w:rsid w:val="00B678E5"/>
    <w:rsid w:val="00B7473B"/>
    <w:rsid w:val="00B75FD9"/>
    <w:rsid w:val="00B76A11"/>
    <w:rsid w:val="00B80A76"/>
    <w:rsid w:val="00B826D2"/>
    <w:rsid w:val="00B82B3A"/>
    <w:rsid w:val="00B83B7F"/>
    <w:rsid w:val="00B9021B"/>
    <w:rsid w:val="00BA0D11"/>
    <w:rsid w:val="00BA3906"/>
    <w:rsid w:val="00BA4808"/>
    <w:rsid w:val="00BB170E"/>
    <w:rsid w:val="00BC189C"/>
    <w:rsid w:val="00BC24CA"/>
    <w:rsid w:val="00BC3937"/>
    <w:rsid w:val="00BC59B4"/>
    <w:rsid w:val="00BD03D3"/>
    <w:rsid w:val="00BD147D"/>
    <w:rsid w:val="00BD2C13"/>
    <w:rsid w:val="00BD2E88"/>
    <w:rsid w:val="00BD75C9"/>
    <w:rsid w:val="00BE3767"/>
    <w:rsid w:val="00BE6ABC"/>
    <w:rsid w:val="00BF067A"/>
    <w:rsid w:val="00BF3750"/>
    <w:rsid w:val="00BF582E"/>
    <w:rsid w:val="00BF6A12"/>
    <w:rsid w:val="00BF6F61"/>
    <w:rsid w:val="00BF74FD"/>
    <w:rsid w:val="00C030A3"/>
    <w:rsid w:val="00C03CDE"/>
    <w:rsid w:val="00C066E1"/>
    <w:rsid w:val="00C1011F"/>
    <w:rsid w:val="00C12EB4"/>
    <w:rsid w:val="00C14FC9"/>
    <w:rsid w:val="00C16E41"/>
    <w:rsid w:val="00C17488"/>
    <w:rsid w:val="00C23C46"/>
    <w:rsid w:val="00C25F05"/>
    <w:rsid w:val="00C27B15"/>
    <w:rsid w:val="00C33D1F"/>
    <w:rsid w:val="00C36469"/>
    <w:rsid w:val="00C37250"/>
    <w:rsid w:val="00C37CA9"/>
    <w:rsid w:val="00C53FA3"/>
    <w:rsid w:val="00C54933"/>
    <w:rsid w:val="00C57517"/>
    <w:rsid w:val="00C637FD"/>
    <w:rsid w:val="00C70232"/>
    <w:rsid w:val="00C729BC"/>
    <w:rsid w:val="00C751B2"/>
    <w:rsid w:val="00C76711"/>
    <w:rsid w:val="00C7674B"/>
    <w:rsid w:val="00C847F5"/>
    <w:rsid w:val="00C93D31"/>
    <w:rsid w:val="00C96812"/>
    <w:rsid w:val="00C96E12"/>
    <w:rsid w:val="00C9726A"/>
    <w:rsid w:val="00CA0669"/>
    <w:rsid w:val="00CA5432"/>
    <w:rsid w:val="00CB01F8"/>
    <w:rsid w:val="00CB202A"/>
    <w:rsid w:val="00CB2682"/>
    <w:rsid w:val="00CB4912"/>
    <w:rsid w:val="00CB53C2"/>
    <w:rsid w:val="00CB6F73"/>
    <w:rsid w:val="00CB74FC"/>
    <w:rsid w:val="00CC76A2"/>
    <w:rsid w:val="00CD01F1"/>
    <w:rsid w:val="00CD29F5"/>
    <w:rsid w:val="00CD4423"/>
    <w:rsid w:val="00CD5710"/>
    <w:rsid w:val="00CE0528"/>
    <w:rsid w:val="00CE25F2"/>
    <w:rsid w:val="00CE7C00"/>
    <w:rsid w:val="00CF19A3"/>
    <w:rsid w:val="00CF3A2D"/>
    <w:rsid w:val="00D03646"/>
    <w:rsid w:val="00D03E4B"/>
    <w:rsid w:val="00D076CC"/>
    <w:rsid w:val="00D103A3"/>
    <w:rsid w:val="00D15CD2"/>
    <w:rsid w:val="00D304F3"/>
    <w:rsid w:val="00D30625"/>
    <w:rsid w:val="00D3321C"/>
    <w:rsid w:val="00D354DC"/>
    <w:rsid w:val="00D357DD"/>
    <w:rsid w:val="00D42450"/>
    <w:rsid w:val="00D53A61"/>
    <w:rsid w:val="00D61CD7"/>
    <w:rsid w:val="00D65296"/>
    <w:rsid w:val="00D65C6C"/>
    <w:rsid w:val="00D733EB"/>
    <w:rsid w:val="00D77D21"/>
    <w:rsid w:val="00D824D5"/>
    <w:rsid w:val="00D84861"/>
    <w:rsid w:val="00D87547"/>
    <w:rsid w:val="00D933DB"/>
    <w:rsid w:val="00D944A9"/>
    <w:rsid w:val="00DA14A4"/>
    <w:rsid w:val="00DA18DB"/>
    <w:rsid w:val="00DA1B25"/>
    <w:rsid w:val="00DA35F4"/>
    <w:rsid w:val="00DA7DFD"/>
    <w:rsid w:val="00DC1E76"/>
    <w:rsid w:val="00DC2A22"/>
    <w:rsid w:val="00DC2E95"/>
    <w:rsid w:val="00DC405D"/>
    <w:rsid w:val="00DC5F0D"/>
    <w:rsid w:val="00DD1BAD"/>
    <w:rsid w:val="00DD2547"/>
    <w:rsid w:val="00DD2BB0"/>
    <w:rsid w:val="00DD7F02"/>
    <w:rsid w:val="00DE4CDE"/>
    <w:rsid w:val="00DE62FD"/>
    <w:rsid w:val="00DF00C4"/>
    <w:rsid w:val="00DF2F19"/>
    <w:rsid w:val="00DF395F"/>
    <w:rsid w:val="00E01281"/>
    <w:rsid w:val="00E02FA5"/>
    <w:rsid w:val="00E04FB0"/>
    <w:rsid w:val="00E057E4"/>
    <w:rsid w:val="00E11D8A"/>
    <w:rsid w:val="00E14649"/>
    <w:rsid w:val="00E153B4"/>
    <w:rsid w:val="00E16A42"/>
    <w:rsid w:val="00E26708"/>
    <w:rsid w:val="00E30005"/>
    <w:rsid w:val="00E3086E"/>
    <w:rsid w:val="00E320D8"/>
    <w:rsid w:val="00E32B1B"/>
    <w:rsid w:val="00E40FFF"/>
    <w:rsid w:val="00E4251D"/>
    <w:rsid w:val="00E43E3A"/>
    <w:rsid w:val="00E45B2A"/>
    <w:rsid w:val="00E576AC"/>
    <w:rsid w:val="00E57D87"/>
    <w:rsid w:val="00E60484"/>
    <w:rsid w:val="00E64BEA"/>
    <w:rsid w:val="00E735B7"/>
    <w:rsid w:val="00E741E3"/>
    <w:rsid w:val="00E8156D"/>
    <w:rsid w:val="00E81916"/>
    <w:rsid w:val="00E855F4"/>
    <w:rsid w:val="00E85784"/>
    <w:rsid w:val="00E87FA8"/>
    <w:rsid w:val="00E92708"/>
    <w:rsid w:val="00E93AF8"/>
    <w:rsid w:val="00E94DD4"/>
    <w:rsid w:val="00EA01DC"/>
    <w:rsid w:val="00EB46B1"/>
    <w:rsid w:val="00EB6236"/>
    <w:rsid w:val="00EC08E4"/>
    <w:rsid w:val="00EC108E"/>
    <w:rsid w:val="00EC128B"/>
    <w:rsid w:val="00ED2CDF"/>
    <w:rsid w:val="00ED3C0E"/>
    <w:rsid w:val="00ED40A9"/>
    <w:rsid w:val="00EE475D"/>
    <w:rsid w:val="00EE5AC3"/>
    <w:rsid w:val="00EE7959"/>
    <w:rsid w:val="00EF171A"/>
    <w:rsid w:val="00EF1F58"/>
    <w:rsid w:val="00EF3305"/>
    <w:rsid w:val="00EF343A"/>
    <w:rsid w:val="00EF5FDD"/>
    <w:rsid w:val="00F034BE"/>
    <w:rsid w:val="00F04949"/>
    <w:rsid w:val="00F059FB"/>
    <w:rsid w:val="00F072D9"/>
    <w:rsid w:val="00F12E6F"/>
    <w:rsid w:val="00F1540E"/>
    <w:rsid w:val="00F16346"/>
    <w:rsid w:val="00F234F0"/>
    <w:rsid w:val="00F322C1"/>
    <w:rsid w:val="00F337D9"/>
    <w:rsid w:val="00F45ED5"/>
    <w:rsid w:val="00F46D64"/>
    <w:rsid w:val="00F53457"/>
    <w:rsid w:val="00F56496"/>
    <w:rsid w:val="00F57ACA"/>
    <w:rsid w:val="00F6640C"/>
    <w:rsid w:val="00F71499"/>
    <w:rsid w:val="00F75768"/>
    <w:rsid w:val="00F775AC"/>
    <w:rsid w:val="00F802EE"/>
    <w:rsid w:val="00F80BC1"/>
    <w:rsid w:val="00F8399B"/>
    <w:rsid w:val="00F84536"/>
    <w:rsid w:val="00F86555"/>
    <w:rsid w:val="00F914C4"/>
    <w:rsid w:val="00F91AB7"/>
    <w:rsid w:val="00F947EF"/>
    <w:rsid w:val="00FA5083"/>
    <w:rsid w:val="00FC042C"/>
    <w:rsid w:val="00FC0BAD"/>
    <w:rsid w:val="00FC374D"/>
    <w:rsid w:val="00FC54E5"/>
    <w:rsid w:val="00FC56A5"/>
    <w:rsid w:val="00FD57AC"/>
    <w:rsid w:val="00FE4CB8"/>
    <w:rsid w:val="00FE666F"/>
    <w:rsid w:val="00FE6DBE"/>
    <w:rsid w:val="00FF72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style="mso-position-vertical-relative:line" fill="f" fillcolor="white" stroke="f">
      <v:fill color="white" on="f"/>
      <v:stroke on="f"/>
      <v:textbox inset="5.85pt,.7pt,5.85pt,.7pt"/>
    </o:shapedefaults>
    <o:shapelayout v:ext="edit">
      <o:idmap v:ext="edit" data="1"/>
    </o:shapelayout>
  </w:shapeDefaults>
  <w:decimalSymbol w:val="."/>
  <w:listSeparator w:val=","/>
  <w14:docId w14:val="74F2495D"/>
  <w15:chartTrackingRefBased/>
  <w15:docId w15:val="{7E3884D6-5372-4B0A-9E4D-E7252BD7C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4536"/>
    <w:pPr>
      <w:widowControl w:val="0"/>
      <w:adjustRightInd w:val="0"/>
      <w:spacing w:line="332" w:lineRule="exact"/>
      <w:jc w:val="both"/>
      <w:textAlignment w:val="baseline"/>
    </w:pPr>
    <w:rPr>
      <w:rFonts w:ascii="Times New Roman" w:hAnsi="Times New Roman"/>
      <w:sz w:val="18"/>
    </w:rPr>
  </w:style>
  <w:style w:type="paragraph" w:styleId="10">
    <w:name w:val="heading 1"/>
    <w:basedOn w:val="a0"/>
    <w:next w:val="a1"/>
    <w:link w:val="11"/>
    <w:uiPriority w:val="9"/>
    <w:qFormat/>
    <w:rsid w:val="00430B4E"/>
    <w:pPr>
      <w:keepNext/>
      <w:ind w:left="357" w:hanging="357"/>
      <w:outlineLvl w:val="0"/>
    </w:pPr>
    <w:rPr>
      <w:sz w:val="20"/>
    </w:rPr>
  </w:style>
  <w:style w:type="paragraph" w:styleId="20">
    <w:name w:val="heading 2"/>
    <w:basedOn w:val="10"/>
    <w:next w:val="a1"/>
    <w:link w:val="21"/>
    <w:uiPriority w:val="9"/>
    <w:qFormat/>
    <w:rsid w:val="00F84536"/>
    <w:pPr>
      <w:ind w:left="540" w:hanging="540"/>
      <w:outlineLvl w:val="1"/>
    </w:pPr>
    <w:rPr>
      <w:sz w:val="18"/>
    </w:rPr>
  </w:style>
  <w:style w:type="paragraph" w:styleId="30">
    <w:name w:val="heading 3"/>
    <w:basedOn w:val="10"/>
    <w:next w:val="a1"/>
    <w:link w:val="31"/>
    <w:uiPriority w:val="9"/>
    <w:qFormat/>
    <w:rsid w:val="00F84536"/>
    <w:pPr>
      <w:ind w:left="540" w:hanging="540"/>
      <w:outlineLvl w:val="2"/>
    </w:pPr>
    <w:rPr>
      <w:sz w:val="18"/>
    </w:rPr>
  </w:style>
  <w:style w:type="paragraph" w:styleId="40">
    <w:name w:val="heading 4"/>
    <w:basedOn w:val="10"/>
    <w:next w:val="a1"/>
    <w:qFormat/>
    <w:rsid w:val="00F84536"/>
    <w:pPr>
      <w:ind w:left="539" w:hanging="539"/>
      <w:outlineLvl w:val="3"/>
    </w:pPr>
    <w:rPr>
      <w:sz w:val="18"/>
    </w:rPr>
  </w:style>
  <w:style w:type="paragraph" w:styleId="50">
    <w:name w:val="heading 5"/>
    <w:basedOn w:val="10"/>
    <w:next w:val="a1"/>
    <w:qFormat/>
    <w:rsid w:val="00F84536"/>
    <w:pPr>
      <w:ind w:left="539" w:hanging="539"/>
      <w:outlineLvl w:val="4"/>
    </w:pPr>
    <w:rPr>
      <w:sz w:val="18"/>
    </w:rPr>
  </w:style>
  <w:style w:type="paragraph" w:styleId="6">
    <w:name w:val="heading 6"/>
    <w:basedOn w:val="10"/>
    <w:next w:val="a1"/>
    <w:qFormat/>
    <w:rsid w:val="00F84536"/>
    <w:pPr>
      <w:ind w:left="539" w:hanging="539"/>
      <w:outlineLvl w:val="5"/>
    </w:pPr>
    <w:rPr>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Plain Text"/>
    <w:basedOn w:val="a"/>
    <w:rsid w:val="00BC5DCE"/>
    <w:rPr>
      <w:rFonts w:ascii="ＭＳ 明朝" w:hAnsi="Courier New" w:cs="Courier New"/>
      <w:szCs w:val="21"/>
    </w:rPr>
  </w:style>
  <w:style w:type="paragraph" w:styleId="a1">
    <w:name w:val="Body Text"/>
    <w:link w:val="a6"/>
    <w:rsid w:val="00F84536"/>
    <w:pPr>
      <w:widowControl w:val="0"/>
      <w:adjustRightInd w:val="0"/>
      <w:spacing w:line="332" w:lineRule="exact"/>
      <w:jc w:val="both"/>
      <w:textAlignment w:val="baseline"/>
    </w:pPr>
    <w:rPr>
      <w:rFonts w:ascii="Times New Roman" w:hAnsi="Times New Roman"/>
      <w:sz w:val="18"/>
    </w:rPr>
  </w:style>
  <w:style w:type="paragraph" w:styleId="a7">
    <w:name w:val="header"/>
    <w:basedOn w:val="a"/>
    <w:link w:val="a8"/>
    <w:uiPriority w:val="99"/>
    <w:rsid w:val="00F84536"/>
    <w:pPr>
      <w:tabs>
        <w:tab w:val="center" w:pos="4252"/>
        <w:tab w:val="right" w:pos="8504"/>
      </w:tabs>
    </w:pPr>
  </w:style>
  <w:style w:type="paragraph" w:styleId="a9">
    <w:name w:val="footer"/>
    <w:link w:val="aa"/>
    <w:uiPriority w:val="99"/>
    <w:rsid w:val="00F84536"/>
    <w:pPr>
      <w:widowControl w:val="0"/>
      <w:tabs>
        <w:tab w:val="center" w:pos="4309"/>
        <w:tab w:val="right" w:pos="9044"/>
      </w:tabs>
      <w:adjustRightInd w:val="0"/>
      <w:spacing w:line="360" w:lineRule="atLeast"/>
      <w:jc w:val="both"/>
      <w:textAlignment w:val="baseline"/>
    </w:pPr>
    <w:rPr>
      <w:sz w:val="18"/>
    </w:rPr>
  </w:style>
  <w:style w:type="character" w:customStyle="1" w:styleId="21">
    <w:name w:val="見出し 2 (文字)"/>
    <w:link w:val="20"/>
    <w:uiPriority w:val="9"/>
    <w:rsid w:val="004F4AF2"/>
    <w:rPr>
      <w:rFonts w:ascii="Times New Roman" w:eastAsia="ＭＳ ゴシック" w:hAnsi="Times New Roman"/>
      <w:sz w:val="18"/>
    </w:rPr>
  </w:style>
  <w:style w:type="paragraph" w:customStyle="1" w:styleId="ab">
    <w:name w:val="付録"/>
    <w:basedOn w:val="10"/>
    <w:rsid w:val="008352E1"/>
    <w:pPr>
      <w:spacing w:after="180"/>
      <w:jc w:val="center"/>
    </w:pPr>
    <w:rPr>
      <w:sz w:val="21"/>
      <w:szCs w:val="21"/>
    </w:rPr>
  </w:style>
  <w:style w:type="paragraph" w:styleId="12">
    <w:name w:val="toc 1"/>
    <w:basedOn w:val="a"/>
    <w:next w:val="a"/>
    <w:autoRedefine/>
    <w:uiPriority w:val="39"/>
    <w:rsid w:val="008352E1"/>
  </w:style>
  <w:style w:type="paragraph" w:styleId="22">
    <w:name w:val="toc 2"/>
    <w:basedOn w:val="a"/>
    <w:next w:val="a"/>
    <w:autoRedefine/>
    <w:uiPriority w:val="39"/>
    <w:rsid w:val="008352E1"/>
    <w:pPr>
      <w:ind w:leftChars="100" w:left="210"/>
    </w:pPr>
  </w:style>
  <w:style w:type="character" w:styleId="ac">
    <w:name w:val="Hyperlink"/>
    <w:uiPriority w:val="99"/>
    <w:rsid w:val="008352E1"/>
    <w:rPr>
      <w:color w:val="0000FF"/>
      <w:u w:val="single"/>
    </w:rPr>
  </w:style>
  <w:style w:type="character" w:styleId="ad">
    <w:name w:val="page number"/>
    <w:basedOn w:val="a2"/>
    <w:rsid w:val="00F84536"/>
  </w:style>
  <w:style w:type="paragraph" w:styleId="ae">
    <w:name w:val="Balloon Text"/>
    <w:basedOn w:val="a"/>
    <w:link w:val="af"/>
    <w:uiPriority w:val="99"/>
    <w:semiHidden/>
    <w:rsid w:val="00A26D81"/>
    <w:rPr>
      <w:rFonts w:ascii="ヒラギノ角ゴ ProN W3" w:eastAsia="ヒラギノ角ゴ ProN W3"/>
      <w:szCs w:val="18"/>
    </w:rPr>
  </w:style>
  <w:style w:type="character" w:customStyle="1" w:styleId="af0">
    <w:name w:val="ゴシック文字列"/>
    <w:rsid w:val="00F84536"/>
    <w:rPr>
      <w:rFonts w:ascii="Arial" w:eastAsia="ＭＳ ゴシック" w:hAnsi="Arial"/>
      <w:spacing w:val="0"/>
      <w:position w:val="0"/>
      <w:sz w:val="18"/>
    </w:rPr>
  </w:style>
  <w:style w:type="paragraph" w:customStyle="1" w:styleId="23">
    <w:name w:val="_2字インデント"/>
    <w:basedOn w:val="24"/>
    <w:rsid w:val="00F84536"/>
    <w:pPr>
      <w:tabs>
        <w:tab w:val="clear" w:pos="369"/>
      </w:tabs>
      <w:ind w:firstLine="0"/>
    </w:pPr>
  </w:style>
  <w:style w:type="paragraph" w:customStyle="1" w:styleId="51">
    <w:name w:val="_5字 ぶらさげ"/>
    <w:basedOn w:val="a1"/>
    <w:next w:val="52"/>
    <w:rsid w:val="00F84536"/>
    <w:pPr>
      <w:ind w:left="902" w:hanging="902"/>
    </w:pPr>
  </w:style>
  <w:style w:type="paragraph" w:customStyle="1" w:styleId="32">
    <w:name w:val="_3字 ぶらさげ"/>
    <w:basedOn w:val="a1"/>
    <w:next w:val="33"/>
    <w:rsid w:val="00F84536"/>
    <w:pPr>
      <w:ind w:left="539" w:hanging="539"/>
    </w:pPr>
  </w:style>
  <w:style w:type="paragraph" w:customStyle="1" w:styleId="af1">
    <w:name w:val="図形テキスト"/>
    <w:basedOn w:val="a0"/>
    <w:link w:val="af2"/>
    <w:rsid w:val="00F84536"/>
    <w:pPr>
      <w:spacing w:line="180" w:lineRule="exact"/>
      <w:jc w:val="center"/>
    </w:pPr>
    <w:rPr>
      <w:sz w:val="17"/>
    </w:rPr>
  </w:style>
  <w:style w:type="paragraph" w:customStyle="1" w:styleId="41">
    <w:name w:val="_4字 ぶらさげ"/>
    <w:basedOn w:val="a1"/>
    <w:next w:val="42"/>
    <w:rsid w:val="00F84536"/>
    <w:pPr>
      <w:ind w:left="720" w:hanging="720"/>
    </w:pPr>
  </w:style>
  <w:style w:type="paragraph" w:customStyle="1" w:styleId="120">
    <w:name w:val="12字 ぶらさげ"/>
    <w:basedOn w:val="a1"/>
    <w:next w:val="121"/>
    <w:rsid w:val="00F84536"/>
    <w:pPr>
      <w:ind w:left="2160" w:hanging="2160"/>
    </w:pPr>
  </w:style>
  <w:style w:type="paragraph" w:customStyle="1" w:styleId="13">
    <w:name w:val="_1字 ぶらさげ"/>
    <w:basedOn w:val="a1"/>
    <w:next w:val="14"/>
    <w:rsid w:val="00F84536"/>
    <w:pPr>
      <w:ind w:left="181" w:hanging="181"/>
    </w:pPr>
  </w:style>
  <w:style w:type="paragraph" w:customStyle="1" w:styleId="24">
    <w:name w:val="_2字 ぶらさげ"/>
    <w:basedOn w:val="a1"/>
    <w:next w:val="23"/>
    <w:rsid w:val="00F84536"/>
    <w:pPr>
      <w:tabs>
        <w:tab w:val="left" w:pos="369"/>
      </w:tabs>
      <w:ind w:left="369" w:hanging="369"/>
    </w:pPr>
  </w:style>
  <w:style w:type="paragraph" w:customStyle="1" w:styleId="60">
    <w:name w:val="_6字 ぶらさげ"/>
    <w:basedOn w:val="a1"/>
    <w:next w:val="61"/>
    <w:rsid w:val="00F84536"/>
    <w:pPr>
      <w:ind w:left="1077" w:hanging="1077"/>
    </w:pPr>
  </w:style>
  <w:style w:type="paragraph" w:customStyle="1" w:styleId="100">
    <w:name w:val="10字 ぶらさげ"/>
    <w:basedOn w:val="a1"/>
    <w:next w:val="101"/>
    <w:rsid w:val="00F84536"/>
    <w:pPr>
      <w:ind w:left="1797" w:hanging="1797"/>
    </w:pPr>
  </w:style>
  <w:style w:type="paragraph" w:customStyle="1" w:styleId="14">
    <w:name w:val="_1字インデント"/>
    <w:basedOn w:val="13"/>
    <w:rsid w:val="00F84536"/>
    <w:pPr>
      <w:ind w:firstLine="0"/>
    </w:pPr>
  </w:style>
  <w:style w:type="paragraph" w:customStyle="1" w:styleId="33">
    <w:name w:val="_3字インデント"/>
    <w:basedOn w:val="32"/>
    <w:rsid w:val="00F84536"/>
    <w:pPr>
      <w:ind w:firstLine="0"/>
    </w:pPr>
  </w:style>
  <w:style w:type="paragraph" w:customStyle="1" w:styleId="42">
    <w:name w:val="_4字インデント"/>
    <w:basedOn w:val="41"/>
    <w:rsid w:val="00F84536"/>
    <w:pPr>
      <w:ind w:firstLine="0"/>
    </w:pPr>
  </w:style>
  <w:style w:type="paragraph" w:customStyle="1" w:styleId="52">
    <w:name w:val="_5字インデント"/>
    <w:basedOn w:val="51"/>
    <w:rsid w:val="00F84536"/>
    <w:pPr>
      <w:ind w:firstLine="0"/>
    </w:pPr>
  </w:style>
  <w:style w:type="paragraph" w:customStyle="1" w:styleId="61">
    <w:name w:val="_6字インデント"/>
    <w:basedOn w:val="60"/>
    <w:rsid w:val="00F84536"/>
    <w:pPr>
      <w:ind w:firstLine="0"/>
    </w:pPr>
  </w:style>
  <w:style w:type="paragraph" w:customStyle="1" w:styleId="101">
    <w:name w:val="10字インデント"/>
    <w:basedOn w:val="100"/>
    <w:rsid w:val="00F84536"/>
    <w:pPr>
      <w:ind w:firstLine="0"/>
    </w:pPr>
  </w:style>
  <w:style w:type="paragraph" w:customStyle="1" w:styleId="121">
    <w:name w:val="12字インデント"/>
    <w:basedOn w:val="120"/>
    <w:rsid w:val="00F84536"/>
    <w:pPr>
      <w:ind w:firstLine="0"/>
    </w:pPr>
  </w:style>
  <w:style w:type="paragraph" w:customStyle="1" w:styleId="a0">
    <w:name w:val="本文ゴシック"/>
    <w:basedOn w:val="a1"/>
    <w:next w:val="a1"/>
    <w:link w:val="af3"/>
    <w:rsid w:val="00F84536"/>
    <w:rPr>
      <w:rFonts w:ascii="Arial" w:eastAsia="ＭＳ ゴシック" w:hAnsi="Arial"/>
    </w:rPr>
  </w:style>
  <w:style w:type="paragraph" w:customStyle="1" w:styleId="7">
    <w:name w:val="_7字 ぶらさげ"/>
    <w:basedOn w:val="a1"/>
    <w:next w:val="70"/>
    <w:rsid w:val="00F84536"/>
    <w:pPr>
      <w:ind w:left="1260" w:hanging="1260"/>
    </w:pPr>
  </w:style>
  <w:style w:type="paragraph" w:customStyle="1" w:styleId="8">
    <w:name w:val="_8字 ぶらさげ"/>
    <w:basedOn w:val="a1"/>
    <w:next w:val="80"/>
    <w:rsid w:val="00F84536"/>
    <w:pPr>
      <w:ind w:left="1440" w:hanging="1440"/>
    </w:pPr>
  </w:style>
  <w:style w:type="paragraph" w:customStyle="1" w:styleId="9">
    <w:name w:val="_9字 ぶらさげ"/>
    <w:basedOn w:val="a1"/>
    <w:next w:val="90"/>
    <w:rsid w:val="00F84536"/>
    <w:pPr>
      <w:ind w:left="1620" w:hanging="1620"/>
    </w:pPr>
  </w:style>
  <w:style w:type="paragraph" w:customStyle="1" w:styleId="110">
    <w:name w:val="11字 ぶらさげ"/>
    <w:basedOn w:val="a1"/>
    <w:next w:val="111"/>
    <w:rsid w:val="00F84536"/>
    <w:pPr>
      <w:ind w:left="1980" w:hanging="1980"/>
    </w:pPr>
  </w:style>
  <w:style w:type="paragraph" w:customStyle="1" w:styleId="70">
    <w:name w:val="_7字インデント"/>
    <w:basedOn w:val="7"/>
    <w:rsid w:val="00F84536"/>
    <w:pPr>
      <w:ind w:left="1259" w:firstLine="0"/>
    </w:pPr>
  </w:style>
  <w:style w:type="paragraph" w:customStyle="1" w:styleId="80">
    <w:name w:val="_8字インデント"/>
    <w:basedOn w:val="8"/>
    <w:rsid w:val="00F84536"/>
    <w:pPr>
      <w:ind w:firstLine="0"/>
    </w:pPr>
  </w:style>
  <w:style w:type="paragraph" w:customStyle="1" w:styleId="90">
    <w:name w:val="_9字インデント"/>
    <w:basedOn w:val="9"/>
    <w:rsid w:val="00F84536"/>
    <w:pPr>
      <w:ind w:left="1622" w:firstLine="0"/>
    </w:pPr>
  </w:style>
  <w:style w:type="paragraph" w:customStyle="1" w:styleId="111">
    <w:name w:val="11字インデント"/>
    <w:basedOn w:val="110"/>
    <w:rsid w:val="00F84536"/>
    <w:pPr>
      <w:ind w:left="1979" w:firstLine="0"/>
    </w:pPr>
  </w:style>
  <w:style w:type="table" w:styleId="af4">
    <w:name w:val="Table Grid"/>
    <w:basedOn w:val="a3"/>
    <w:uiPriority w:val="39"/>
    <w:rsid w:val="0045490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footnote text"/>
    <w:basedOn w:val="a"/>
    <w:semiHidden/>
    <w:rsid w:val="0045490A"/>
    <w:pPr>
      <w:adjustRightInd/>
      <w:snapToGrid w:val="0"/>
      <w:spacing w:line="240" w:lineRule="auto"/>
      <w:jc w:val="left"/>
      <w:textAlignment w:val="auto"/>
    </w:pPr>
    <w:rPr>
      <w:rFonts w:ascii="Century" w:hAnsi="Century"/>
      <w:kern w:val="2"/>
      <w:szCs w:val="24"/>
    </w:rPr>
  </w:style>
  <w:style w:type="character" w:styleId="af6">
    <w:name w:val="footnote reference"/>
    <w:semiHidden/>
    <w:rsid w:val="0045490A"/>
    <w:rPr>
      <w:vertAlign w:val="superscript"/>
    </w:rPr>
  </w:style>
  <w:style w:type="paragraph" w:customStyle="1" w:styleId="af7">
    <w:name w:val="本体"/>
    <w:basedOn w:val="a5"/>
    <w:rsid w:val="0045490A"/>
    <w:pPr>
      <w:adjustRightInd/>
      <w:spacing w:afterLines="50" w:after="180" w:line="240" w:lineRule="auto"/>
      <w:textAlignment w:val="auto"/>
    </w:pPr>
    <w:rPr>
      <w:rFonts w:ascii="Century" w:hAnsi="Century" w:cs="ＭＳ ゴシック"/>
      <w:kern w:val="2"/>
    </w:rPr>
  </w:style>
  <w:style w:type="paragraph" w:styleId="25">
    <w:name w:val="Body Text 2"/>
    <w:basedOn w:val="a"/>
    <w:rsid w:val="0031563B"/>
    <w:pPr>
      <w:spacing w:line="480" w:lineRule="auto"/>
    </w:pPr>
  </w:style>
  <w:style w:type="paragraph" w:styleId="af8">
    <w:name w:val="Body Text First Indent"/>
    <w:basedOn w:val="a1"/>
    <w:rsid w:val="0031563B"/>
    <w:pPr>
      <w:ind w:firstLineChars="100" w:firstLine="210"/>
    </w:pPr>
  </w:style>
  <w:style w:type="paragraph" w:customStyle="1" w:styleId="af9">
    <w:name w:val="表内容"/>
    <w:basedOn w:val="a"/>
    <w:rsid w:val="0031563B"/>
    <w:pPr>
      <w:keepNext/>
      <w:adjustRightInd/>
      <w:snapToGrid w:val="0"/>
      <w:spacing w:line="180" w:lineRule="atLeast"/>
      <w:textAlignment w:val="auto"/>
    </w:pPr>
    <w:rPr>
      <w:kern w:val="2"/>
    </w:rPr>
  </w:style>
  <w:style w:type="paragraph" w:styleId="afa">
    <w:name w:val="caption"/>
    <w:basedOn w:val="a"/>
    <w:next w:val="a"/>
    <w:link w:val="afb"/>
    <w:uiPriority w:val="35"/>
    <w:qFormat/>
    <w:rsid w:val="0031563B"/>
    <w:pPr>
      <w:adjustRightInd/>
      <w:snapToGrid w:val="0"/>
      <w:spacing w:line="332" w:lineRule="atLeast"/>
      <w:jc w:val="center"/>
      <w:textAlignment w:val="auto"/>
    </w:pPr>
    <w:rPr>
      <w:b/>
      <w:kern w:val="2"/>
    </w:rPr>
  </w:style>
  <w:style w:type="paragraph" w:customStyle="1" w:styleId="1">
    <w:name w:val="付属資料1"/>
    <w:basedOn w:val="10"/>
    <w:next w:val="af8"/>
    <w:rsid w:val="00AC3FE0"/>
    <w:pPr>
      <w:pageBreakBefore/>
      <w:numPr>
        <w:numId w:val="1"/>
      </w:numPr>
      <w:adjustRightInd/>
      <w:snapToGrid w:val="0"/>
      <w:spacing w:line="332" w:lineRule="atLeast"/>
      <w:ind w:left="357" w:hanging="357"/>
      <w:textAlignment w:val="auto"/>
    </w:pPr>
    <w:rPr>
      <w:kern w:val="2"/>
    </w:rPr>
  </w:style>
  <w:style w:type="paragraph" w:customStyle="1" w:styleId="2">
    <w:name w:val="付属資料2"/>
    <w:basedOn w:val="20"/>
    <w:next w:val="af8"/>
    <w:rsid w:val="00B31E15"/>
    <w:pPr>
      <w:numPr>
        <w:ilvl w:val="1"/>
        <w:numId w:val="1"/>
      </w:numPr>
      <w:adjustRightInd/>
      <w:snapToGrid w:val="0"/>
      <w:spacing w:line="332" w:lineRule="atLeast"/>
      <w:textAlignment w:val="auto"/>
    </w:pPr>
    <w:rPr>
      <w:kern w:val="2"/>
    </w:rPr>
  </w:style>
  <w:style w:type="paragraph" w:customStyle="1" w:styleId="3">
    <w:name w:val="付属資料3"/>
    <w:basedOn w:val="30"/>
    <w:next w:val="af8"/>
    <w:rsid w:val="0031563B"/>
    <w:pPr>
      <w:numPr>
        <w:ilvl w:val="2"/>
        <w:numId w:val="1"/>
      </w:numPr>
      <w:adjustRightInd/>
      <w:snapToGrid w:val="0"/>
      <w:spacing w:before="60" w:line="332" w:lineRule="atLeast"/>
      <w:textAlignment w:val="auto"/>
    </w:pPr>
    <w:rPr>
      <w:kern w:val="2"/>
      <w:lang w:val="nb-NO"/>
    </w:rPr>
  </w:style>
  <w:style w:type="paragraph" w:customStyle="1" w:styleId="4">
    <w:name w:val="付属資料4"/>
    <w:basedOn w:val="40"/>
    <w:next w:val="af8"/>
    <w:rsid w:val="0031563B"/>
    <w:pPr>
      <w:numPr>
        <w:ilvl w:val="3"/>
        <w:numId w:val="1"/>
      </w:numPr>
      <w:adjustRightInd/>
      <w:snapToGrid w:val="0"/>
      <w:spacing w:line="332" w:lineRule="atLeast"/>
      <w:textAlignment w:val="auto"/>
    </w:pPr>
    <w:rPr>
      <w:kern w:val="2"/>
    </w:rPr>
  </w:style>
  <w:style w:type="character" w:customStyle="1" w:styleId="afb">
    <w:name w:val="図表番号 (文字)"/>
    <w:link w:val="afa"/>
    <w:rsid w:val="0031563B"/>
    <w:rPr>
      <w:rFonts w:eastAsia="ＭＳ 明朝"/>
      <w:b/>
      <w:kern w:val="2"/>
      <w:sz w:val="18"/>
      <w:lang w:val="en-US" w:eastAsia="ja-JP" w:bidi="ar-SA"/>
    </w:rPr>
  </w:style>
  <w:style w:type="paragraph" w:customStyle="1" w:styleId="5">
    <w:name w:val="付属資料5"/>
    <w:basedOn w:val="50"/>
    <w:next w:val="af8"/>
    <w:rsid w:val="0031563B"/>
    <w:pPr>
      <w:numPr>
        <w:ilvl w:val="4"/>
        <w:numId w:val="1"/>
      </w:numPr>
      <w:adjustRightInd/>
      <w:snapToGrid w:val="0"/>
      <w:spacing w:line="332" w:lineRule="atLeast"/>
      <w:textAlignment w:val="auto"/>
    </w:pPr>
    <w:rPr>
      <w:kern w:val="2"/>
    </w:rPr>
  </w:style>
  <w:style w:type="paragraph" w:customStyle="1" w:styleId="afc">
    <w:name w:val="表タイトル行"/>
    <w:basedOn w:val="af9"/>
    <w:rsid w:val="00B002BA"/>
    <w:pPr>
      <w:jc w:val="center"/>
    </w:pPr>
  </w:style>
  <w:style w:type="character" w:customStyle="1" w:styleId="a6">
    <w:name w:val="本文 (文字)"/>
    <w:link w:val="a1"/>
    <w:rsid w:val="000B10F4"/>
    <w:rPr>
      <w:rFonts w:ascii="Times New Roman" w:hAnsi="Times New Roman"/>
      <w:sz w:val="18"/>
      <w:lang w:val="en-US" w:eastAsia="ja-JP" w:bidi="ar-SA"/>
    </w:rPr>
  </w:style>
  <w:style w:type="character" w:customStyle="1" w:styleId="af3">
    <w:name w:val="本文ゴシック (文字)"/>
    <w:link w:val="a0"/>
    <w:rsid w:val="000B10F4"/>
    <w:rPr>
      <w:rFonts w:ascii="Arial" w:eastAsia="ＭＳ ゴシック" w:hAnsi="Arial"/>
      <w:sz w:val="18"/>
      <w:lang w:val="en-US" w:eastAsia="ja-JP" w:bidi="ar-SA"/>
    </w:rPr>
  </w:style>
  <w:style w:type="character" w:customStyle="1" w:styleId="11">
    <w:name w:val="見出し 1 (文字)"/>
    <w:basedOn w:val="af3"/>
    <w:link w:val="10"/>
    <w:uiPriority w:val="9"/>
    <w:rsid w:val="00430B4E"/>
    <w:rPr>
      <w:rFonts w:ascii="Arial" w:eastAsia="ＭＳ ゴシック" w:hAnsi="Arial"/>
      <w:sz w:val="18"/>
      <w:lang w:val="en-US" w:eastAsia="ja-JP" w:bidi="ar-SA"/>
    </w:rPr>
  </w:style>
  <w:style w:type="paragraph" w:styleId="34">
    <w:name w:val="toc 3"/>
    <w:basedOn w:val="a"/>
    <w:next w:val="a"/>
    <w:autoRedefine/>
    <w:uiPriority w:val="39"/>
    <w:rsid w:val="008C3E4B"/>
    <w:pPr>
      <w:adjustRightInd/>
      <w:spacing w:line="240" w:lineRule="auto"/>
      <w:ind w:leftChars="200" w:left="420"/>
      <w:textAlignment w:val="auto"/>
    </w:pPr>
    <w:rPr>
      <w:rFonts w:ascii="Century" w:hAnsi="Century"/>
      <w:kern w:val="2"/>
      <w:szCs w:val="24"/>
    </w:rPr>
  </w:style>
  <w:style w:type="paragraph" w:styleId="43">
    <w:name w:val="toc 4"/>
    <w:basedOn w:val="a"/>
    <w:next w:val="a"/>
    <w:autoRedefine/>
    <w:uiPriority w:val="39"/>
    <w:rsid w:val="008C3E4B"/>
    <w:pPr>
      <w:adjustRightInd/>
      <w:spacing w:line="240" w:lineRule="auto"/>
      <w:ind w:leftChars="300" w:left="630"/>
      <w:textAlignment w:val="auto"/>
    </w:pPr>
    <w:rPr>
      <w:rFonts w:ascii="Century" w:hAnsi="Century"/>
      <w:kern w:val="2"/>
      <w:szCs w:val="24"/>
    </w:rPr>
  </w:style>
  <w:style w:type="paragraph" w:styleId="53">
    <w:name w:val="toc 5"/>
    <w:basedOn w:val="a"/>
    <w:next w:val="a"/>
    <w:autoRedefine/>
    <w:uiPriority w:val="39"/>
    <w:rsid w:val="00D354DC"/>
    <w:pPr>
      <w:adjustRightInd/>
      <w:spacing w:line="240" w:lineRule="auto"/>
      <w:ind w:leftChars="400" w:left="840"/>
      <w:textAlignment w:val="auto"/>
    </w:pPr>
    <w:rPr>
      <w:rFonts w:ascii="Century" w:hAnsi="Century"/>
      <w:kern w:val="2"/>
      <w:sz w:val="21"/>
      <w:szCs w:val="24"/>
    </w:rPr>
  </w:style>
  <w:style w:type="paragraph" w:styleId="62">
    <w:name w:val="toc 6"/>
    <w:basedOn w:val="a"/>
    <w:next w:val="a"/>
    <w:autoRedefine/>
    <w:uiPriority w:val="39"/>
    <w:rsid w:val="00D354DC"/>
    <w:pPr>
      <w:adjustRightInd/>
      <w:spacing w:line="240" w:lineRule="auto"/>
      <w:ind w:leftChars="500" w:left="1050"/>
      <w:textAlignment w:val="auto"/>
    </w:pPr>
    <w:rPr>
      <w:rFonts w:ascii="Century" w:hAnsi="Century"/>
      <w:kern w:val="2"/>
      <w:sz w:val="21"/>
      <w:szCs w:val="24"/>
    </w:rPr>
  </w:style>
  <w:style w:type="paragraph" w:styleId="71">
    <w:name w:val="toc 7"/>
    <w:basedOn w:val="a"/>
    <w:next w:val="a"/>
    <w:autoRedefine/>
    <w:uiPriority w:val="39"/>
    <w:rsid w:val="00D354DC"/>
    <w:pPr>
      <w:adjustRightInd/>
      <w:spacing w:line="240" w:lineRule="auto"/>
      <w:ind w:leftChars="600" w:left="1260"/>
      <w:textAlignment w:val="auto"/>
    </w:pPr>
    <w:rPr>
      <w:rFonts w:ascii="Century" w:hAnsi="Century"/>
      <w:kern w:val="2"/>
      <w:sz w:val="21"/>
      <w:szCs w:val="24"/>
    </w:rPr>
  </w:style>
  <w:style w:type="paragraph" w:styleId="81">
    <w:name w:val="toc 8"/>
    <w:basedOn w:val="a"/>
    <w:next w:val="a"/>
    <w:autoRedefine/>
    <w:uiPriority w:val="39"/>
    <w:rsid w:val="00D354DC"/>
    <w:pPr>
      <w:adjustRightInd/>
      <w:spacing w:line="240" w:lineRule="auto"/>
      <w:ind w:leftChars="700" w:left="1470"/>
      <w:textAlignment w:val="auto"/>
    </w:pPr>
    <w:rPr>
      <w:rFonts w:ascii="Century" w:hAnsi="Century"/>
      <w:kern w:val="2"/>
      <w:sz w:val="21"/>
      <w:szCs w:val="24"/>
    </w:rPr>
  </w:style>
  <w:style w:type="paragraph" w:styleId="91">
    <w:name w:val="toc 9"/>
    <w:basedOn w:val="a"/>
    <w:next w:val="a"/>
    <w:autoRedefine/>
    <w:uiPriority w:val="39"/>
    <w:rsid w:val="00D354DC"/>
    <w:pPr>
      <w:adjustRightInd/>
      <w:spacing w:line="240" w:lineRule="auto"/>
      <w:ind w:leftChars="800" w:left="1680"/>
      <w:textAlignment w:val="auto"/>
    </w:pPr>
    <w:rPr>
      <w:rFonts w:ascii="Century" w:hAnsi="Century"/>
      <w:kern w:val="2"/>
      <w:sz w:val="21"/>
      <w:szCs w:val="24"/>
    </w:rPr>
  </w:style>
  <w:style w:type="character" w:customStyle="1" w:styleId="af2">
    <w:name w:val="図形テキスト (文字)"/>
    <w:link w:val="af1"/>
    <w:rsid w:val="00D65296"/>
    <w:rPr>
      <w:rFonts w:ascii="Arial" w:eastAsia="ＭＳ ゴシック" w:hAnsi="Arial"/>
      <w:sz w:val="17"/>
      <w:lang w:val="en-US" w:eastAsia="ja-JP" w:bidi="ar-SA"/>
    </w:rPr>
  </w:style>
  <w:style w:type="paragraph" w:styleId="afd">
    <w:name w:val="Revision"/>
    <w:hidden/>
    <w:uiPriority w:val="99"/>
    <w:semiHidden/>
    <w:rsid w:val="000463D1"/>
    <w:rPr>
      <w:rFonts w:ascii="Times New Roman" w:hAnsi="Times New Roman"/>
      <w:sz w:val="18"/>
    </w:rPr>
  </w:style>
  <w:style w:type="paragraph" w:styleId="afe">
    <w:name w:val="TOC Heading"/>
    <w:basedOn w:val="10"/>
    <w:next w:val="a"/>
    <w:uiPriority w:val="39"/>
    <w:semiHidden/>
    <w:unhideWhenUsed/>
    <w:qFormat/>
    <w:rsid w:val="00350C30"/>
    <w:pPr>
      <w:keepLines/>
      <w:widowControl/>
      <w:adjustRightInd/>
      <w:spacing w:before="480" w:line="276" w:lineRule="auto"/>
      <w:ind w:left="0" w:firstLine="0"/>
      <w:jc w:val="left"/>
      <w:textAlignment w:val="auto"/>
      <w:outlineLvl w:val="9"/>
    </w:pPr>
    <w:rPr>
      <w:b/>
      <w:bCs/>
      <w:color w:val="365F91"/>
      <w:sz w:val="28"/>
      <w:szCs w:val="28"/>
    </w:rPr>
  </w:style>
  <w:style w:type="paragraph" w:customStyle="1" w:styleId="1105pt">
    <w:name w:val="スタイル 見出し 1 + ＭＳ ゴシック 10.5 pt"/>
    <w:basedOn w:val="10"/>
    <w:rsid w:val="00430B4E"/>
  </w:style>
  <w:style w:type="paragraph" w:customStyle="1" w:styleId="29pt">
    <w:name w:val="スタイル 見出し 2 + 段落後 :  9 pt"/>
    <w:basedOn w:val="20"/>
    <w:rsid w:val="006F0D59"/>
    <w:pPr>
      <w:ind w:left="539" w:hanging="539"/>
    </w:pPr>
    <w:rPr>
      <w:rFonts w:cs="ＭＳ 明朝"/>
    </w:rPr>
  </w:style>
  <w:style w:type="paragraph" w:customStyle="1" w:styleId="19pt">
    <w:name w:val="スタイル 見出し 1 + 段落後 :  9 pt"/>
    <w:basedOn w:val="10"/>
    <w:rsid w:val="00056898"/>
    <w:rPr>
      <w:rFonts w:cs="ＭＳ 明朝"/>
    </w:rPr>
  </w:style>
  <w:style w:type="character" w:customStyle="1" w:styleId="aa">
    <w:name w:val="フッター (文字)"/>
    <w:link w:val="a9"/>
    <w:uiPriority w:val="99"/>
    <w:rsid w:val="00056898"/>
    <w:rPr>
      <w:sz w:val="18"/>
      <w:lang w:val="en-US" w:eastAsia="ja-JP" w:bidi="ar-SA"/>
    </w:rPr>
  </w:style>
  <w:style w:type="paragraph" w:styleId="aff">
    <w:name w:val="List Paragraph"/>
    <w:basedOn w:val="a"/>
    <w:uiPriority w:val="34"/>
    <w:qFormat/>
    <w:rsid w:val="0088571B"/>
    <w:pPr>
      <w:adjustRightInd/>
      <w:spacing w:line="240" w:lineRule="auto"/>
      <w:ind w:leftChars="400" w:left="840"/>
      <w:textAlignment w:val="auto"/>
    </w:pPr>
    <w:rPr>
      <w:rFonts w:ascii="Century" w:hAnsi="Century"/>
      <w:kern w:val="2"/>
      <w:sz w:val="21"/>
      <w:szCs w:val="22"/>
    </w:rPr>
  </w:style>
  <w:style w:type="character" w:customStyle="1" w:styleId="31">
    <w:name w:val="見出し 3 (文字)"/>
    <w:link w:val="30"/>
    <w:uiPriority w:val="9"/>
    <w:rsid w:val="009B77AC"/>
    <w:rPr>
      <w:rFonts w:ascii="Arial" w:eastAsia="ＭＳ ゴシック" w:hAnsi="Arial"/>
      <w:sz w:val="18"/>
    </w:rPr>
  </w:style>
  <w:style w:type="character" w:customStyle="1" w:styleId="af">
    <w:name w:val="吹き出し (文字)"/>
    <w:link w:val="ae"/>
    <w:uiPriority w:val="99"/>
    <w:semiHidden/>
    <w:rsid w:val="009B77AC"/>
    <w:rPr>
      <w:rFonts w:ascii="ヒラギノ角ゴ ProN W3" w:eastAsia="ヒラギノ角ゴ ProN W3" w:hAnsi="Times New Roman"/>
      <w:sz w:val="18"/>
      <w:szCs w:val="18"/>
    </w:rPr>
  </w:style>
  <w:style w:type="character" w:customStyle="1" w:styleId="a8">
    <w:name w:val="ヘッダー (文字)"/>
    <w:link w:val="a7"/>
    <w:uiPriority w:val="99"/>
    <w:rsid w:val="009B77AC"/>
    <w:rPr>
      <w:rFonts w:ascii="Times New Roman" w:hAnsi="Times New Roman"/>
      <w:sz w:val="18"/>
    </w:rPr>
  </w:style>
  <w:style w:type="character" w:styleId="aff0">
    <w:name w:val="annotation reference"/>
    <w:rsid w:val="00EA01DC"/>
    <w:rPr>
      <w:sz w:val="18"/>
      <w:szCs w:val="18"/>
    </w:rPr>
  </w:style>
  <w:style w:type="paragraph" w:styleId="aff1">
    <w:name w:val="annotation text"/>
    <w:basedOn w:val="a"/>
    <w:link w:val="aff2"/>
    <w:rsid w:val="00EA01DC"/>
    <w:pPr>
      <w:jc w:val="left"/>
    </w:pPr>
  </w:style>
  <w:style w:type="character" w:customStyle="1" w:styleId="aff2">
    <w:name w:val="コメント文字列 (文字)"/>
    <w:link w:val="aff1"/>
    <w:rsid w:val="00EA01DC"/>
    <w:rPr>
      <w:rFonts w:ascii="Times New Roman" w:hAnsi="Times New Roman"/>
      <w:sz w:val="18"/>
    </w:rPr>
  </w:style>
  <w:style w:type="paragraph" w:styleId="aff3">
    <w:name w:val="annotation subject"/>
    <w:basedOn w:val="aff1"/>
    <w:next w:val="aff1"/>
    <w:link w:val="aff4"/>
    <w:rsid w:val="00EA01DC"/>
    <w:rPr>
      <w:b/>
      <w:bCs/>
    </w:rPr>
  </w:style>
  <w:style w:type="character" w:customStyle="1" w:styleId="aff4">
    <w:name w:val="コメント内容 (文字)"/>
    <w:link w:val="aff3"/>
    <w:rsid w:val="00EA01DC"/>
    <w:rPr>
      <w:rFonts w:ascii="Times New Roman" w:hAnsi="Times New Roman"/>
      <w:b/>
      <w:bCs/>
      <w:sz w:val="18"/>
    </w:rPr>
  </w:style>
  <w:style w:type="paragraph" w:styleId="aff5">
    <w:name w:val="Date"/>
    <w:basedOn w:val="a"/>
    <w:next w:val="a"/>
    <w:link w:val="aff6"/>
    <w:rsid w:val="00136C50"/>
  </w:style>
  <w:style w:type="character" w:customStyle="1" w:styleId="aff6">
    <w:name w:val="日付 (文字)"/>
    <w:link w:val="aff5"/>
    <w:rsid w:val="00136C50"/>
    <w:rPr>
      <w:rFonts w:ascii="Times New Roman" w:hAnsi="Times New Roman"/>
      <w:sz w:val="18"/>
    </w:rPr>
  </w:style>
  <w:style w:type="character" w:customStyle="1" w:styleId="UnresolvedMention">
    <w:name w:val="Unresolved Mention"/>
    <w:uiPriority w:val="99"/>
    <w:semiHidden/>
    <w:unhideWhenUsed/>
    <w:rsid w:val="008C3E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211062">
      <w:bodyDiv w:val="1"/>
      <w:marLeft w:val="0"/>
      <w:marRight w:val="0"/>
      <w:marTop w:val="0"/>
      <w:marBottom w:val="0"/>
      <w:divBdr>
        <w:top w:val="none" w:sz="0" w:space="0" w:color="auto"/>
        <w:left w:val="none" w:sz="0" w:space="0" w:color="auto"/>
        <w:bottom w:val="none" w:sz="0" w:space="0" w:color="auto"/>
        <w:right w:val="none" w:sz="0" w:space="0" w:color="auto"/>
      </w:divBdr>
      <w:divsChild>
        <w:div w:id="1560509426">
          <w:marLeft w:val="0"/>
          <w:marRight w:val="0"/>
          <w:marTop w:val="0"/>
          <w:marBottom w:val="0"/>
          <w:divBdr>
            <w:top w:val="none" w:sz="0" w:space="0" w:color="auto"/>
            <w:left w:val="none" w:sz="0" w:space="0" w:color="auto"/>
            <w:bottom w:val="none" w:sz="0" w:space="0" w:color="auto"/>
            <w:right w:val="none" w:sz="0" w:space="0" w:color="auto"/>
          </w:divBdr>
        </w:div>
      </w:divsChild>
    </w:div>
    <w:div w:id="441190355">
      <w:bodyDiv w:val="1"/>
      <w:marLeft w:val="0"/>
      <w:marRight w:val="0"/>
      <w:marTop w:val="0"/>
      <w:marBottom w:val="0"/>
      <w:divBdr>
        <w:top w:val="none" w:sz="0" w:space="0" w:color="auto"/>
        <w:left w:val="none" w:sz="0" w:space="0" w:color="auto"/>
        <w:bottom w:val="none" w:sz="0" w:space="0" w:color="auto"/>
        <w:right w:val="none" w:sz="0" w:space="0" w:color="auto"/>
      </w:divBdr>
    </w:div>
    <w:div w:id="629440124">
      <w:bodyDiv w:val="1"/>
      <w:marLeft w:val="0"/>
      <w:marRight w:val="0"/>
      <w:marTop w:val="0"/>
      <w:marBottom w:val="0"/>
      <w:divBdr>
        <w:top w:val="none" w:sz="0" w:space="0" w:color="auto"/>
        <w:left w:val="none" w:sz="0" w:space="0" w:color="auto"/>
        <w:bottom w:val="none" w:sz="0" w:space="0" w:color="auto"/>
        <w:right w:val="none" w:sz="0" w:space="0" w:color="auto"/>
      </w:divBdr>
      <w:divsChild>
        <w:div w:id="1519661771">
          <w:marLeft w:val="0"/>
          <w:marRight w:val="0"/>
          <w:marTop w:val="0"/>
          <w:marBottom w:val="0"/>
          <w:divBdr>
            <w:top w:val="none" w:sz="0" w:space="0" w:color="auto"/>
            <w:left w:val="none" w:sz="0" w:space="0" w:color="auto"/>
            <w:bottom w:val="none" w:sz="0" w:space="0" w:color="auto"/>
            <w:right w:val="none" w:sz="0" w:space="0" w:color="auto"/>
          </w:divBdr>
        </w:div>
      </w:divsChild>
    </w:div>
    <w:div w:id="685713093">
      <w:bodyDiv w:val="1"/>
      <w:marLeft w:val="0"/>
      <w:marRight w:val="0"/>
      <w:marTop w:val="0"/>
      <w:marBottom w:val="0"/>
      <w:divBdr>
        <w:top w:val="none" w:sz="0" w:space="0" w:color="auto"/>
        <w:left w:val="none" w:sz="0" w:space="0" w:color="auto"/>
        <w:bottom w:val="none" w:sz="0" w:space="0" w:color="auto"/>
        <w:right w:val="none" w:sz="0" w:space="0" w:color="auto"/>
      </w:divBdr>
      <w:divsChild>
        <w:div w:id="1401555843">
          <w:marLeft w:val="0"/>
          <w:marRight w:val="0"/>
          <w:marTop w:val="0"/>
          <w:marBottom w:val="0"/>
          <w:divBdr>
            <w:top w:val="none" w:sz="0" w:space="0" w:color="auto"/>
            <w:left w:val="none" w:sz="0" w:space="0" w:color="auto"/>
            <w:bottom w:val="none" w:sz="0" w:space="0" w:color="auto"/>
            <w:right w:val="none" w:sz="0" w:space="0" w:color="auto"/>
          </w:divBdr>
        </w:div>
      </w:divsChild>
    </w:div>
    <w:div w:id="737434073">
      <w:bodyDiv w:val="1"/>
      <w:marLeft w:val="0"/>
      <w:marRight w:val="0"/>
      <w:marTop w:val="0"/>
      <w:marBottom w:val="0"/>
      <w:divBdr>
        <w:top w:val="none" w:sz="0" w:space="0" w:color="auto"/>
        <w:left w:val="none" w:sz="0" w:space="0" w:color="auto"/>
        <w:bottom w:val="none" w:sz="0" w:space="0" w:color="auto"/>
        <w:right w:val="none" w:sz="0" w:space="0" w:color="auto"/>
      </w:divBdr>
      <w:divsChild>
        <w:div w:id="1953048586">
          <w:marLeft w:val="0"/>
          <w:marRight w:val="0"/>
          <w:marTop w:val="0"/>
          <w:marBottom w:val="0"/>
          <w:divBdr>
            <w:top w:val="none" w:sz="0" w:space="0" w:color="auto"/>
            <w:left w:val="none" w:sz="0" w:space="0" w:color="auto"/>
            <w:bottom w:val="none" w:sz="0" w:space="0" w:color="auto"/>
            <w:right w:val="none" w:sz="0" w:space="0" w:color="auto"/>
          </w:divBdr>
        </w:div>
      </w:divsChild>
    </w:div>
    <w:div w:id="981009161">
      <w:bodyDiv w:val="1"/>
      <w:marLeft w:val="0"/>
      <w:marRight w:val="0"/>
      <w:marTop w:val="0"/>
      <w:marBottom w:val="0"/>
      <w:divBdr>
        <w:top w:val="none" w:sz="0" w:space="0" w:color="auto"/>
        <w:left w:val="none" w:sz="0" w:space="0" w:color="auto"/>
        <w:bottom w:val="none" w:sz="0" w:space="0" w:color="auto"/>
        <w:right w:val="none" w:sz="0" w:space="0" w:color="auto"/>
      </w:divBdr>
      <w:divsChild>
        <w:div w:id="462381271">
          <w:marLeft w:val="0"/>
          <w:marRight w:val="0"/>
          <w:marTop w:val="0"/>
          <w:marBottom w:val="0"/>
          <w:divBdr>
            <w:top w:val="none" w:sz="0" w:space="0" w:color="auto"/>
            <w:left w:val="none" w:sz="0" w:space="0" w:color="auto"/>
            <w:bottom w:val="none" w:sz="0" w:space="0" w:color="auto"/>
            <w:right w:val="none" w:sz="0" w:space="0" w:color="auto"/>
          </w:divBdr>
        </w:div>
      </w:divsChild>
    </w:div>
    <w:div w:id="1146363361">
      <w:bodyDiv w:val="1"/>
      <w:marLeft w:val="0"/>
      <w:marRight w:val="0"/>
      <w:marTop w:val="0"/>
      <w:marBottom w:val="0"/>
      <w:divBdr>
        <w:top w:val="none" w:sz="0" w:space="0" w:color="auto"/>
        <w:left w:val="none" w:sz="0" w:space="0" w:color="auto"/>
        <w:bottom w:val="none" w:sz="0" w:space="0" w:color="auto"/>
        <w:right w:val="none" w:sz="0" w:space="0" w:color="auto"/>
      </w:divBdr>
      <w:divsChild>
        <w:div w:id="1623921240">
          <w:marLeft w:val="0"/>
          <w:marRight w:val="0"/>
          <w:marTop w:val="0"/>
          <w:marBottom w:val="0"/>
          <w:divBdr>
            <w:top w:val="none" w:sz="0" w:space="0" w:color="auto"/>
            <w:left w:val="none" w:sz="0" w:space="0" w:color="auto"/>
            <w:bottom w:val="none" w:sz="0" w:space="0" w:color="auto"/>
            <w:right w:val="none" w:sz="0" w:space="0" w:color="auto"/>
          </w:divBdr>
        </w:div>
      </w:divsChild>
    </w:div>
    <w:div w:id="1234239610">
      <w:bodyDiv w:val="1"/>
      <w:marLeft w:val="0"/>
      <w:marRight w:val="0"/>
      <w:marTop w:val="0"/>
      <w:marBottom w:val="0"/>
      <w:divBdr>
        <w:top w:val="none" w:sz="0" w:space="0" w:color="auto"/>
        <w:left w:val="none" w:sz="0" w:space="0" w:color="auto"/>
        <w:bottom w:val="none" w:sz="0" w:space="0" w:color="auto"/>
        <w:right w:val="none" w:sz="0" w:space="0" w:color="auto"/>
      </w:divBdr>
      <w:divsChild>
        <w:div w:id="1340740251">
          <w:marLeft w:val="0"/>
          <w:marRight w:val="0"/>
          <w:marTop w:val="0"/>
          <w:marBottom w:val="0"/>
          <w:divBdr>
            <w:top w:val="none" w:sz="0" w:space="0" w:color="auto"/>
            <w:left w:val="none" w:sz="0" w:space="0" w:color="auto"/>
            <w:bottom w:val="none" w:sz="0" w:space="0" w:color="auto"/>
            <w:right w:val="none" w:sz="0" w:space="0" w:color="auto"/>
          </w:divBdr>
        </w:div>
      </w:divsChild>
    </w:div>
    <w:div w:id="1314682305">
      <w:bodyDiv w:val="1"/>
      <w:marLeft w:val="0"/>
      <w:marRight w:val="0"/>
      <w:marTop w:val="0"/>
      <w:marBottom w:val="0"/>
      <w:divBdr>
        <w:top w:val="none" w:sz="0" w:space="0" w:color="auto"/>
        <w:left w:val="none" w:sz="0" w:space="0" w:color="auto"/>
        <w:bottom w:val="none" w:sz="0" w:space="0" w:color="auto"/>
        <w:right w:val="none" w:sz="0" w:space="0" w:color="auto"/>
      </w:divBdr>
      <w:divsChild>
        <w:div w:id="56435650">
          <w:marLeft w:val="0"/>
          <w:marRight w:val="0"/>
          <w:marTop w:val="0"/>
          <w:marBottom w:val="0"/>
          <w:divBdr>
            <w:top w:val="none" w:sz="0" w:space="0" w:color="auto"/>
            <w:left w:val="none" w:sz="0" w:space="0" w:color="auto"/>
            <w:bottom w:val="none" w:sz="0" w:space="0" w:color="auto"/>
            <w:right w:val="none" w:sz="0" w:space="0" w:color="auto"/>
          </w:divBdr>
        </w:div>
      </w:divsChild>
    </w:div>
    <w:div w:id="1441294296">
      <w:bodyDiv w:val="1"/>
      <w:marLeft w:val="0"/>
      <w:marRight w:val="0"/>
      <w:marTop w:val="0"/>
      <w:marBottom w:val="0"/>
      <w:divBdr>
        <w:top w:val="none" w:sz="0" w:space="0" w:color="auto"/>
        <w:left w:val="none" w:sz="0" w:space="0" w:color="auto"/>
        <w:bottom w:val="none" w:sz="0" w:space="0" w:color="auto"/>
        <w:right w:val="none" w:sz="0" w:space="0" w:color="auto"/>
      </w:divBdr>
    </w:div>
    <w:div w:id="1606230855">
      <w:bodyDiv w:val="1"/>
      <w:marLeft w:val="0"/>
      <w:marRight w:val="0"/>
      <w:marTop w:val="0"/>
      <w:marBottom w:val="0"/>
      <w:divBdr>
        <w:top w:val="none" w:sz="0" w:space="0" w:color="auto"/>
        <w:left w:val="none" w:sz="0" w:space="0" w:color="auto"/>
        <w:bottom w:val="none" w:sz="0" w:space="0" w:color="auto"/>
        <w:right w:val="none" w:sz="0" w:space="0" w:color="auto"/>
      </w:divBdr>
    </w:div>
    <w:div w:id="1674724058">
      <w:bodyDiv w:val="1"/>
      <w:marLeft w:val="0"/>
      <w:marRight w:val="0"/>
      <w:marTop w:val="0"/>
      <w:marBottom w:val="0"/>
      <w:divBdr>
        <w:top w:val="none" w:sz="0" w:space="0" w:color="auto"/>
        <w:left w:val="none" w:sz="0" w:space="0" w:color="auto"/>
        <w:bottom w:val="none" w:sz="0" w:space="0" w:color="auto"/>
        <w:right w:val="none" w:sz="0" w:space="0" w:color="auto"/>
      </w:divBdr>
      <w:divsChild>
        <w:div w:id="1470513779">
          <w:marLeft w:val="0"/>
          <w:marRight w:val="0"/>
          <w:marTop w:val="0"/>
          <w:marBottom w:val="0"/>
          <w:divBdr>
            <w:top w:val="none" w:sz="0" w:space="0" w:color="auto"/>
            <w:left w:val="none" w:sz="0" w:space="0" w:color="auto"/>
            <w:bottom w:val="none" w:sz="0" w:space="0" w:color="auto"/>
            <w:right w:val="none" w:sz="0" w:space="0" w:color="auto"/>
          </w:divBdr>
        </w:div>
      </w:divsChild>
    </w:div>
    <w:div w:id="1752316479">
      <w:bodyDiv w:val="1"/>
      <w:marLeft w:val="0"/>
      <w:marRight w:val="0"/>
      <w:marTop w:val="0"/>
      <w:marBottom w:val="0"/>
      <w:divBdr>
        <w:top w:val="none" w:sz="0" w:space="0" w:color="auto"/>
        <w:left w:val="none" w:sz="0" w:space="0" w:color="auto"/>
        <w:bottom w:val="none" w:sz="0" w:space="0" w:color="auto"/>
        <w:right w:val="none" w:sz="0" w:space="0" w:color="auto"/>
      </w:divBdr>
      <w:divsChild>
        <w:div w:id="187258749">
          <w:marLeft w:val="0"/>
          <w:marRight w:val="0"/>
          <w:marTop w:val="0"/>
          <w:marBottom w:val="0"/>
          <w:divBdr>
            <w:top w:val="none" w:sz="0" w:space="0" w:color="auto"/>
            <w:left w:val="none" w:sz="0" w:space="0" w:color="auto"/>
            <w:bottom w:val="none" w:sz="0" w:space="0" w:color="auto"/>
            <w:right w:val="none" w:sz="0" w:space="0" w:color="auto"/>
          </w:divBdr>
          <w:divsChild>
            <w:div w:id="190822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79334">
      <w:bodyDiv w:val="1"/>
      <w:marLeft w:val="0"/>
      <w:marRight w:val="0"/>
      <w:marTop w:val="0"/>
      <w:marBottom w:val="0"/>
      <w:divBdr>
        <w:top w:val="none" w:sz="0" w:space="0" w:color="auto"/>
        <w:left w:val="none" w:sz="0" w:space="0" w:color="auto"/>
        <w:bottom w:val="none" w:sz="0" w:space="0" w:color="auto"/>
        <w:right w:val="none" w:sz="0" w:space="0" w:color="auto"/>
      </w:divBdr>
      <w:divsChild>
        <w:div w:id="952177738">
          <w:marLeft w:val="0"/>
          <w:marRight w:val="0"/>
          <w:marTop w:val="0"/>
          <w:marBottom w:val="0"/>
          <w:divBdr>
            <w:top w:val="none" w:sz="0" w:space="0" w:color="auto"/>
            <w:left w:val="none" w:sz="0" w:space="0" w:color="auto"/>
            <w:bottom w:val="none" w:sz="0" w:space="0" w:color="auto"/>
            <w:right w:val="none" w:sz="0" w:space="0" w:color="auto"/>
          </w:divBdr>
        </w:div>
      </w:divsChild>
    </w:div>
    <w:div w:id="1836410330">
      <w:bodyDiv w:val="1"/>
      <w:marLeft w:val="0"/>
      <w:marRight w:val="0"/>
      <w:marTop w:val="0"/>
      <w:marBottom w:val="0"/>
      <w:divBdr>
        <w:top w:val="none" w:sz="0" w:space="0" w:color="auto"/>
        <w:left w:val="none" w:sz="0" w:space="0" w:color="auto"/>
        <w:bottom w:val="none" w:sz="0" w:space="0" w:color="auto"/>
        <w:right w:val="none" w:sz="0" w:space="0" w:color="auto"/>
      </w:divBdr>
      <w:divsChild>
        <w:div w:id="1210721292">
          <w:marLeft w:val="0"/>
          <w:marRight w:val="0"/>
          <w:marTop w:val="0"/>
          <w:marBottom w:val="0"/>
          <w:divBdr>
            <w:top w:val="none" w:sz="0" w:space="0" w:color="auto"/>
            <w:left w:val="none" w:sz="0" w:space="0" w:color="auto"/>
            <w:bottom w:val="none" w:sz="0" w:space="0" w:color="auto"/>
            <w:right w:val="none" w:sz="0" w:space="0" w:color="auto"/>
          </w:divBdr>
        </w:div>
      </w:divsChild>
    </w:div>
    <w:div w:id="1879900637">
      <w:bodyDiv w:val="1"/>
      <w:marLeft w:val="0"/>
      <w:marRight w:val="0"/>
      <w:marTop w:val="0"/>
      <w:marBottom w:val="0"/>
      <w:divBdr>
        <w:top w:val="none" w:sz="0" w:space="0" w:color="auto"/>
        <w:left w:val="none" w:sz="0" w:space="0" w:color="auto"/>
        <w:bottom w:val="none" w:sz="0" w:space="0" w:color="auto"/>
        <w:right w:val="none" w:sz="0" w:space="0" w:color="auto"/>
      </w:divBdr>
      <w:divsChild>
        <w:div w:id="9263072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s://webdesk.jsa.or.jp/books/W11M0090/index/?bunsyo_id=JIS+X+9250%3A2017"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ike\My%20Documents\TTC\&#31532;9&#22238;&#36039;&#26009;\&#25972;&#24418;&#29992;\TTC_EDIT.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4E4E39-60DF-41AE-B757-3B21C7D58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TTC_EDIT</Template>
  <TotalTime>0</TotalTime>
  <Pages>58</Pages>
  <Words>56784</Words>
  <Characters>25035</Characters>
  <Application>Microsoft Office Word</Application>
  <DocSecurity>4</DocSecurity>
  <Lines>208</Lines>
  <Paragraphs>163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ITU-T勧告 Y</vt:lpstr>
    </vt:vector>
  </TitlesOfParts>
  <Company/>
  <LinksUpToDate>false</LinksUpToDate>
  <CharactersWithSpaces>81656</CharactersWithSpaces>
  <SharedDoc>false</SharedDoc>
  <HLinks>
    <vt:vector size="696" baseType="variant">
      <vt:variant>
        <vt:i4>1572912</vt:i4>
      </vt:variant>
      <vt:variant>
        <vt:i4>692</vt:i4>
      </vt:variant>
      <vt:variant>
        <vt:i4>0</vt:i4>
      </vt:variant>
      <vt:variant>
        <vt:i4>5</vt:i4>
      </vt:variant>
      <vt:variant>
        <vt:lpwstr/>
      </vt:variant>
      <vt:variant>
        <vt:lpwstr>_Toc28969021</vt:lpwstr>
      </vt:variant>
      <vt:variant>
        <vt:i4>1638448</vt:i4>
      </vt:variant>
      <vt:variant>
        <vt:i4>686</vt:i4>
      </vt:variant>
      <vt:variant>
        <vt:i4>0</vt:i4>
      </vt:variant>
      <vt:variant>
        <vt:i4>5</vt:i4>
      </vt:variant>
      <vt:variant>
        <vt:lpwstr/>
      </vt:variant>
      <vt:variant>
        <vt:lpwstr>_Toc28969020</vt:lpwstr>
      </vt:variant>
      <vt:variant>
        <vt:i4>1048627</vt:i4>
      </vt:variant>
      <vt:variant>
        <vt:i4>680</vt:i4>
      </vt:variant>
      <vt:variant>
        <vt:i4>0</vt:i4>
      </vt:variant>
      <vt:variant>
        <vt:i4>5</vt:i4>
      </vt:variant>
      <vt:variant>
        <vt:lpwstr/>
      </vt:variant>
      <vt:variant>
        <vt:lpwstr>_Toc28969019</vt:lpwstr>
      </vt:variant>
      <vt:variant>
        <vt:i4>1114163</vt:i4>
      </vt:variant>
      <vt:variant>
        <vt:i4>674</vt:i4>
      </vt:variant>
      <vt:variant>
        <vt:i4>0</vt:i4>
      </vt:variant>
      <vt:variant>
        <vt:i4>5</vt:i4>
      </vt:variant>
      <vt:variant>
        <vt:lpwstr/>
      </vt:variant>
      <vt:variant>
        <vt:lpwstr>_Toc28969018</vt:lpwstr>
      </vt:variant>
      <vt:variant>
        <vt:i4>1048626</vt:i4>
      </vt:variant>
      <vt:variant>
        <vt:i4>668</vt:i4>
      </vt:variant>
      <vt:variant>
        <vt:i4>0</vt:i4>
      </vt:variant>
      <vt:variant>
        <vt:i4>5</vt:i4>
      </vt:variant>
      <vt:variant>
        <vt:lpwstr/>
      </vt:variant>
      <vt:variant>
        <vt:lpwstr>_Toc28969009</vt:lpwstr>
      </vt:variant>
      <vt:variant>
        <vt:i4>1114162</vt:i4>
      </vt:variant>
      <vt:variant>
        <vt:i4>662</vt:i4>
      </vt:variant>
      <vt:variant>
        <vt:i4>0</vt:i4>
      </vt:variant>
      <vt:variant>
        <vt:i4>5</vt:i4>
      </vt:variant>
      <vt:variant>
        <vt:lpwstr/>
      </vt:variant>
      <vt:variant>
        <vt:lpwstr>_Toc28969008</vt:lpwstr>
      </vt:variant>
      <vt:variant>
        <vt:i4>1966130</vt:i4>
      </vt:variant>
      <vt:variant>
        <vt:i4>656</vt:i4>
      </vt:variant>
      <vt:variant>
        <vt:i4>0</vt:i4>
      </vt:variant>
      <vt:variant>
        <vt:i4>5</vt:i4>
      </vt:variant>
      <vt:variant>
        <vt:lpwstr/>
      </vt:variant>
      <vt:variant>
        <vt:lpwstr>_Toc28969007</vt:lpwstr>
      </vt:variant>
      <vt:variant>
        <vt:i4>2031666</vt:i4>
      </vt:variant>
      <vt:variant>
        <vt:i4>650</vt:i4>
      </vt:variant>
      <vt:variant>
        <vt:i4>0</vt:i4>
      </vt:variant>
      <vt:variant>
        <vt:i4>5</vt:i4>
      </vt:variant>
      <vt:variant>
        <vt:lpwstr/>
      </vt:variant>
      <vt:variant>
        <vt:lpwstr>_Toc28969006</vt:lpwstr>
      </vt:variant>
      <vt:variant>
        <vt:i4>1835058</vt:i4>
      </vt:variant>
      <vt:variant>
        <vt:i4>644</vt:i4>
      </vt:variant>
      <vt:variant>
        <vt:i4>0</vt:i4>
      </vt:variant>
      <vt:variant>
        <vt:i4>5</vt:i4>
      </vt:variant>
      <vt:variant>
        <vt:lpwstr/>
      </vt:variant>
      <vt:variant>
        <vt:lpwstr>_Toc28969005</vt:lpwstr>
      </vt:variant>
      <vt:variant>
        <vt:i4>1900594</vt:i4>
      </vt:variant>
      <vt:variant>
        <vt:i4>638</vt:i4>
      </vt:variant>
      <vt:variant>
        <vt:i4>0</vt:i4>
      </vt:variant>
      <vt:variant>
        <vt:i4>5</vt:i4>
      </vt:variant>
      <vt:variant>
        <vt:lpwstr/>
      </vt:variant>
      <vt:variant>
        <vt:lpwstr>_Toc28969004</vt:lpwstr>
      </vt:variant>
      <vt:variant>
        <vt:i4>1703986</vt:i4>
      </vt:variant>
      <vt:variant>
        <vt:i4>632</vt:i4>
      </vt:variant>
      <vt:variant>
        <vt:i4>0</vt:i4>
      </vt:variant>
      <vt:variant>
        <vt:i4>5</vt:i4>
      </vt:variant>
      <vt:variant>
        <vt:lpwstr/>
      </vt:variant>
      <vt:variant>
        <vt:lpwstr>_Toc28969003</vt:lpwstr>
      </vt:variant>
      <vt:variant>
        <vt:i4>1769522</vt:i4>
      </vt:variant>
      <vt:variant>
        <vt:i4>626</vt:i4>
      </vt:variant>
      <vt:variant>
        <vt:i4>0</vt:i4>
      </vt:variant>
      <vt:variant>
        <vt:i4>5</vt:i4>
      </vt:variant>
      <vt:variant>
        <vt:lpwstr/>
      </vt:variant>
      <vt:variant>
        <vt:lpwstr>_Toc28969002</vt:lpwstr>
      </vt:variant>
      <vt:variant>
        <vt:i4>1572914</vt:i4>
      </vt:variant>
      <vt:variant>
        <vt:i4>620</vt:i4>
      </vt:variant>
      <vt:variant>
        <vt:i4>0</vt:i4>
      </vt:variant>
      <vt:variant>
        <vt:i4>5</vt:i4>
      </vt:variant>
      <vt:variant>
        <vt:lpwstr/>
      </vt:variant>
      <vt:variant>
        <vt:lpwstr>_Toc28969001</vt:lpwstr>
      </vt:variant>
      <vt:variant>
        <vt:i4>1638450</vt:i4>
      </vt:variant>
      <vt:variant>
        <vt:i4>614</vt:i4>
      </vt:variant>
      <vt:variant>
        <vt:i4>0</vt:i4>
      </vt:variant>
      <vt:variant>
        <vt:i4>5</vt:i4>
      </vt:variant>
      <vt:variant>
        <vt:lpwstr/>
      </vt:variant>
      <vt:variant>
        <vt:lpwstr>_Toc28969000</vt:lpwstr>
      </vt:variant>
      <vt:variant>
        <vt:i4>1638458</vt:i4>
      </vt:variant>
      <vt:variant>
        <vt:i4>608</vt:i4>
      </vt:variant>
      <vt:variant>
        <vt:i4>0</vt:i4>
      </vt:variant>
      <vt:variant>
        <vt:i4>5</vt:i4>
      </vt:variant>
      <vt:variant>
        <vt:lpwstr/>
      </vt:variant>
      <vt:variant>
        <vt:lpwstr>_Toc28968999</vt:lpwstr>
      </vt:variant>
      <vt:variant>
        <vt:i4>1572922</vt:i4>
      </vt:variant>
      <vt:variant>
        <vt:i4>602</vt:i4>
      </vt:variant>
      <vt:variant>
        <vt:i4>0</vt:i4>
      </vt:variant>
      <vt:variant>
        <vt:i4>5</vt:i4>
      </vt:variant>
      <vt:variant>
        <vt:lpwstr/>
      </vt:variant>
      <vt:variant>
        <vt:lpwstr>_Toc28968998</vt:lpwstr>
      </vt:variant>
      <vt:variant>
        <vt:i4>1507386</vt:i4>
      </vt:variant>
      <vt:variant>
        <vt:i4>596</vt:i4>
      </vt:variant>
      <vt:variant>
        <vt:i4>0</vt:i4>
      </vt:variant>
      <vt:variant>
        <vt:i4>5</vt:i4>
      </vt:variant>
      <vt:variant>
        <vt:lpwstr/>
      </vt:variant>
      <vt:variant>
        <vt:lpwstr>_Toc28968997</vt:lpwstr>
      </vt:variant>
      <vt:variant>
        <vt:i4>1441850</vt:i4>
      </vt:variant>
      <vt:variant>
        <vt:i4>590</vt:i4>
      </vt:variant>
      <vt:variant>
        <vt:i4>0</vt:i4>
      </vt:variant>
      <vt:variant>
        <vt:i4>5</vt:i4>
      </vt:variant>
      <vt:variant>
        <vt:lpwstr/>
      </vt:variant>
      <vt:variant>
        <vt:lpwstr>_Toc28968996</vt:lpwstr>
      </vt:variant>
      <vt:variant>
        <vt:i4>1376314</vt:i4>
      </vt:variant>
      <vt:variant>
        <vt:i4>584</vt:i4>
      </vt:variant>
      <vt:variant>
        <vt:i4>0</vt:i4>
      </vt:variant>
      <vt:variant>
        <vt:i4>5</vt:i4>
      </vt:variant>
      <vt:variant>
        <vt:lpwstr/>
      </vt:variant>
      <vt:variant>
        <vt:lpwstr>_Toc28968995</vt:lpwstr>
      </vt:variant>
      <vt:variant>
        <vt:i4>1310778</vt:i4>
      </vt:variant>
      <vt:variant>
        <vt:i4>578</vt:i4>
      </vt:variant>
      <vt:variant>
        <vt:i4>0</vt:i4>
      </vt:variant>
      <vt:variant>
        <vt:i4>5</vt:i4>
      </vt:variant>
      <vt:variant>
        <vt:lpwstr/>
      </vt:variant>
      <vt:variant>
        <vt:lpwstr>_Toc28968994</vt:lpwstr>
      </vt:variant>
      <vt:variant>
        <vt:i4>1245242</vt:i4>
      </vt:variant>
      <vt:variant>
        <vt:i4>572</vt:i4>
      </vt:variant>
      <vt:variant>
        <vt:i4>0</vt:i4>
      </vt:variant>
      <vt:variant>
        <vt:i4>5</vt:i4>
      </vt:variant>
      <vt:variant>
        <vt:lpwstr/>
      </vt:variant>
      <vt:variant>
        <vt:lpwstr>_Toc28968993</vt:lpwstr>
      </vt:variant>
      <vt:variant>
        <vt:i4>1179706</vt:i4>
      </vt:variant>
      <vt:variant>
        <vt:i4>566</vt:i4>
      </vt:variant>
      <vt:variant>
        <vt:i4>0</vt:i4>
      </vt:variant>
      <vt:variant>
        <vt:i4>5</vt:i4>
      </vt:variant>
      <vt:variant>
        <vt:lpwstr/>
      </vt:variant>
      <vt:variant>
        <vt:lpwstr>_Toc28968992</vt:lpwstr>
      </vt:variant>
      <vt:variant>
        <vt:i4>1114170</vt:i4>
      </vt:variant>
      <vt:variant>
        <vt:i4>560</vt:i4>
      </vt:variant>
      <vt:variant>
        <vt:i4>0</vt:i4>
      </vt:variant>
      <vt:variant>
        <vt:i4>5</vt:i4>
      </vt:variant>
      <vt:variant>
        <vt:lpwstr/>
      </vt:variant>
      <vt:variant>
        <vt:lpwstr>_Toc28968991</vt:lpwstr>
      </vt:variant>
      <vt:variant>
        <vt:i4>1048634</vt:i4>
      </vt:variant>
      <vt:variant>
        <vt:i4>554</vt:i4>
      </vt:variant>
      <vt:variant>
        <vt:i4>0</vt:i4>
      </vt:variant>
      <vt:variant>
        <vt:i4>5</vt:i4>
      </vt:variant>
      <vt:variant>
        <vt:lpwstr/>
      </vt:variant>
      <vt:variant>
        <vt:lpwstr>_Toc28968990</vt:lpwstr>
      </vt:variant>
      <vt:variant>
        <vt:i4>1638459</vt:i4>
      </vt:variant>
      <vt:variant>
        <vt:i4>548</vt:i4>
      </vt:variant>
      <vt:variant>
        <vt:i4>0</vt:i4>
      </vt:variant>
      <vt:variant>
        <vt:i4>5</vt:i4>
      </vt:variant>
      <vt:variant>
        <vt:lpwstr/>
      </vt:variant>
      <vt:variant>
        <vt:lpwstr>_Toc28968989</vt:lpwstr>
      </vt:variant>
      <vt:variant>
        <vt:i4>1572923</vt:i4>
      </vt:variant>
      <vt:variant>
        <vt:i4>542</vt:i4>
      </vt:variant>
      <vt:variant>
        <vt:i4>0</vt:i4>
      </vt:variant>
      <vt:variant>
        <vt:i4>5</vt:i4>
      </vt:variant>
      <vt:variant>
        <vt:lpwstr/>
      </vt:variant>
      <vt:variant>
        <vt:lpwstr>_Toc28968988</vt:lpwstr>
      </vt:variant>
      <vt:variant>
        <vt:i4>1507387</vt:i4>
      </vt:variant>
      <vt:variant>
        <vt:i4>536</vt:i4>
      </vt:variant>
      <vt:variant>
        <vt:i4>0</vt:i4>
      </vt:variant>
      <vt:variant>
        <vt:i4>5</vt:i4>
      </vt:variant>
      <vt:variant>
        <vt:lpwstr/>
      </vt:variant>
      <vt:variant>
        <vt:lpwstr>_Toc28968987</vt:lpwstr>
      </vt:variant>
      <vt:variant>
        <vt:i4>1441851</vt:i4>
      </vt:variant>
      <vt:variant>
        <vt:i4>530</vt:i4>
      </vt:variant>
      <vt:variant>
        <vt:i4>0</vt:i4>
      </vt:variant>
      <vt:variant>
        <vt:i4>5</vt:i4>
      </vt:variant>
      <vt:variant>
        <vt:lpwstr/>
      </vt:variant>
      <vt:variant>
        <vt:lpwstr>_Toc28968986</vt:lpwstr>
      </vt:variant>
      <vt:variant>
        <vt:i4>1376315</vt:i4>
      </vt:variant>
      <vt:variant>
        <vt:i4>524</vt:i4>
      </vt:variant>
      <vt:variant>
        <vt:i4>0</vt:i4>
      </vt:variant>
      <vt:variant>
        <vt:i4>5</vt:i4>
      </vt:variant>
      <vt:variant>
        <vt:lpwstr/>
      </vt:variant>
      <vt:variant>
        <vt:lpwstr>_Toc28968985</vt:lpwstr>
      </vt:variant>
      <vt:variant>
        <vt:i4>1310779</vt:i4>
      </vt:variant>
      <vt:variant>
        <vt:i4>518</vt:i4>
      </vt:variant>
      <vt:variant>
        <vt:i4>0</vt:i4>
      </vt:variant>
      <vt:variant>
        <vt:i4>5</vt:i4>
      </vt:variant>
      <vt:variant>
        <vt:lpwstr/>
      </vt:variant>
      <vt:variant>
        <vt:lpwstr>_Toc28968984</vt:lpwstr>
      </vt:variant>
      <vt:variant>
        <vt:i4>1245243</vt:i4>
      </vt:variant>
      <vt:variant>
        <vt:i4>512</vt:i4>
      </vt:variant>
      <vt:variant>
        <vt:i4>0</vt:i4>
      </vt:variant>
      <vt:variant>
        <vt:i4>5</vt:i4>
      </vt:variant>
      <vt:variant>
        <vt:lpwstr/>
      </vt:variant>
      <vt:variant>
        <vt:lpwstr>_Toc28968983</vt:lpwstr>
      </vt:variant>
      <vt:variant>
        <vt:i4>1179707</vt:i4>
      </vt:variant>
      <vt:variant>
        <vt:i4>506</vt:i4>
      </vt:variant>
      <vt:variant>
        <vt:i4>0</vt:i4>
      </vt:variant>
      <vt:variant>
        <vt:i4>5</vt:i4>
      </vt:variant>
      <vt:variant>
        <vt:lpwstr/>
      </vt:variant>
      <vt:variant>
        <vt:lpwstr>_Toc28968982</vt:lpwstr>
      </vt:variant>
      <vt:variant>
        <vt:i4>1114171</vt:i4>
      </vt:variant>
      <vt:variant>
        <vt:i4>500</vt:i4>
      </vt:variant>
      <vt:variant>
        <vt:i4>0</vt:i4>
      </vt:variant>
      <vt:variant>
        <vt:i4>5</vt:i4>
      </vt:variant>
      <vt:variant>
        <vt:lpwstr/>
      </vt:variant>
      <vt:variant>
        <vt:lpwstr>_Toc28968981</vt:lpwstr>
      </vt:variant>
      <vt:variant>
        <vt:i4>1048635</vt:i4>
      </vt:variant>
      <vt:variant>
        <vt:i4>494</vt:i4>
      </vt:variant>
      <vt:variant>
        <vt:i4>0</vt:i4>
      </vt:variant>
      <vt:variant>
        <vt:i4>5</vt:i4>
      </vt:variant>
      <vt:variant>
        <vt:lpwstr/>
      </vt:variant>
      <vt:variant>
        <vt:lpwstr>_Toc28968980</vt:lpwstr>
      </vt:variant>
      <vt:variant>
        <vt:i4>1638452</vt:i4>
      </vt:variant>
      <vt:variant>
        <vt:i4>488</vt:i4>
      </vt:variant>
      <vt:variant>
        <vt:i4>0</vt:i4>
      </vt:variant>
      <vt:variant>
        <vt:i4>5</vt:i4>
      </vt:variant>
      <vt:variant>
        <vt:lpwstr/>
      </vt:variant>
      <vt:variant>
        <vt:lpwstr>_Toc28968979</vt:lpwstr>
      </vt:variant>
      <vt:variant>
        <vt:i4>1572916</vt:i4>
      </vt:variant>
      <vt:variant>
        <vt:i4>482</vt:i4>
      </vt:variant>
      <vt:variant>
        <vt:i4>0</vt:i4>
      </vt:variant>
      <vt:variant>
        <vt:i4>5</vt:i4>
      </vt:variant>
      <vt:variant>
        <vt:lpwstr/>
      </vt:variant>
      <vt:variant>
        <vt:lpwstr>_Toc28968978</vt:lpwstr>
      </vt:variant>
      <vt:variant>
        <vt:i4>1507380</vt:i4>
      </vt:variant>
      <vt:variant>
        <vt:i4>476</vt:i4>
      </vt:variant>
      <vt:variant>
        <vt:i4>0</vt:i4>
      </vt:variant>
      <vt:variant>
        <vt:i4>5</vt:i4>
      </vt:variant>
      <vt:variant>
        <vt:lpwstr/>
      </vt:variant>
      <vt:variant>
        <vt:lpwstr>_Toc28968977</vt:lpwstr>
      </vt:variant>
      <vt:variant>
        <vt:i4>1441844</vt:i4>
      </vt:variant>
      <vt:variant>
        <vt:i4>470</vt:i4>
      </vt:variant>
      <vt:variant>
        <vt:i4>0</vt:i4>
      </vt:variant>
      <vt:variant>
        <vt:i4>5</vt:i4>
      </vt:variant>
      <vt:variant>
        <vt:lpwstr/>
      </vt:variant>
      <vt:variant>
        <vt:lpwstr>_Toc28968976</vt:lpwstr>
      </vt:variant>
      <vt:variant>
        <vt:i4>1376308</vt:i4>
      </vt:variant>
      <vt:variant>
        <vt:i4>464</vt:i4>
      </vt:variant>
      <vt:variant>
        <vt:i4>0</vt:i4>
      </vt:variant>
      <vt:variant>
        <vt:i4>5</vt:i4>
      </vt:variant>
      <vt:variant>
        <vt:lpwstr/>
      </vt:variant>
      <vt:variant>
        <vt:lpwstr>_Toc28968975</vt:lpwstr>
      </vt:variant>
      <vt:variant>
        <vt:i4>1310772</vt:i4>
      </vt:variant>
      <vt:variant>
        <vt:i4>458</vt:i4>
      </vt:variant>
      <vt:variant>
        <vt:i4>0</vt:i4>
      </vt:variant>
      <vt:variant>
        <vt:i4>5</vt:i4>
      </vt:variant>
      <vt:variant>
        <vt:lpwstr/>
      </vt:variant>
      <vt:variant>
        <vt:lpwstr>_Toc28968974</vt:lpwstr>
      </vt:variant>
      <vt:variant>
        <vt:i4>1245236</vt:i4>
      </vt:variant>
      <vt:variant>
        <vt:i4>452</vt:i4>
      </vt:variant>
      <vt:variant>
        <vt:i4>0</vt:i4>
      </vt:variant>
      <vt:variant>
        <vt:i4>5</vt:i4>
      </vt:variant>
      <vt:variant>
        <vt:lpwstr/>
      </vt:variant>
      <vt:variant>
        <vt:lpwstr>_Toc28968973</vt:lpwstr>
      </vt:variant>
      <vt:variant>
        <vt:i4>1179700</vt:i4>
      </vt:variant>
      <vt:variant>
        <vt:i4>446</vt:i4>
      </vt:variant>
      <vt:variant>
        <vt:i4>0</vt:i4>
      </vt:variant>
      <vt:variant>
        <vt:i4>5</vt:i4>
      </vt:variant>
      <vt:variant>
        <vt:lpwstr/>
      </vt:variant>
      <vt:variant>
        <vt:lpwstr>_Toc28968972</vt:lpwstr>
      </vt:variant>
      <vt:variant>
        <vt:i4>1114164</vt:i4>
      </vt:variant>
      <vt:variant>
        <vt:i4>440</vt:i4>
      </vt:variant>
      <vt:variant>
        <vt:i4>0</vt:i4>
      </vt:variant>
      <vt:variant>
        <vt:i4>5</vt:i4>
      </vt:variant>
      <vt:variant>
        <vt:lpwstr/>
      </vt:variant>
      <vt:variant>
        <vt:lpwstr>_Toc28968971</vt:lpwstr>
      </vt:variant>
      <vt:variant>
        <vt:i4>1048628</vt:i4>
      </vt:variant>
      <vt:variant>
        <vt:i4>434</vt:i4>
      </vt:variant>
      <vt:variant>
        <vt:i4>0</vt:i4>
      </vt:variant>
      <vt:variant>
        <vt:i4>5</vt:i4>
      </vt:variant>
      <vt:variant>
        <vt:lpwstr/>
      </vt:variant>
      <vt:variant>
        <vt:lpwstr>_Toc28968970</vt:lpwstr>
      </vt:variant>
      <vt:variant>
        <vt:i4>1638453</vt:i4>
      </vt:variant>
      <vt:variant>
        <vt:i4>428</vt:i4>
      </vt:variant>
      <vt:variant>
        <vt:i4>0</vt:i4>
      </vt:variant>
      <vt:variant>
        <vt:i4>5</vt:i4>
      </vt:variant>
      <vt:variant>
        <vt:lpwstr/>
      </vt:variant>
      <vt:variant>
        <vt:lpwstr>_Toc28968969</vt:lpwstr>
      </vt:variant>
      <vt:variant>
        <vt:i4>1572917</vt:i4>
      </vt:variant>
      <vt:variant>
        <vt:i4>422</vt:i4>
      </vt:variant>
      <vt:variant>
        <vt:i4>0</vt:i4>
      </vt:variant>
      <vt:variant>
        <vt:i4>5</vt:i4>
      </vt:variant>
      <vt:variant>
        <vt:lpwstr/>
      </vt:variant>
      <vt:variant>
        <vt:lpwstr>_Toc28968968</vt:lpwstr>
      </vt:variant>
      <vt:variant>
        <vt:i4>1507381</vt:i4>
      </vt:variant>
      <vt:variant>
        <vt:i4>416</vt:i4>
      </vt:variant>
      <vt:variant>
        <vt:i4>0</vt:i4>
      </vt:variant>
      <vt:variant>
        <vt:i4>5</vt:i4>
      </vt:variant>
      <vt:variant>
        <vt:lpwstr/>
      </vt:variant>
      <vt:variant>
        <vt:lpwstr>_Toc28968967</vt:lpwstr>
      </vt:variant>
      <vt:variant>
        <vt:i4>1441845</vt:i4>
      </vt:variant>
      <vt:variant>
        <vt:i4>410</vt:i4>
      </vt:variant>
      <vt:variant>
        <vt:i4>0</vt:i4>
      </vt:variant>
      <vt:variant>
        <vt:i4>5</vt:i4>
      </vt:variant>
      <vt:variant>
        <vt:lpwstr/>
      </vt:variant>
      <vt:variant>
        <vt:lpwstr>_Toc28968966</vt:lpwstr>
      </vt:variant>
      <vt:variant>
        <vt:i4>1376309</vt:i4>
      </vt:variant>
      <vt:variant>
        <vt:i4>404</vt:i4>
      </vt:variant>
      <vt:variant>
        <vt:i4>0</vt:i4>
      </vt:variant>
      <vt:variant>
        <vt:i4>5</vt:i4>
      </vt:variant>
      <vt:variant>
        <vt:lpwstr/>
      </vt:variant>
      <vt:variant>
        <vt:lpwstr>_Toc28968965</vt:lpwstr>
      </vt:variant>
      <vt:variant>
        <vt:i4>1310773</vt:i4>
      </vt:variant>
      <vt:variant>
        <vt:i4>398</vt:i4>
      </vt:variant>
      <vt:variant>
        <vt:i4>0</vt:i4>
      </vt:variant>
      <vt:variant>
        <vt:i4>5</vt:i4>
      </vt:variant>
      <vt:variant>
        <vt:lpwstr/>
      </vt:variant>
      <vt:variant>
        <vt:lpwstr>_Toc28968964</vt:lpwstr>
      </vt:variant>
      <vt:variant>
        <vt:i4>1245237</vt:i4>
      </vt:variant>
      <vt:variant>
        <vt:i4>392</vt:i4>
      </vt:variant>
      <vt:variant>
        <vt:i4>0</vt:i4>
      </vt:variant>
      <vt:variant>
        <vt:i4>5</vt:i4>
      </vt:variant>
      <vt:variant>
        <vt:lpwstr/>
      </vt:variant>
      <vt:variant>
        <vt:lpwstr>_Toc28968963</vt:lpwstr>
      </vt:variant>
      <vt:variant>
        <vt:i4>1179701</vt:i4>
      </vt:variant>
      <vt:variant>
        <vt:i4>386</vt:i4>
      </vt:variant>
      <vt:variant>
        <vt:i4>0</vt:i4>
      </vt:variant>
      <vt:variant>
        <vt:i4>5</vt:i4>
      </vt:variant>
      <vt:variant>
        <vt:lpwstr/>
      </vt:variant>
      <vt:variant>
        <vt:lpwstr>_Toc28968962</vt:lpwstr>
      </vt:variant>
      <vt:variant>
        <vt:i4>1114165</vt:i4>
      </vt:variant>
      <vt:variant>
        <vt:i4>380</vt:i4>
      </vt:variant>
      <vt:variant>
        <vt:i4>0</vt:i4>
      </vt:variant>
      <vt:variant>
        <vt:i4>5</vt:i4>
      </vt:variant>
      <vt:variant>
        <vt:lpwstr/>
      </vt:variant>
      <vt:variant>
        <vt:lpwstr>_Toc28968961</vt:lpwstr>
      </vt:variant>
      <vt:variant>
        <vt:i4>1048629</vt:i4>
      </vt:variant>
      <vt:variant>
        <vt:i4>374</vt:i4>
      </vt:variant>
      <vt:variant>
        <vt:i4>0</vt:i4>
      </vt:variant>
      <vt:variant>
        <vt:i4>5</vt:i4>
      </vt:variant>
      <vt:variant>
        <vt:lpwstr/>
      </vt:variant>
      <vt:variant>
        <vt:lpwstr>_Toc28968960</vt:lpwstr>
      </vt:variant>
      <vt:variant>
        <vt:i4>1638454</vt:i4>
      </vt:variant>
      <vt:variant>
        <vt:i4>368</vt:i4>
      </vt:variant>
      <vt:variant>
        <vt:i4>0</vt:i4>
      </vt:variant>
      <vt:variant>
        <vt:i4>5</vt:i4>
      </vt:variant>
      <vt:variant>
        <vt:lpwstr/>
      </vt:variant>
      <vt:variant>
        <vt:lpwstr>_Toc28968959</vt:lpwstr>
      </vt:variant>
      <vt:variant>
        <vt:i4>1572918</vt:i4>
      </vt:variant>
      <vt:variant>
        <vt:i4>362</vt:i4>
      </vt:variant>
      <vt:variant>
        <vt:i4>0</vt:i4>
      </vt:variant>
      <vt:variant>
        <vt:i4>5</vt:i4>
      </vt:variant>
      <vt:variant>
        <vt:lpwstr/>
      </vt:variant>
      <vt:variant>
        <vt:lpwstr>_Toc28968958</vt:lpwstr>
      </vt:variant>
      <vt:variant>
        <vt:i4>1507382</vt:i4>
      </vt:variant>
      <vt:variant>
        <vt:i4>356</vt:i4>
      </vt:variant>
      <vt:variant>
        <vt:i4>0</vt:i4>
      </vt:variant>
      <vt:variant>
        <vt:i4>5</vt:i4>
      </vt:variant>
      <vt:variant>
        <vt:lpwstr/>
      </vt:variant>
      <vt:variant>
        <vt:lpwstr>_Toc28968957</vt:lpwstr>
      </vt:variant>
      <vt:variant>
        <vt:i4>1441846</vt:i4>
      </vt:variant>
      <vt:variant>
        <vt:i4>350</vt:i4>
      </vt:variant>
      <vt:variant>
        <vt:i4>0</vt:i4>
      </vt:variant>
      <vt:variant>
        <vt:i4>5</vt:i4>
      </vt:variant>
      <vt:variant>
        <vt:lpwstr/>
      </vt:variant>
      <vt:variant>
        <vt:lpwstr>_Toc28968956</vt:lpwstr>
      </vt:variant>
      <vt:variant>
        <vt:i4>1376310</vt:i4>
      </vt:variant>
      <vt:variant>
        <vt:i4>344</vt:i4>
      </vt:variant>
      <vt:variant>
        <vt:i4>0</vt:i4>
      </vt:variant>
      <vt:variant>
        <vt:i4>5</vt:i4>
      </vt:variant>
      <vt:variant>
        <vt:lpwstr/>
      </vt:variant>
      <vt:variant>
        <vt:lpwstr>_Toc28968955</vt:lpwstr>
      </vt:variant>
      <vt:variant>
        <vt:i4>1310774</vt:i4>
      </vt:variant>
      <vt:variant>
        <vt:i4>338</vt:i4>
      </vt:variant>
      <vt:variant>
        <vt:i4>0</vt:i4>
      </vt:variant>
      <vt:variant>
        <vt:i4>5</vt:i4>
      </vt:variant>
      <vt:variant>
        <vt:lpwstr/>
      </vt:variant>
      <vt:variant>
        <vt:lpwstr>_Toc28968954</vt:lpwstr>
      </vt:variant>
      <vt:variant>
        <vt:i4>1245238</vt:i4>
      </vt:variant>
      <vt:variant>
        <vt:i4>332</vt:i4>
      </vt:variant>
      <vt:variant>
        <vt:i4>0</vt:i4>
      </vt:variant>
      <vt:variant>
        <vt:i4>5</vt:i4>
      </vt:variant>
      <vt:variant>
        <vt:lpwstr/>
      </vt:variant>
      <vt:variant>
        <vt:lpwstr>_Toc28968953</vt:lpwstr>
      </vt:variant>
      <vt:variant>
        <vt:i4>1179702</vt:i4>
      </vt:variant>
      <vt:variant>
        <vt:i4>326</vt:i4>
      </vt:variant>
      <vt:variant>
        <vt:i4>0</vt:i4>
      </vt:variant>
      <vt:variant>
        <vt:i4>5</vt:i4>
      </vt:variant>
      <vt:variant>
        <vt:lpwstr/>
      </vt:variant>
      <vt:variant>
        <vt:lpwstr>_Toc28968952</vt:lpwstr>
      </vt:variant>
      <vt:variant>
        <vt:i4>1114166</vt:i4>
      </vt:variant>
      <vt:variant>
        <vt:i4>320</vt:i4>
      </vt:variant>
      <vt:variant>
        <vt:i4>0</vt:i4>
      </vt:variant>
      <vt:variant>
        <vt:i4>5</vt:i4>
      </vt:variant>
      <vt:variant>
        <vt:lpwstr/>
      </vt:variant>
      <vt:variant>
        <vt:lpwstr>_Toc28968951</vt:lpwstr>
      </vt:variant>
      <vt:variant>
        <vt:i4>1048630</vt:i4>
      </vt:variant>
      <vt:variant>
        <vt:i4>314</vt:i4>
      </vt:variant>
      <vt:variant>
        <vt:i4>0</vt:i4>
      </vt:variant>
      <vt:variant>
        <vt:i4>5</vt:i4>
      </vt:variant>
      <vt:variant>
        <vt:lpwstr/>
      </vt:variant>
      <vt:variant>
        <vt:lpwstr>_Toc28968950</vt:lpwstr>
      </vt:variant>
      <vt:variant>
        <vt:i4>1638455</vt:i4>
      </vt:variant>
      <vt:variant>
        <vt:i4>308</vt:i4>
      </vt:variant>
      <vt:variant>
        <vt:i4>0</vt:i4>
      </vt:variant>
      <vt:variant>
        <vt:i4>5</vt:i4>
      </vt:variant>
      <vt:variant>
        <vt:lpwstr/>
      </vt:variant>
      <vt:variant>
        <vt:lpwstr>_Toc28968949</vt:lpwstr>
      </vt:variant>
      <vt:variant>
        <vt:i4>1572919</vt:i4>
      </vt:variant>
      <vt:variant>
        <vt:i4>302</vt:i4>
      </vt:variant>
      <vt:variant>
        <vt:i4>0</vt:i4>
      </vt:variant>
      <vt:variant>
        <vt:i4>5</vt:i4>
      </vt:variant>
      <vt:variant>
        <vt:lpwstr/>
      </vt:variant>
      <vt:variant>
        <vt:lpwstr>_Toc28968948</vt:lpwstr>
      </vt:variant>
      <vt:variant>
        <vt:i4>1507383</vt:i4>
      </vt:variant>
      <vt:variant>
        <vt:i4>296</vt:i4>
      </vt:variant>
      <vt:variant>
        <vt:i4>0</vt:i4>
      </vt:variant>
      <vt:variant>
        <vt:i4>5</vt:i4>
      </vt:variant>
      <vt:variant>
        <vt:lpwstr/>
      </vt:variant>
      <vt:variant>
        <vt:lpwstr>_Toc28968947</vt:lpwstr>
      </vt:variant>
      <vt:variant>
        <vt:i4>1441847</vt:i4>
      </vt:variant>
      <vt:variant>
        <vt:i4>290</vt:i4>
      </vt:variant>
      <vt:variant>
        <vt:i4>0</vt:i4>
      </vt:variant>
      <vt:variant>
        <vt:i4>5</vt:i4>
      </vt:variant>
      <vt:variant>
        <vt:lpwstr/>
      </vt:variant>
      <vt:variant>
        <vt:lpwstr>_Toc28968946</vt:lpwstr>
      </vt:variant>
      <vt:variant>
        <vt:i4>1376311</vt:i4>
      </vt:variant>
      <vt:variant>
        <vt:i4>284</vt:i4>
      </vt:variant>
      <vt:variant>
        <vt:i4>0</vt:i4>
      </vt:variant>
      <vt:variant>
        <vt:i4>5</vt:i4>
      </vt:variant>
      <vt:variant>
        <vt:lpwstr/>
      </vt:variant>
      <vt:variant>
        <vt:lpwstr>_Toc28968945</vt:lpwstr>
      </vt:variant>
      <vt:variant>
        <vt:i4>1310775</vt:i4>
      </vt:variant>
      <vt:variant>
        <vt:i4>278</vt:i4>
      </vt:variant>
      <vt:variant>
        <vt:i4>0</vt:i4>
      </vt:variant>
      <vt:variant>
        <vt:i4>5</vt:i4>
      </vt:variant>
      <vt:variant>
        <vt:lpwstr/>
      </vt:variant>
      <vt:variant>
        <vt:lpwstr>_Toc28968944</vt:lpwstr>
      </vt:variant>
      <vt:variant>
        <vt:i4>1245239</vt:i4>
      </vt:variant>
      <vt:variant>
        <vt:i4>272</vt:i4>
      </vt:variant>
      <vt:variant>
        <vt:i4>0</vt:i4>
      </vt:variant>
      <vt:variant>
        <vt:i4>5</vt:i4>
      </vt:variant>
      <vt:variant>
        <vt:lpwstr/>
      </vt:variant>
      <vt:variant>
        <vt:lpwstr>_Toc28968943</vt:lpwstr>
      </vt:variant>
      <vt:variant>
        <vt:i4>1179703</vt:i4>
      </vt:variant>
      <vt:variant>
        <vt:i4>266</vt:i4>
      </vt:variant>
      <vt:variant>
        <vt:i4>0</vt:i4>
      </vt:variant>
      <vt:variant>
        <vt:i4>5</vt:i4>
      </vt:variant>
      <vt:variant>
        <vt:lpwstr/>
      </vt:variant>
      <vt:variant>
        <vt:lpwstr>_Toc28968942</vt:lpwstr>
      </vt:variant>
      <vt:variant>
        <vt:i4>1114167</vt:i4>
      </vt:variant>
      <vt:variant>
        <vt:i4>260</vt:i4>
      </vt:variant>
      <vt:variant>
        <vt:i4>0</vt:i4>
      </vt:variant>
      <vt:variant>
        <vt:i4>5</vt:i4>
      </vt:variant>
      <vt:variant>
        <vt:lpwstr/>
      </vt:variant>
      <vt:variant>
        <vt:lpwstr>_Toc28968941</vt:lpwstr>
      </vt:variant>
      <vt:variant>
        <vt:i4>1048631</vt:i4>
      </vt:variant>
      <vt:variant>
        <vt:i4>254</vt:i4>
      </vt:variant>
      <vt:variant>
        <vt:i4>0</vt:i4>
      </vt:variant>
      <vt:variant>
        <vt:i4>5</vt:i4>
      </vt:variant>
      <vt:variant>
        <vt:lpwstr/>
      </vt:variant>
      <vt:variant>
        <vt:lpwstr>_Toc28968940</vt:lpwstr>
      </vt:variant>
      <vt:variant>
        <vt:i4>1638448</vt:i4>
      </vt:variant>
      <vt:variant>
        <vt:i4>248</vt:i4>
      </vt:variant>
      <vt:variant>
        <vt:i4>0</vt:i4>
      </vt:variant>
      <vt:variant>
        <vt:i4>5</vt:i4>
      </vt:variant>
      <vt:variant>
        <vt:lpwstr/>
      </vt:variant>
      <vt:variant>
        <vt:lpwstr>_Toc28968939</vt:lpwstr>
      </vt:variant>
      <vt:variant>
        <vt:i4>1572912</vt:i4>
      </vt:variant>
      <vt:variant>
        <vt:i4>242</vt:i4>
      </vt:variant>
      <vt:variant>
        <vt:i4>0</vt:i4>
      </vt:variant>
      <vt:variant>
        <vt:i4>5</vt:i4>
      </vt:variant>
      <vt:variant>
        <vt:lpwstr/>
      </vt:variant>
      <vt:variant>
        <vt:lpwstr>_Toc28968938</vt:lpwstr>
      </vt:variant>
      <vt:variant>
        <vt:i4>1507376</vt:i4>
      </vt:variant>
      <vt:variant>
        <vt:i4>236</vt:i4>
      </vt:variant>
      <vt:variant>
        <vt:i4>0</vt:i4>
      </vt:variant>
      <vt:variant>
        <vt:i4>5</vt:i4>
      </vt:variant>
      <vt:variant>
        <vt:lpwstr/>
      </vt:variant>
      <vt:variant>
        <vt:lpwstr>_Toc28968937</vt:lpwstr>
      </vt:variant>
      <vt:variant>
        <vt:i4>1441840</vt:i4>
      </vt:variant>
      <vt:variant>
        <vt:i4>230</vt:i4>
      </vt:variant>
      <vt:variant>
        <vt:i4>0</vt:i4>
      </vt:variant>
      <vt:variant>
        <vt:i4>5</vt:i4>
      </vt:variant>
      <vt:variant>
        <vt:lpwstr/>
      </vt:variant>
      <vt:variant>
        <vt:lpwstr>_Toc28968936</vt:lpwstr>
      </vt:variant>
      <vt:variant>
        <vt:i4>1376304</vt:i4>
      </vt:variant>
      <vt:variant>
        <vt:i4>224</vt:i4>
      </vt:variant>
      <vt:variant>
        <vt:i4>0</vt:i4>
      </vt:variant>
      <vt:variant>
        <vt:i4>5</vt:i4>
      </vt:variant>
      <vt:variant>
        <vt:lpwstr/>
      </vt:variant>
      <vt:variant>
        <vt:lpwstr>_Toc28968935</vt:lpwstr>
      </vt:variant>
      <vt:variant>
        <vt:i4>1310768</vt:i4>
      </vt:variant>
      <vt:variant>
        <vt:i4>218</vt:i4>
      </vt:variant>
      <vt:variant>
        <vt:i4>0</vt:i4>
      </vt:variant>
      <vt:variant>
        <vt:i4>5</vt:i4>
      </vt:variant>
      <vt:variant>
        <vt:lpwstr/>
      </vt:variant>
      <vt:variant>
        <vt:lpwstr>_Toc28968934</vt:lpwstr>
      </vt:variant>
      <vt:variant>
        <vt:i4>1245232</vt:i4>
      </vt:variant>
      <vt:variant>
        <vt:i4>212</vt:i4>
      </vt:variant>
      <vt:variant>
        <vt:i4>0</vt:i4>
      </vt:variant>
      <vt:variant>
        <vt:i4>5</vt:i4>
      </vt:variant>
      <vt:variant>
        <vt:lpwstr/>
      </vt:variant>
      <vt:variant>
        <vt:lpwstr>_Toc28968933</vt:lpwstr>
      </vt:variant>
      <vt:variant>
        <vt:i4>1179696</vt:i4>
      </vt:variant>
      <vt:variant>
        <vt:i4>206</vt:i4>
      </vt:variant>
      <vt:variant>
        <vt:i4>0</vt:i4>
      </vt:variant>
      <vt:variant>
        <vt:i4>5</vt:i4>
      </vt:variant>
      <vt:variant>
        <vt:lpwstr/>
      </vt:variant>
      <vt:variant>
        <vt:lpwstr>_Toc28968932</vt:lpwstr>
      </vt:variant>
      <vt:variant>
        <vt:i4>1114160</vt:i4>
      </vt:variant>
      <vt:variant>
        <vt:i4>200</vt:i4>
      </vt:variant>
      <vt:variant>
        <vt:i4>0</vt:i4>
      </vt:variant>
      <vt:variant>
        <vt:i4>5</vt:i4>
      </vt:variant>
      <vt:variant>
        <vt:lpwstr/>
      </vt:variant>
      <vt:variant>
        <vt:lpwstr>_Toc28968931</vt:lpwstr>
      </vt:variant>
      <vt:variant>
        <vt:i4>1048624</vt:i4>
      </vt:variant>
      <vt:variant>
        <vt:i4>194</vt:i4>
      </vt:variant>
      <vt:variant>
        <vt:i4>0</vt:i4>
      </vt:variant>
      <vt:variant>
        <vt:i4>5</vt:i4>
      </vt:variant>
      <vt:variant>
        <vt:lpwstr/>
      </vt:variant>
      <vt:variant>
        <vt:lpwstr>_Toc28968930</vt:lpwstr>
      </vt:variant>
      <vt:variant>
        <vt:i4>1638449</vt:i4>
      </vt:variant>
      <vt:variant>
        <vt:i4>188</vt:i4>
      </vt:variant>
      <vt:variant>
        <vt:i4>0</vt:i4>
      </vt:variant>
      <vt:variant>
        <vt:i4>5</vt:i4>
      </vt:variant>
      <vt:variant>
        <vt:lpwstr/>
      </vt:variant>
      <vt:variant>
        <vt:lpwstr>_Toc28968929</vt:lpwstr>
      </vt:variant>
      <vt:variant>
        <vt:i4>1572913</vt:i4>
      </vt:variant>
      <vt:variant>
        <vt:i4>182</vt:i4>
      </vt:variant>
      <vt:variant>
        <vt:i4>0</vt:i4>
      </vt:variant>
      <vt:variant>
        <vt:i4>5</vt:i4>
      </vt:variant>
      <vt:variant>
        <vt:lpwstr/>
      </vt:variant>
      <vt:variant>
        <vt:lpwstr>_Toc28968928</vt:lpwstr>
      </vt:variant>
      <vt:variant>
        <vt:i4>1507377</vt:i4>
      </vt:variant>
      <vt:variant>
        <vt:i4>176</vt:i4>
      </vt:variant>
      <vt:variant>
        <vt:i4>0</vt:i4>
      </vt:variant>
      <vt:variant>
        <vt:i4>5</vt:i4>
      </vt:variant>
      <vt:variant>
        <vt:lpwstr/>
      </vt:variant>
      <vt:variant>
        <vt:lpwstr>_Toc28968927</vt:lpwstr>
      </vt:variant>
      <vt:variant>
        <vt:i4>1441841</vt:i4>
      </vt:variant>
      <vt:variant>
        <vt:i4>170</vt:i4>
      </vt:variant>
      <vt:variant>
        <vt:i4>0</vt:i4>
      </vt:variant>
      <vt:variant>
        <vt:i4>5</vt:i4>
      </vt:variant>
      <vt:variant>
        <vt:lpwstr/>
      </vt:variant>
      <vt:variant>
        <vt:lpwstr>_Toc28968926</vt:lpwstr>
      </vt:variant>
      <vt:variant>
        <vt:i4>1376305</vt:i4>
      </vt:variant>
      <vt:variant>
        <vt:i4>164</vt:i4>
      </vt:variant>
      <vt:variant>
        <vt:i4>0</vt:i4>
      </vt:variant>
      <vt:variant>
        <vt:i4>5</vt:i4>
      </vt:variant>
      <vt:variant>
        <vt:lpwstr/>
      </vt:variant>
      <vt:variant>
        <vt:lpwstr>_Toc28968925</vt:lpwstr>
      </vt:variant>
      <vt:variant>
        <vt:i4>1310769</vt:i4>
      </vt:variant>
      <vt:variant>
        <vt:i4>158</vt:i4>
      </vt:variant>
      <vt:variant>
        <vt:i4>0</vt:i4>
      </vt:variant>
      <vt:variant>
        <vt:i4>5</vt:i4>
      </vt:variant>
      <vt:variant>
        <vt:lpwstr/>
      </vt:variant>
      <vt:variant>
        <vt:lpwstr>_Toc28968924</vt:lpwstr>
      </vt:variant>
      <vt:variant>
        <vt:i4>1245233</vt:i4>
      </vt:variant>
      <vt:variant>
        <vt:i4>152</vt:i4>
      </vt:variant>
      <vt:variant>
        <vt:i4>0</vt:i4>
      </vt:variant>
      <vt:variant>
        <vt:i4>5</vt:i4>
      </vt:variant>
      <vt:variant>
        <vt:lpwstr/>
      </vt:variant>
      <vt:variant>
        <vt:lpwstr>_Toc28968923</vt:lpwstr>
      </vt:variant>
      <vt:variant>
        <vt:i4>1179697</vt:i4>
      </vt:variant>
      <vt:variant>
        <vt:i4>146</vt:i4>
      </vt:variant>
      <vt:variant>
        <vt:i4>0</vt:i4>
      </vt:variant>
      <vt:variant>
        <vt:i4>5</vt:i4>
      </vt:variant>
      <vt:variant>
        <vt:lpwstr/>
      </vt:variant>
      <vt:variant>
        <vt:lpwstr>_Toc28968922</vt:lpwstr>
      </vt:variant>
      <vt:variant>
        <vt:i4>1114161</vt:i4>
      </vt:variant>
      <vt:variant>
        <vt:i4>140</vt:i4>
      </vt:variant>
      <vt:variant>
        <vt:i4>0</vt:i4>
      </vt:variant>
      <vt:variant>
        <vt:i4>5</vt:i4>
      </vt:variant>
      <vt:variant>
        <vt:lpwstr/>
      </vt:variant>
      <vt:variant>
        <vt:lpwstr>_Toc28968921</vt:lpwstr>
      </vt:variant>
      <vt:variant>
        <vt:i4>1048625</vt:i4>
      </vt:variant>
      <vt:variant>
        <vt:i4>134</vt:i4>
      </vt:variant>
      <vt:variant>
        <vt:i4>0</vt:i4>
      </vt:variant>
      <vt:variant>
        <vt:i4>5</vt:i4>
      </vt:variant>
      <vt:variant>
        <vt:lpwstr/>
      </vt:variant>
      <vt:variant>
        <vt:lpwstr>_Toc28968920</vt:lpwstr>
      </vt:variant>
      <vt:variant>
        <vt:i4>1638450</vt:i4>
      </vt:variant>
      <vt:variant>
        <vt:i4>128</vt:i4>
      </vt:variant>
      <vt:variant>
        <vt:i4>0</vt:i4>
      </vt:variant>
      <vt:variant>
        <vt:i4>5</vt:i4>
      </vt:variant>
      <vt:variant>
        <vt:lpwstr/>
      </vt:variant>
      <vt:variant>
        <vt:lpwstr>_Toc28968919</vt:lpwstr>
      </vt:variant>
      <vt:variant>
        <vt:i4>1572914</vt:i4>
      </vt:variant>
      <vt:variant>
        <vt:i4>122</vt:i4>
      </vt:variant>
      <vt:variant>
        <vt:i4>0</vt:i4>
      </vt:variant>
      <vt:variant>
        <vt:i4>5</vt:i4>
      </vt:variant>
      <vt:variant>
        <vt:lpwstr/>
      </vt:variant>
      <vt:variant>
        <vt:lpwstr>_Toc28968918</vt:lpwstr>
      </vt:variant>
      <vt:variant>
        <vt:i4>1507378</vt:i4>
      </vt:variant>
      <vt:variant>
        <vt:i4>116</vt:i4>
      </vt:variant>
      <vt:variant>
        <vt:i4>0</vt:i4>
      </vt:variant>
      <vt:variant>
        <vt:i4>5</vt:i4>
      </vt:variant>
      <vt:variant>
        <vt:lpwstr/>
      </vt:variant>
      <vt:variant>
        <vt:lpwstr>_Toc28968917</vt:lpwstr>
      </vt:variant>
      <vt:variant>
        <vt:i4>1441842</vt:i4>
      </vt:variant>
      <vt:variant>
        <vt:i4>110</vt:i4>
      </vt:variant>
      <vt:variant>
        <vt:i4>0</vt:i4>
      </vt:variant>
      <vt:variant>
        <vt:i4>5</vt:i4>
      </vt:variant>
      <vt:variant>
        <vt:lpwstr/>
      </vt:variant>
      <vt:variant>
        <vt:lpwstr>_Toc28968916</vt:lpwstr>
      </vt:variant>
      <vt:variant>
        <vt:i4>1376306</vt:i4>
      </vt:variant>
      <vt:variant>
        <vt:i4>104</vt:i4>
      </vt:variant>
      <vt:variant>
        <vt:i4>0</vt:i4>
      </vt:variant>
      <vt:variant>
        <vt:i4>5</vt:i4>
      </vt:variant>
      <vt:variant>
        <vt:lpwstr/>
      </vt:variant>
      <vt:variant>
        <vt:lpwstr>_Toc28968915</vt:lpwstr>
      </vt:variant>
      <vt:variant>
        <vt:i4>1310770</vt:i4>
      </vt:variant>
      <vt:variant>
        <vt:i4>98</vt:i4>
      </vt:variant>
      <vt:variant>
        <vt:i4>0</vt:i4>
      </vt:variant>
      <vt:variant>
        <vt:i4>5</vt:i4>
      </vt:variant>
      <vt:variant>
        <vt:lpwstr/>
      </vt:variant>
      <vt:variant>
        <vt:lpwstr>_Toc28968914</vt:lpwstr>
      </vt:variant>
      <vt:variant>
        <vt:i4>1245234</vt:i4>
      </vt:variant>
      <vt:variant>
        <vt:i4>92</vt:i4>
      </vt:variant>
      <vt:variant>
        <vt:i4>0</vt:i4>
      </vt:variant>
      <vt:variant>
        <vt:i4>5</vt:i4>
      </vt:variant>
      <vt:variant>
        <vt:lpwstr/>
      </vt:variant>
      <vt:variant>
        <vt:lpwstr>_Toc28968913</vt:lpwstr>
      </vt:variant>
      <vt:variant>
        <vt:i4>1179698</vt:i4>
      </vt:variant>
      <vt:variant>
        <vt:i4>86</vt:i4>
      </vt:variant>
      <vt:variant>
        <vt:i4>0</vt:i4>
      </vt:variant>
      <vt:variant>
        <vt:i4>5</vt:i4>
      </vt:variant>
      <vt:variant>
        <vt:lpwstr/>
      </vt:variant>
      <vt:variant>
        <vt:lpwstr>_Toc28968912</vt:lpwstr>
      </vt:variant>
      <vt:variant>
        <vt:i4>1114162</vt:i4>
      </vt:variant>
      <vt:variant>
        <vt:i4>80</vt:i4>
      </vt:variant>
      <vt:variant>
        <vt:i4>0</vt:i4>
      </vt:variant>
      <vt:variant>
        <vt:i4>5</vt:i4>
      </vt:variant>
      <vt:variant>
        <vt:lpwstr/>
      </vt:variant>
      <vt:variant>
        <vt:lpwstr>_Toc28968911</vt:lpwstr>
      </vt:variant>
      <vt:variant>
        <vt:i4>1048626</vt:i4>
      </vt:variant>
      <vt:variant>
        <vt:i4>74</vt:i4>
      </vt:variant>
      <vt:variant>
        <vt:i4>0</vt:i4>
      </vt:variant>
      <vt:variant>
        <vt:i4>5</vt:i4>
      </vt:variant>
      <vt:variant>
        <vt:lpwstr/>
      </vt:variant>
      <vt:variant>
        <vt:lpwstr>_Toc28968910</vt:lpwstr>
      </vt:variant>
      <vt:variant>
        <vt:i4>1638451</vt:i4>
      </vt:variant>
      <vt:variant>
        <vt:i4>68</vt:i4>
      </vt:variant>
      <vt:variant>
        <vt:i4>0</vt:i4>
      </vt:variant>
      <vt:variant>
        <vt:i4>5</vt:i4>
      </vt:variant>
      <vt:variant>
        <vt:lpwstr/>
      </vt:variant>
      <vt:variant>
        <vt:lpwstr>_Toc28968909</vt:lpwstr>
      </vt:variant>
      <vt:variant>
        <vt:i4>1572915</vt:i4>
      </vt:variant>
      <vt:variant>
        <vt:i4>62</vt:i4>
      </vt:variant>
      <vt:variant>
        <vt:i4>0</vt:i4>
      </vt:variant>
      <vt:variant>
        <vt:i4>5</vt:i4>
      </vt:variant>
      <vt:variant>
        <vt:lpwstr/>
      </vt:variant>
      <vt:variant>
        <vt:lpwstr>_Toc28968908</vt:lpwstr>
      </vt:variant>
      <vt:variant>
        <vt:i4>1507379</vt:i4>
      </vt:variant>
      <vt:variant>
        <vt:i4>56</vt:i4>
      </vt:variant>
      <vt:variant>
        <vt:i4>0</vt:i4>
      </vt:variant>
      <vt:variant>
        <vt:i4>5</vt:i4>
      </vt:variant>
      <vt:variant>
        <vt:lpwstr/>
      </vt:variant>
      <vt:variant>
        <vt:lpwstr>_Toc28968907</vt:lpwstr>
      </vt:variant>
      <vt:variant>
        <vt:i4>1441843</vt:i4>
      </vt:variant>
      <vt:variant>
        <vt:i4>50</vt:i4>
      </vt:variant>
      <vt:variant>
        <vt:i4>0</vt:i4>
      </vt:variant>
      <vt:variant>
        <vt:i4>5</vt:i4>
      </vt:variant>
      <vt:variant>
        <vt:lpwstr/>
      </vt:variant>
      <vt:variant>
        <vt:lpwstr>_Toc28968906</vt:lpwstr>
      </vt:variant>
      <vt:variant>
        <vt:i4>1376307</vt:i4>
      </vt:variant>
      <vt:variant>
        <vt:i4>44</vt:i4>
      </vt:variant>
      <vt:variant>
        <vt:i4>0</vt:i4>
      </vt:variant>
      <vt:variant>
        <vt:i4>5</vt:i4>
      </vt:variant>
      <vt:variant>
        <vt:lpwstr/>
      </vt:variant>
      <vt:variant>
        <vt:lpwstr>_Toc28968905</vt:lpwstr>
      </vt:variant>
      <vt:variant>
        <vt:i4>1310771</vt:i4>
      </vt:variant>
      <vt:variant>
        <vt:i4>38</vt:i4>
      </vt:variant>
      <vt:variant>
        <vt:i4>0</vt:i4>
      </vt:variant>
      <vt:variant>
        <vt:i4>5</vt:i4>
      </vt:variant>
      <vt:variant>
        <vt:lpwstr/>
      </vt:variant>
      <vt:variant>
        <vt:lpwstr>_Toc28968904</vt:lpwstr>
      </vt:variant>
      <vt:variant>
        <vt:i4>1245235</vt:i4>
      </vt:variant>
      <vt:variant>
        <vt:i4>32</vt:i4>
      </vt:variant>
      <vt:variant>
        <vt:i4>0</vt:i4>
      </vt:variant>
      <vt:variant>
        <vt:i4>5</vt:i4>
      </vt:variant>
      <vt:variant>
        <vt:lpwstr/>
      </vt:variant>
      <vt:variant>
        <vt:lpwstr>_Toc28968903</vt:lpwstr>
      </vt:variant>
      <vt:variant>
        <vt:i4>1179699</vt:i4>
      </vt:variant>
      <vt:variant>
        <vt:i4>26</vt:i4>
      </vt:variant>
      <vt:variant>
        <vt:i4>0</vt:i4>
      </vt:variant>
      <vt:variant>
        <vt:i4>5</vt:i4>
      </vt:variant>
      <vt:variant>
        <vt:lpwstr/>
      </vt:variant>
      <vt:variant>
        <vt:lpwstr>_Toc28968902</vt:lpwstr>
      </vt:variant>
      <vt:variant>
        <vt:i4>1114163</vt:i4>
      </vt:variant>
      <vt:variant>
        <vt:i4>20</vt:i4>
      </vt:variant>
      <vt:variant>
        <vt:i4>0</vt:i4>
      </vt:variant>
      <vt:variant>
        <vt:i4>5</vt:i4>
      </vt:variant>
      <vt:variant>
        <vt:lpwstr/>
      </vt:variant>
      <vt:variant>
        <vt:lpwstr>_Toc28968901</vt:lpwstr>
      </vt:variant>
      <vt:variant>
        <vt:i4>1048627</vt:i4>
      </vt:variant>
      <vt:variant>
        <vt:i4>14</vt:i4>
      </vt:variant>
      <vt:variant>
        <vt:i4>0</vt:i4>
      </vt:variant>
      <vt:variant>
        <vt:i4>5</vt:i4>
      </vt:variant>
      <vt:variant>
        <vt:lpwstr/>
      </vt:variant>
      <vt:variant>
        <vt:lpwstr>_Toc28968900</vt:lpwstr>
      </vt:variant>
      <vt:variant>
        <vt:i4>1572922</vt:i4>
      </vt:variant>
      <vt:variant>
        <vt:i4>8</vt:i4>
      </vt:variant>
      <vt:variant>
        <vt:i4>0</vt:i4>
      </vt:variant>
      <vt:variant>
        <vt:i4>5</vt:i4>
      </vt:variant>
      <vt:variant>
        <vt:lpwstr/>
      </vt:variant>
      <vt:variant>
        <vt:lpwstr>_Toc28968899</vt:lpwstr>
      </vt:variant>
      <vt:variant>
        <vt:i4>1638458</vt:i4>
      </vt:variant>
      <vt:variant>
        <vt:i4>2</vt:i4>
      </vt:variant>
      <vt:variant>
        <vt:i4>0</vt:i4>
      </vt:variant>
      <vt:variant>
        <vt:i4>5</vt:i4>
      </vt:variant>
      <vt:variant>
        <vt:lpwstr/>
      </vt:variant>
      <vt:variant>
        <vt:lpwstr>_Toc28968898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TTC</dc:creator>
  <cp:keywords/>
  <cp:lastModifiedBy>Matsukura, Ryuichi/松倉 隆一</cp:lastModifiedBy>
  <cp:revision>2</cp:revision>
  <cp:lastPrinted>2015-06-04T21:01:00Z</cp:lastPrinted>
  <dcterms:created xsi:type="dcterms:W3CDTF">2020-01-23T12:12:00Z</dcterms:created>
  <dcterms:modified xsi:type="dcterms:W3CDTF">2020-01-23T12:12:00Z</dcterms:modified>
</cp:coreProperties>
</file>